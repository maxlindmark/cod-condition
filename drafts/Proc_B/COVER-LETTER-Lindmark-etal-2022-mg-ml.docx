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9ACA" w14:textId="0C58482F" w:rsidR="006E222F" w:rsidRDefault="006E222F" w:rsidP="006E222F">
      <w:pPr>
        <w:spacing w:line="480" w:lineRule="auto"/>
        <w:contextualSpacing/>
        <w:mirrorIndents/>
        <w:jc w:val="right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6E222F">
        <w:rPr>
          <w:rFonts w:ascii="Times New Roman" w:eastAsia="Times New Roman" w:hAnsi="Times New Roman" w:cs="Times New Roman"/>
          <w:noProof/>
          <w:sz w:val="36"/>
          <w:szCs w:val="36"/>
          <w:lang w:val="en-US" w:eastAsia="en-GB"/>
        </w:rPr>
        <w:drawing>
          <wp:inline distT="0" distB="0" distL="0" distR="0" wp14:anchorId="290D1B5C" wp14:editId="51F1F950">
            <wp:extent cx="845292" cy="82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251" b="9544"/>
                    <a:stretch/>
                  </pic:blipFill>
                  <pic:spPr bwMode="auto">
                    <a:xfrm>
                      <a:off x="0" y="0"/>
                      <a:ext cx="860762" cy="8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14" w:type="dxa"/>
        <w:tblInd w:w="12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245"/>
        <w:gridCol w:w="4769"/>
      </w:tblGrid>
      <w:tr w:rsidR="006E222F" w:rsidRPr="00F62458" w14:paraId="430619C1" w14:textId="77777777" w:rsidTr="00F37052">
        <w:trPr>
          <w:trHeight w:val="2393"/>
        </w:trPr>
        <w:tc>
          <w:tcPr>
            <w:tcW w:w="4245" w:type="dxa"/>
          </w:tcPr>
          <w:p w14:paraId="24C7AF27" w14:textId="76EEC2F7" w:rsidR="006E222F" w:rsidRPr="00FD434B" w:rsidRDefault="006E222F" w:rsidP="00B55A06">
            <w:pPr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 xml:space="preserve">Dr </w:t>
            </w:r>
            <w:r w:rsidRPr="006E222F">
              <w:rPr>
                <w:rFonts w:ascii="Times New Roman" w:hAnsi="Times New Roman"/>
                <w:b/>
                <w:lang w:val="en-US"/>
              </w:rPr>
              <w:t>Spencer Barrett</w:t>
            </w:r>
          </w:p>
          <w:p w14:paraId="1B972397" w14:textId="204D211B" w:rsidR="006E222F" w:rsidRPr="00CD031A" w:rsidRDefault="006E222F" w:rsidP="00B55A06">
            <w:pPr>
              <w:rPr>
                <w:rFonts w:ascii="Times New Roman" w:hAnsi="Times New Roman"/>
                <w:b/>
                <w:lang w:val="en-US"/>
              </w:rPr>
            </w:pPr>
            <w:r w:rsidRPr="00F62458">
              <w:rPr>
                <w:rFonts w:ascii="Times New Roman" w:hAnsi="Times New Roman"/>
                <w:b/>
                <w:lang w:val="en-US"/>
              </w:rPr>
              <w:t xml:space="preserve">Editor-in-Chief of </w:t>
            </w:r>
            <w:r w:rsidR="00FE50D4" w:rsidRPr="00FE50D4">
              <w:rPr>
                <w:rFonts w:ascii="Times New Roman" w:hAnsi="Times New Roman"/>
                <w:b/>
                <w:i/>
                <w:lang w:val="en-US"/>
              </w:rPr>
              <w:t>Proceedings B</w:t>
            </w:r>
          </w:p>
        </w:tc>
        <w:tc>
          <w:tcPr>
            <w:tcW w:w="4769" w:type="dxa"/>
          </w:tcPr>
          <w:p w14:paraId="103D2915" w14:textId="44EC82CA" w:rsidR="006E222F" w:rsidRDefault="006E222F" w:rsidP="00B55A06">
            <w:pPr>
              <w:jc w:val="right"/>
              <w:rPr>
                <w:rFonts w:ascii="Times New Roman" w:hAnsi="Times New Roman"/>
                <w:b/>
                <w:lang w:val="it-IT"/>
              </w:rPr>
            </w:pPr>
            <w:r>
              <w:rPr>
                <w:rFonts w:ascii="Times New Roman" w:hAnsi="Times New Roman"/>
                <w:b/>
                <w:lang w:val="it-IT"/>
              </w:rPr>
              <w:t xml:space="preserve">Dr </w:t>
            </w:r>
            <w:r w:rsidRPr="006E222F">
              <w:rPr>
                <w:rFonts w:ascii="Times New Roman" w:hAnsi="Times New Roman"/>
                <w:b/>
                <w:lang w:val="it-IT"/>
              </w:rPr>
              <w:t>Max Lindmark</w:t>
            </w:r>
          </w:p>
          <w:p w14:paraId="5FC617ED" w14:textId="77777777" w:rsidR="006E222F" w:rsidRPr="006E222F" w:rsidRDefault="006E222F" w:rsidP="006E222F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Sveriges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lantbruksuniversitet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Swedish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University of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Agricultural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Sciences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 xml:space="preserve">Department of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Aquatic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Resources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(SLU Aqua)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 xml:space="preserve">Institute of Marine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Research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Turistgatan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5, SE-453 30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Lysekil</w:t>
            </w:r>
            <w:proofErr w:type="spellEnd"/>
          </w:p>
          <w:p w14:paraId="4D90C2C0" w14:textId="77777777" w:rsidR="006E222F" w:rsidRPr="006E222F" w:rsidRDefault="006E222F" w:rsidP="006E222F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Phone: +46104784173</w:t>
            </w:r>
          </w:p>
          <w:p w14:paraId="06972863" w14:textId="108F59A8" w:rsidR="006E222F" w:rsidRDefault="006E222F" w:rsidP="00B55A06">
            <w:pPr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E-mail: </w:t>
            </w:r>
            <w:hyperlink r:id="rId13" w:history="1">
              <w:r w:rsidRPr="00F428AD">
                <w:rPr>
                  <w:rStyle w:val="Hyperlink"/>
                  <w:rFonts w:ascii="Times New Roman" w:hAnsi="Times New Roman"/>
                  <w:sz w:val="20"/>
                  <w:szCs w:val="20"/>
                  <w:lang w:val="it-IT"/>
                </w:rPr>
                <w:t>max.lindmark@slu.se</w:t>
              </w:r>
            </w:hyperlink>
          </w:p>
          <w:p w14:paraId="5223D097" w14:textId="4E6377DE" w:rsidR="006E222F" w:rsidRPr="00F62458" w:rsidRDefault="006E222F" w:rsidP="006E222F">
            <w:pPr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Lysekil</w:t>
            </w:r>
            <w:proofErr w:type="spellEnd"/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, 20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22-04</w:t>
            </w: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</w:t>
            </w:r>
          </w:p>
        </w:tc>
      </w:tr>
    </w:tbl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Mayya </w:t>
      </w:r>
      <w:proofErr w:type="spellStart"/>
      <w:r>
        <w:t>Gogina</w:t>
      </w:r>
      <w:proofErr w:type="spellEnd"/>
      <w:r>
        <w:t xml:space="preserve"> and Michele </w:t>
      </w:r>
      <w:proofErr w:type="spellStart"/>
      <w:r>
        <w:t>Casini</w:t>
      </w:r>
      <w:proofErr w:type="spellEnd"/>
      <w:r>
        <w:t xml:space="preserve">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3D801CCC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to be published </w:t>
      </w:r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="006B61D7" w:rsidRPr="006B61D7">
        <w:rPr>
          <w:rFonts w:cstheme="minorHAnsi"/>
          <w:iCs/>
          <w:lang w:val="en-US"/>
        </w:rPr>
        <w:t>,</w:t>
      </w:r>
      <w:r>
        <w:rPr>
          <w:rFonts w:cstheme="minorHAnsi"/>
        </w:rPr>
        <w:t xml:space="preserve"> has been developed to investigate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fish </w:t>
      </w:r>
      <w:r w:rsidR="008B546C">
        <w:t>body condition</w:t>
      </w:r>
      <w:r w:rsidR="006B61D7">
        <w:t xml:space="preserve"> trait</w:t>
      </w:r>
      <w:r w:rsidR="008B546C">
        <w:t xml:space="preserve"> associated with fitness</w:t>
      </w:r>
      <w:r w:rsidR="00031D23">
        <w:t xml:space="preserve">. </w:t>
      </w:r>
      <w:r w:rsidR="00F37052">
        <w:t>I</w:t>
      </w:r>
      <w:r w:rsidR="008B546C">
        <w:t xml:space="preserve">n poor condition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del w:id="0" w:author="Max Lindmark" w:date="2022-05-26T14:26:00Z">
        <w:r w:rsidR="00F37052" w:rsidDel="00CA2751">
          <w:delText>population</w:delText>
        </w:r>
        <w:r w:rsidR="008B546C" w:rsidDel="00CA2751">
          <w:delText xml:space="preserve"> </w:delText>
        </w:r>
        <w:r w:rsidR="00F37052" w:rsidDel="00CA2751">
          <w:delText>of</w:delText>
        </w:r>
      </w:del>
      <w:ins w:id="1" w:author="Max Lindmark" w:date="2022-05-26T14:26:00Z">
        <w:r w:rsidR="00CA2751">
          <w:t>in</w:t>
        </w:r>
      </w:ins>
      <w:r w:rsidR="008B546C">
        <w:t xml:space="preserve"> the Baltic Sea </w:t>
      </w:r>
      <w:ins w:id="2" w:author="Max Lindmark" w:date="2022-05-26T14:26:00Z">
        <w:r w:rsidR="00CA2751">
          <w:t xml:space="preserve">have </w:t>
        </w:r>
      </w:ins>
      <w:del w:id="3" w:author="Max Lindmark" w:date="2022-05-26T14:26:00Z">
        <w:r w:rsidR="00F37052" w:rsidDel="00CA2751">
          <w:delText>had</w:delText>
        </w:r>
        <w:r w:rsidR="008B546C" w:rsidDel="00CA2751">
          <w:delText xml:space="preserve"> </w:delText>
        </w:r>
      </w:del>
      <w:ins w:id="4" w:author="Max Lindmark" w:date="2022-05-26T14:27:00Z">
        <w:r w:rsidR="00CA2751">
          <w:t xml:space="preserve">undergone a </w:t>
        </w:r>
      </w:ins>
      <w:r w:rsidR="008B546C">
        <w:t>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 and</w:t>
      </w:r>
      <w:r w:rsidR="008B546C">
        <w:t xml:space="preserve"> lack of food</w:t>
      </w:r>
      <w:r w:rsidR="006B61D7">
        <w:t xml:space="preserve">, but detailed understanding of responses </w:t>
      </w:r>
      <w:r w:rsidR="00F37052">
        <w:t>was</w:t>
      </w:r>
      <w:r w:rsidR="006B61D7">
        <w:t xml:space="preserve"> </w:t>
      </w:r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7946B0C7" w:rsidR="00D90C32" w:rsidRPr="00A54597" w:rsidRDefault="00F37052" w:rsidP="00534EBC">
      <w:pPr>
        <w:contextualSpacing/>
        <w:jc w:val="both"/>
        <w:rPr>
          <w:lang w:val="en-US"/>
        </w:rPr>
      </w:pPr>
      <w:r>
        <w:rPr>
          <w:lang w:val="en-US"/>
        </w:rPr>
        <w:t>Here</w:t>
      </w:r>
      <w:r w:rsidR="008B546C">
        <w:rPr>
          <w:lang w:val="en-US"/>
        </w:rPr>
        <w:t xml:space="preserve"> </w:t>
      </w:r>
      <w:r w:rsidR="00E9305F">
        <w:rPr>
          <w:lang w:val="en-US"/>
        </w:rPr>
        <w:t>for the first time</w:t>
      </w:r>
      <w:r>
        <w:rPr>
          <w:lang w:val="en-US"/>
        </w:rPr>
        <w:t xml:space="preserve"> we </w:t>
      </w:r>
      <w:r w:rsidR="00E9305F">
        <w:rPr>
          <w:lang w:val="en-US"/>
        </w:rPr>
        <w:t xml:space="preserve">evaluate 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 xml:space="preserve">to explain variation in individual-level condition. </w:t>
      </w:r>
      <w:r w:rsidR="00031D23">
        <w:rPr>
          <w:lang w:val="en-US"/>
        </w:rPr>
        <w:t xml:space="preserve">Furthermore, we model changes in the spatial distribution of cod to quantify the magnitude of environmental changes that cod have experienced in the last 3 decades. </w:t>
      </w:r>
      <w:r w:rsidR="00E9305F">
        <w:rPr>
          <w:lang w:val="en-US"/>
        </w:rPr>
        <w:t xml:space="preserve">To account for autocorrelation, we use geostatistical models that explicitly </w:t>
      </w:r>
      <w:r>
        <w:rPr>
          <w:lang w:val="en-US"/>
        </w:rPr>
        <w:t>account for</w:t>
      </w:r>
      <w:r w:rsidR="00E9305F">
        <w:rPr>
          <w:lang w:val="en-US"/>
        </w:rPr>
        <w:t xml:space="preserve"> latent spatial and spatiotemporal processes</w:t>
      </w:r>
      <w:r w:rsidR="00031D23">
        <w:rPr>
          <w:lang w:val="en-US"/>
        </w:rPr>
        <w:t>.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D6C8ADF" w14:textId="2BE3438C" w:rsidR="00031D23" w:rsidRDefault="00031D23" w:rsidP="00534EBC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results </w:t>
      </w:r>
      <w:r w:rsidR="005B1ADF">
        <w:rPr>
          <w:lang w:val="en-US"/>
        </w:rPr>
        <w:t>support previous studies in that oxygen and sprat biomass are positively associated with condition, while</w:t>
      </w:r>
      <w:r w:rsidR="00F37052">
        <w:rPr>
          <w:lang w:val="en-US"/>
        </w:rPr>
        <w:t xml:space="preserve"> depth is negatively associated</w:t>
      </w:r>
      <w:r w:rsidR="005B1ADF">
        <w:rPr>
          <w:lang w:val="en-US"/>
        </w:rPr>
        <w:t xml:space="preserve">. However, </w:t>
      </w:r>
      <w:ins w:id="5" w:author="Max Lindmark" w:date="2022-05-26T14:28:00Z">
        <w:r w:rsidR="00CA2751">
          <w:rPr>
            <w:lang w:val="en-US"/>
          </w:rPr>
          <w:t xml:space="preserve">in contrast to previous estimates of experienced oxygen concentrations based on their depth distribution, </w:t>
        </w:r>
      </w:ins>
      <w:r w:rsidR="005B1ADF">
        <w:rPr>
          <w:lang w:val="en-US"/>
        </w:rPr>
        <w:t xml:space="preserve">we </w:t>
      </w:r>
      <w:del w:id="6" w:author="Max Lindmark" w:date="2022-05-26T14:28:00Z">
        <w:r w:rsidR="005B1ADF" w:rsidDel="00CA2751">
          <w:rPr>
            <w:lang w:val="en-US"/>
          </w:rPr>
          <w:delText xml:space="preserve">also </w:delText>
        </w:r>
      </w:del>
      <w:r w:rsidR="005B1ADF">
        <w:rPr>
          <w:lang w:val="en-US"/>
        </w:rPr>
        <w:t xml:space="preserve">show </w:t>
      </w:r>
      <w:del w:id="7" w:author="Max Lindmark" w:date="2022-05-26T14:28:00Z">
        <w:r w:rsidR="005B1ADF" w:rsidDel="00CA2751">
          <w:rPr>
            <w:lang w:val="en-US"/>
          </w:rPr>
          <w:delText>that</w:delText>
        </w:r>
        <w:r w:rsidR="00D51E97" w:rsidDel="00CA2751">
          <w:rPr>
            <w:lang w:val="en-US"/>
          </w:rPr>
          <w:delText xml:space="preserve"> </w:delText>
        </w:r>
      </w:del>
      <w:ins w:id="8" w:author="Max Lindmark" w:date="2022-05-26T14:28:00Z">
        <w:r w:rsidR="00CA2751">
          <w:rPr>
            <w:lang w:val="en-US"/>
          </w:rPr>
          <w:t xml:space="preserve">using a geostatistical model that </w:t>
        </w:r>
      </w:ins>
      <w:r w:rsidR="00D51E97">
        <w:rPr>
          <w:lang w:val="en-US"/>
        </w:rPr>
        <w:t>cod experien</w:t>
      </w:r>
      <w:ins w:id="9" w:author="Max Lindmark" w:date="2022-05-26T14:28:00Z">
        <w:r w:rsidR="00CA2751">
          <w:rPr>
            <w:lang w:val="en-US"/>
          </w:rPr>
          <w:t>ce</w:t>
        </w:r>
      </w:ins>
      <w:del w:id="10" w:author="Max Lindmark" w:date="2022-05-26T14:28:00Z">
        <w:r w:rsidR="00D51E97" w:rsidDel="00CA2751">
          <w:rPr>
            <w:lang w:val="en-US"/>
          </w:rPr>
          <w:delText>ce</w:delText>
        </w:r>
        <w:r w:rsidR="002E6293" w:rsidDel="00CA2751">
          <w:rPr>
            <w:lang w:val="en-US"/>
          </w:rPr>
          <w:delText>d</w:delText>
        </w:r>
      </w:del>
      <w:r w:rsidR="00D51E97">
        <w:rPr>
          <w:lang w:val="en-US"/>
        </w:rPr>
        <w:t xml:space="preserve"> </w:t>
      </w:r>
      <w:ins w:id="11" w:author="Max Lindmark" w:date="2022-05-26T14:28:00Z">
        <w:r w:rsidR="00CA2751">
          <w:rPr>
            <w:lang w:val="en-US"/>
          </w:rPr>
          <w:t xml:space="preserve">higher </w:t>
        </w:r>
      </w:ins>
      <w:r w:rsidR="00D51E97">
        <w:rPr>
          <w:lang w:val="en-US"/>
        </w:rPr>
        <w:t>oxygen concentrations</w:t>
      </w:r>
      <w:ins w:id="12" w:author="Max Lindmark" w:date="2022-05-26T14:28:00Z">
        <w:r w:rsidR="00CA2751">
          <w:rPr>
            <w:lang w:val="en-US"/>
          </w:rPr>
          <w:t xml:space="preserve"> (above </w:t>
        </w:r>
        <w:proofErr w:type="spellStart"/>
        <w:r w:rsidR="00CA2751">
          <w:rPr>
            <w:lang w:val="en-US"/>
          </w:rPr>
          <w:t>therhol</w:t>
        </w:r>
      </w:ins>
      <w:ins w:id="13" w:author="Max Lindmark" w:date="2022-05-26T14:29:00Z">
        <w:r w:rsidR="00CA2751">
          <w:rPr>
            <w:lang w:val="en-US"/>
          </w:rPr>
          <w:t>ds</w:t>
        </w:r>
        <w:proofErr w:type="spellEnd"/>
        <w:r w:rsidR="00CA2751">
          <w:rPr>
            <w:lang w:val="en-US"/>
          </w:rPr>
          <w:t xml:space="preserve"> for negative effects) </w:t>
        </w:r>
      </w:ins>
      <w:del w:id="14" w:author="Max Lindmark" w:date="2022-05-26T14:28:00Z">
        <w:r w:rsidR="00D51E97" w:rsidDel="00CA2751">
          <w:rPr>
            <w:lang w:val="en-US"/>
          </w:rPr>
          <w:delText xml:space="preserve"> higher than </w:delText>
        </w:r>
      </w:del>
      <w:del w:id="15" w:author="Max Lindmark" w:date="2022-05-26T14:29:00Z">
        <w:r w:rsidR="00D51E97" w:rsidDel="00CA2751">
          <w:rPr>
            <w:lang w:val="en-US"/>
          </w:rPr>
          <w:delText>previous</w:delText>
        </w:r>
      </w:del>
      <w:del w:id="16" w:author="Max Lindmark" w:date="2022-05-26T14:27:00Z">
        <w:r w:rsidR="00D51E97" w:rsidDel="00CA2751">
          <w:rPr>
            <w:lang w:val="en-US"/>
          </w:rPr>
          <w:delText>ly</w:delText>
        </w:r>
      </w:del>
      <w:del w:id="17" w:author="Max Lindmark" w:date="2022-05-26T14:29:00Z">
        <w:r w:rsidR="00D51E97" w:rsidDel="00CA2751">
          <w:rPr>
            <w:lang w:val="en-US"/>
          </w:rPr>
          <w:delText xml:space="preserve"> estimate</w:delText>
        </w:r>
      </w:del>
      <w:del w:id="18" w:author="Max Lindmark" w:date="2022-05-26T14:27:00Z">
        <w:r w:rsidR="00D51E97" w:rsidDel="00CA2751">
          <w:rPr>
            <w:lang w:val="en-US"/>
          </w:rPr>
          <w:delText>d</w:delText>
        </w:r>
      </w:del>
      <w:del w:id="19" w:author="Max Lindmark" w:date="2022-05-26T14:29:00Z">
        <w:r w:rsidR="00D51E97" w:rsidDel="00CA2751">
          <w:rPr>
            <w:lang w:val="en-US"/>
          </w:rPr>
          <w:delText xml:space="preserve"> based on their depth-distribution</w:delText>
        </w:r>
      </w:del>
      <w:r w:rsidR="00D51E97">
        <w:rPr>
          <w:lang w:val="en-US"/>
        </w:rPr>
        <w:t>, and that</w:t>
      </w:r>
      <w:r w:rsidR="005B1ADF">
        <w:rPr>
          <w:lang w:val="en-US"/>
        </w:rPr>
        <w:t xml:space="preserve"> the effects of covariates are relatively small</w:t>
      </w:r>
      <w:r w:rsidR="00D51E97">
        <w:rPr>
          <w:lang w:val="en-US"/>
        </w:rPr>
        <w:t xml:space="preserve"> </w:t>
      </w:r>
      <w:r w:rsidR="005B1ADF">
        <w:rPr>
          <w:lang w:val="en-US"/>
        </w:rPr>
        <w:t xml:space="preserve">compared to latent spatial and spatiotemporal variation. Our novel approach to investigate the declining body condition of Atlantic cod from a spatiotemporal perspective also reveals that the condition decline in </w:t>
      </w:r>
      <w:r w:rsidR="002E6293">
        <w:rPr>
          <w:lang w:val="en-US"/>
        </w:rPr>
        <w:t xml:space="preserve">the </w:t>
      </w:r>
      <w:r w:rsidR="005B1ADF">
        <w:rPr>
          <w:lang w:val="en-US"/>
        </w:rPr>
        <w:t xml:space="preserve">whole area </w:t>
      </w:r>
      <w:r w:rsidR="002E6293">
        <w:rPr>
          <w:lang w:val="en-US"/>
        </w:rPr>
        <w:t>is relatively homogenous</w:t>
      </w:r>
      <w:r w:rsidR="005B1ADF">
        <w:rPr>
          <w:lang w:val="en-US"/>
        </w:rPr>
        <w:t xml:space="preserve">. </w:t>
      </w:r>
      <w:r w:rsidR="005D49DF">
        <w:rPr>
          <w:lang w:val="en-US"/>
        </w:rPr>
        <w:t>O</w:t>
      </w:r>
      <w:r w:rsidR="002E6293">
        <w:rPr>
          <w:lang w:val="en-US"/>
        </w:rPr>
        <w:t xml:space="preserve">ur </w:t>
      </w:r>
      <w:r w:rsidR="005B1ADF">
        <w:rPr>
          <w:lang w:val="en-US"/>
        </w:rPr>
        <w:t xml:space="preserve">findings </w:t>
      </w:r>
      <w:r w:rsidR="005D49DF">
        <w:rPr>
          <w:lang w:val="en-US"/>
        </w:rPr>
        <w:t>can 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perspectives </w:t>
      </w:r>
      <w:r w:rsidR="005D49DF">
        <w:rPr>
          <w:lang w:val="en-US"/>
        </w:rPr>
        <w:t>for</w:t>
      </w:r>
      <w:r w:rsidR="005B1ADF">
        <w:rPr>
          <w:lang w:val="en-US"/>
        </w:rPr>
        <w:t xml:space="preserve"> further research </w:t>
      </w:r>
      <w:r w:rsidR="002E6293">
        <w:rPr>
          <w:lang w:val="en-US"/>
        </w:rPr>
        <w:t>to gain better understanding of</w:t>
      </w:r>
      <w:r w:rsidR="00D51E97">
        <w:rPr>
          <w:lang w:val="en-US"/>
        </w:rPr>
        <w:t xml:space="preserve"> the decline in </w:t>
      </w:r>
      <w:r w:rsidR="002E6293">
        <w:rPr>
          <w:lang w:val="en-US"/>
        </w:rPr>
        <w:t xml:space="preserve">cod </w:t>
      </w:r>
      <w:r w:rsidR="00D51E97">
        <w:rPr>
          <w:lang w:val="en-US"/>
        </w:rPr>
        <w:t>condition across large spatial scales</w:t>
      </w:r>
      <w:r w:rsidR="002E6293">
        <w:rPr>
          <w:lang w:val="en-US"/>
        </w:rPr>
        <w:t xml:space="preserve"> and thereby </w:t>
      </w:r>
      <w:r w:rsidR="005D49DF">
        <w:rPr>
          <w:lang w:val="en-US"/>
        </w:rPr>
        <w:t>may help finding</w:t>
      </w:r>
      <w:r w:rsidR="002E6293">
        <w:rPr>
          <w:lang w:val="en-US"/>
        </w:rPr>
        <w:t xml:space="preserve"> improvement solutions</w:t>
      </w:r>
      <w:r w:rsidR="00D51E97">
        <w:rPr>
          <w:lang w:val="en-US"/>
        </w:rPr>
        <w:t>.</w:t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lastRenderedPageBreak/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Yours 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355B1B01" w14:textId="7875CF71" w:rsidR="00FE50D4" w:rsidRPr="00FE50D4" w:rsidRDefault="007D7979" w:rsidP="00FE50D4">
      <w:pPr>
        <w:pStyle w:val="Bibliography"/>
        <w:contextualSpacing/>
        <w:rPr>
          <w:rFonts w:eastAsiaTheme="minorEastAsia" w:cstheme="minorHAnsi"/>
          <w:noProof/>
          <w:color w:val="0000FF"/>
          <w:u w:val="single"/>
        </w:rPr>
      </w:pPr>
      <w:r w:rsidRPr="00361FEE">
        <w:rPr>
          <w:rFonts w:eastAsiaTheme="minorEastAsia" w:cstheme="minorHAnsi"/>
          <w:noProof/>
        </w:rPr>
        <w:t>Max Lindmark</w:t>
      </w:r>
    </w:p>
    <w:sectPr w:rsidR="00FE50D4" w:rsidRPr="00FE50D4" w:rsidSect="0024301E">
      <w:headerReference w:type="even" r:id="rId14"/>
      <w:headerReference w:type="first" r:id="rId15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05CB" w14:textId="77777777" w:rsidR="00756B76" w:rsidRDefault="00756B76" w:rsidP="00B65B3A">
      <w:r>
        <w:separator/>
      </w:r>
    </w:p>
    <w:p w14:paraId="577A2E69" w14:textId="77777777" w:rsidR="00756B76" w:rsidRDefault="00756B76"/>
  </w:endnote>
  <w:endnote w:type="continuationSeparator" w:id="0">
    <w:p w14:paraId="6AC16FBF" w14:textId="77777777" w:rsidR="00756B76" w:rsidRDefault="00756B76" w:rsidP="00B65B3A">
      <w:r>
        <w:continuationSeparator/>
      </w:r>
    </w:p>
    <w:p w14:paraId="19E8E6E7" w14:textId="77777777" w:rsidR="00756B76" w:rsidRDefault="00756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65DB" w14:textId="77777777" w:rsidR="00756B76" w:rsidRDefault="00756B76" w:rsidP="00B65B3A">
      <w:r>
        <w:separator/>
      </w:r>
    </w:p>
  </w:footnote>
  <w:footnote w:type="continuationSeparator" w:id="0">
    <w:p w14:paraId="34562A89" w14:textId="77777777" w:rsidR="00756B76" w:rsidRDefault="00756B76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310212">
    <w:abstractNumId w:val="2"/>
  </w:num>
  <w:num w:numId="2" w16cid:durableId="51732072">
    <w:abstractNumId w:val="3"/>
  </w:num>
  <w:num w:numId="3" w16cid:durableId="1378120276">
    <w:abstractNumId w:val="0"/>
  </w:num>
  <w:num w:numId="4" w16cid:durableId="752236395">
    <w:abstractNumId w:val="1"/>
  </w:num>
  <w:num w:numId="5" w16cid:durableId="1938637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01E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45D8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56B76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2751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521C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751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CA27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2751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slu.se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2</cp:revision>
  <cp:lastPrinted>2018-05-22T13:29:00Z</cp:lastPrinted>
  <dcterms:created xsi:type="dcterms:W3CDTF">2022-05-26T12:29:00Z</dcterms:created>
  <dcterms:modified xsi:type="dcterms:W3CDTF">2022-05-26T12:29:00Z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
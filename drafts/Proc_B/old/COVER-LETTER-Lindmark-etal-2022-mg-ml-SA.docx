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9ACA" w14:textId="0C58482F" w:rsidR="006E222F" w:rsidRDefault="006E222F" w:rsidP="006E222F">
      <w:pPr>
        <w:spacing w:line="480" w:lineRule="auto"/>
        <w:contextualSpacing/>
        <w:mirrorIndents/>
        <w:jc w:val="right"/>
        <w:rPr>
          <w:rFonts w:ascii="Times New Roman" w:eastAsia="Times New Roman" w:hAnsi="Times New Roman" w:cs="Times New Roman"/>
          <w:sz w:val="36"/>
          <w:szCs w:val="36"/>
          <w:lang w:val="en-US" w:eastAsia="en-GB"/>
        </w:rPr>
      </w:pPr>
      <w:r w:rsidRPr="006E222F">
        <w:rPr>
          <w:rFonts w:ascii="Times New Roman" w:eastAsia="Times New Roman" w:hAnsi="Times New Roman" w:cs="Times New Roman"/>
          <w:noProof/>
          <w:sz w:val="36"/>
          <w:szCs w:val="36"/>
          <w:lang w:val="en-US" w:eastAsia="en-GB"/>
        </w:rPr>
        <w:drawing>
          <wp:inline distT="0" distB="0" distL="0" distR="0" wp14:anchorId="290D1B5C" wp14:editId="51F1F950">
            <wp:extent cx="845292" cy="827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251" b="9544"/>
                    <a:stretch/>
                  </pic:blipFill>
                  <pic:spPr bwMode="auto">
                    <a:xfrm>
                      <a:off x="0" y="0"/>
                      <a:ext cx="860762" cy="84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014" w:type="dxa"/>
        <w:tblInd w:w="12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245"/>
        <w:gridCol w:w="4769"/>
      </w:tblGrid>
      <w:tr w:rsidR="006E222F" w:rsidRPr="00F62458" w14:paraId="430619C1" w14:textId="77777777" w:rsidTr="00F37052">
        <w:trPr>
          <w:trHeight w:val="2393"/>
        </w:trPr>
        <w:tc>
          <w:tcPr>
            <w:tcW w:w="4245" w:type="dxa"/>
          </w:tcPr>
          <w:p w14:paraId="24C7AF27" w14:textId="76EEC2F7" w:rsidR="006E222F" w:rsidRPr="00FD434B" w:rsidRDefault="006E222F" w:rsidP="00B55A06">
            <w:pPr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Dr </w:t>
            </w:r>
            <w:r w:rsidRPr="006E222F">
              <w:rPr>
                <w:rFonts w:ascii="Times New Roman" w:hAnsi="Times New Roman"/>
                <w:b/>
                <w:lang w:val="en-US"/>
              </w:rPr>
              <w:t>Spencer Barrett</w:t>
            </w:r>
          </w:p>
          <w:p w14:paraId="1B972397" w14:textId="204D211B" w:rsidR="006E222F" w:rsidRPr="00CD031A" w:rsidRDefault="006E222F" w:rsidP="00B55A06">
            <w:pPr>
              <w:rPr>
                <w:rFonts w:ascii="Times New Roman" w:hAnsi="Times New Roman"/>
                <w:b/>
                <w:lang w:val="en-US"/>
              </w:rPr>
            </w:pPr>
            <w:r w:rsidRPr="00F62458">
              <w:rPr>
                <w:rFonts w:ascii="Times New Roman" w:hAnsi="Times New Roman"/>
                <w:b/>
                <w:lang w:val="en-US"/>
              </w:rPr>
              <w:t xml:space="preserve">Editor-in-Chief of </w:t>
            </w:r>
            <w:r w:rsidR="00FE50D4" w:rsidRPr="00FE50D4">
              <w:rPr>
                <w:rFonts w:ascii="Times New Roman" w:hAnsi="Times New Roman"/>
                <w:b/>
                <w:i/>
                <w:lang w:val="en-US"/>
              </w:rPr>
              <w:t>Proceedings B</w:t>
            </w:r>
          </w:p>
        </w:tc>
        <w:tc>
          <w:tcPr>
            <w:tcW w:w="4769" w:type="dxa"/>
          </w:tcPr>
          <w:p w14:paraId="103D2915" w14:textId="44EC82CA" w:rsidR="006E222F" w:rsidRDefault="006E222F" w:rsidP="00B55A06">
            <w:pPr>
              <w:jc w:val="right"/>
              <w:rPr>
                <w:rFonts w:ascii="Times New Roman" w:hAnsi="Times New Roman"/>
                <w:b/>
                <w:lang w:val="it-IT"/>
              </w:rPr>
            </w:pPr>
            <w:r>
              <w:rPr>
                <w:rFonts w:ascii="Times New Roman" w:hAnsi="Times New Roman"/>
                <w:b/>
                <w:lang w:val="it-IT"/>
              </w:rPr>
              <w:t xml:space="preserve">Dr </w:t>
            </w:r>
            <w:r w:rsidRPr="006E222F">
              <w:rPr>
                <w:rFonts w:ascii="Times New Roman" w:hAnsi="Times New Roman"/>
                <w:b/>
                <w:lang w:val="it-IT"/>
              </w:rPr>
              <w:t>Max Lindmark</w:t>
            </w:r>
          </w:p>
          <w:p w14:paraId="5FC617ED" w14:textId="77777777" w:rsidR="006E222F" w:rsidRPr="006E222F" w:rsidRDefault="006E222F" w:rsidP="006E222F">
            <w:pPr>
              <w:jc w:val="right"/>
              <w:rPr>
                <w:rFonts w:ascii="Times New Roman" w:hAnsi="Times New Roman"/>
                <w:sz w:val="20"/>
                <w:szCs w:val="20"/>
                <w:lang w:val="it-IT"/>
              </w:rPr>
            </w:pP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Sveriges</w:t>
            </w:r>
            <w:proofErr w:type="spellEnd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lantbruksuniversitet</w:t>
            </w:r>
            <w:proofErr w:type="spellEnd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br/>
            </w: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Swedish</w:t>
            </w:r>
            <w:proofErr w:type="spellEnd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University of </w:t>
            </w: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Agricultural</w:t>
            </w:r>
            <w:proofErr w:type="spellEnd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Sciences</w:t>
            </w:r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br/>
            </w:r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br/>
              <w:t xml:space="preserve">Department of </w:t>
            </w: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Aquatic</w:t>
            </w:r>
            <w:proofErr w:type="spellEnd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Resources</w:t>
            </w:r>
            <w:proofErr w:type="spellEnd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(SLU Aqua)</w:t>
            </w:r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br/>
              <w:t xml:space="preserve">Institute of Marine </w:t>
            </w: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Research</w:t>
            </w:r>
            <w:proofErr w:type="spellEnd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br/>
            </w: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Turistgatan</w:t>
            </w:r>
            <w:proofErr w:type="spellEnd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5, SE-453 30 </w:t>
            </w: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Lysekil</w:t>
            </w:r>
            <w:proofErr w:type="spellEnd"/>
          </w:p>
          <w:p w14:paraId="4D90C2C0" w14:textId="77777777" w:rsidR="006E222F" w:rsidRPr="006E222F" w:rsidRDefault="006E222F" w:rsidP="006E222F">
            <w:pPr>
              <w:jc w:val="right"/>
              <w:rPr>
                <w:rFonts w:ascii="Times New Roman" w:hAnsi="Times New Roman"/>
                <w:sz w:val="20"/>
                <w:szCs w:val="20"/>
                <w:lang w:val="it-IT"/>
              </w:rPr>
            </w:pPr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Phone: +46104784173</w:t>
            </w:r>
          </w:p>
          <w:p w14:paraId="06972863" w14:textId="108F59A8" w:rsidR="006E222F" w:rsidRDefault="006E222F" w:rsidP="00B55A06">
            <w:pPr>
              <w:jc w:val="right"/>
              <w:rPr>
                <w:rFonts w:ascii="Times New Roman" w:hAnsi="Times New Roman"/>
                <w:sz w:val="20"/>
                <w:szCs w:val="20"/>
                <w:lang w:val="it-IT"/>
              </w:rPr>
            </w:pPr>
            <w:r w:rsidRPr="002D1C4D">
              <w:rPr>
                <w:rFonts w:ascii="Times New Roman" w:hAnsi="Times New Roman"/>
                <w:sz w:val="20"/>
                <w:szCs w:val="20"/>
                <w:lang w:val="it-IT"/>
              </w:rPr>
              <w:t xml:space="preserve">E-mail: </w:t>
            </w:r>
            <w:hyperlink r:id="rId13" w:history="1">
              <w:r w:rsidRPr="00F428AD">
                <w:rPr>
                  <w:rStyle w:val="Hyperlink"/>
                  <w:rFonts w:ascii="Times New Roman" w:hAnsi="Times New Roman"/>
                  <w:sz w:val="20"/>
                  <w:szCs w:val="20"/>
                  <w:lang w:val="it-IT"/>
                </w:rPr>
                <w:t>max.lindmark@slu.se</w:t>
              </w:r>
            </w:hyperlink>
          </w:p>
          <w:p w14:paraId="5223D097" w14:textId="4E6377DE" w:rsidR="006E222F" w:rsidRPr="00F62458" w:rsidRDefault="006E222F" w:rsidP="006E222F">
            <w:pPr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Lysekil</w:t>
            </w:r>
            <w:proofErr w:type="spellEnd"/>
            <w:r w:rsidRPr="002D1C4D">
              <w:rPr>
                <w:rFonts w:ascii="Times New Roman" w:hAnsi="Times New Roman"/>
                <w:sz w:val="20"/>
                <w:szCs w:val="20"/>
                <w:lang w:val="it-IT"/>
              </w:rPr>
              <w:t>, 20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22-04</w:t>
            </w:r>
            <w:r w:rsidRPr="002D1C4D">
              <w:rPr>
                <w:rFonts w:ascii="Times New Roman" w:hAnsi="Times New Roman"/>
                <w:sz w:val="20"/>
                <w:szCs w:val="20"/>
                <w:lang w:val="it-IT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22</w:t>
            </w:r>
          </w:p>
        </w:tc>
      </w:tr>
    </w:tbl>
    <w:p w14:paraId="3FE6F587" w14:textId="273FC007" w:rsidR="00AD6FD7" w:rsidRDefault="00AD6FD7" w:rsidP="00534EBC">
      <w:pPr>
        <w:contextualSpacing/>
        <w:jc w:val="both"/>
      </w:pPr>
      <w:r w:rsidRPr="00361FEE">
        <w:t xml:space="preserve">Dear </w:t>
      </w:r>
      <w:r w:rsidR="0024301E">
        <w:t>Dr Barrett</w:t>
      </w:r>
      <w:r w:rsidRPr="00361FEE">
        <w:t>,</w:t>
      </w:r>
    </w:p>
    <w:p w14:paraId="53B69659" w14:textId="77777777" w:rsidR="006B61D7" w:rsidRDefault="006B61D7" w:rsidP="00534EBC">
      <w:pPr>
        <w:contextualSpacing/>
        <w:jc w:val="both"/>
      </w:pPr>
    </w:p>
    <w:p w14:paraId="4E28B39F" w14:textId="416C0606" w:rsidR="0024301E" w:rsidRDefault="0024301E" w:rsidP="00534EBC">
      <w:pPr>
        <w:contextualSpacing/>
        <w:jc w:val="both"/>
      </w:pPr>
      <w:r>
        <w:t>P</w:t>
      </w:r>
      <w:r w:rsidRPr="0024301E">
        <w:t xml:space="preserve">lease find attached the original manuscript entitled </w:t>
      </w:r>
      <w:r w:rsidR="00FC35E2" w:rsidRPr="00361FEE">
        <w:rPr>
          <w:rFonts w:cstheme="minorHAnsi"/>
        </w:rPr>
        <w:t>‘</w:t>
      </w:r>
      <w:r w:rsidR="008B546C" w:rsidRPr="008B546C">
        <w:rPr>
          <w:rFonts w:cstheme="minorHAnsi"/>
          <w:i/>
        </w:rPr>
        <w:t>Evaluating drivers of spatiotemporal individual condition of a bottom-associated marine fish</w:t>
      </w:r>
      <w:r w:rsidR="00FC35E2" w:rsidRPr="00361FEE">
        <w:rPr>
          <w:rFonts w:cstheme="minorHAnsi"/>
        </w:rPr>
        <w:t xml:space="preserve">’ </w:t>
      </w:r>
      <w:r w:rsidRPr="0024301E">
        <w:t xml:space="preserve">by </w:t>
      </w:r>
      <w:r>
        <w:t xml:space="preserve">Max Lindmark, Sean C. Anderson, </w:t>
      </w:r>
      <w:proofErr w:type="spellStart"/>
      <w:r>
        <w:t>Mayya</w:t>
      </w:r>
      <w:proofErr w:type="spellEnd"/>
      <w:r>
        <w:t xml:space="preserve"> </w:t>
      </w:r>
      <w:proofErr w:type="spellStart"/>
      <w:r>
        <w:t>Gogina</w:t>
      </w:r>
      <w:proofErr w:type="spellEnd"/>
      <w:r>
        <w:t xml:space="preserve"> and Michele </w:t>
      </w:r>
      <w:proofErr w:type="spellStart"/>
      <w:r>
        <w:t>Casini</w:t>
      </w:r>
      <w:proofErr w:type="spellEnd"/>
      <w:r>
        <w:t xml:space="preserve">. </w:t>
      </w:r>
      <w:r w:rsidRPr="0024301E">
        <w:t>I confirm that the presented material is new and has not been published or submitted for publication elsewhere.</w:t>
      </w:r>
    </w:p>
    <w:p w14:paraId="682FF1B0" w14:textId="77777777" w:rsidR="006B61D7" w:rsidRDefault="006B61D7" w:rsidP="00534EBC">
      <w:pPr>
        <w:contextualSpacing/>
        <w:jc w:val="both"/>
      </w:pPr>
    </w:p>
    <w:p w14:paraId="77E5D8B9" w14:textId="25B46C94" w:rsidR="00A16B5A" w:rsidRPr="00A54597" w:rsidRDefault="0024301E" w:rsidP="00534EBC">
      <w:pPr>
        <w:contextualSpacing/>
        <w:jc w:val="both"/>
        <w:rPr>
          <w:lang w:val="en-US"/>
        </w:rPr>
      </w:pPr>
      <w:r>
        <w:rPr>
          <w:rFonts w:cstheme="minorHAnsi"/>
        </w:rPr>
        <w:t xml:space="preserve">This </w:t>
      </w:r>
      <w:r w:rsidRPr="0024301E">
        <w:rPr>
          <w:rFonts w:cstheme="minorHAnsi"/>
        </w:rPr>
        <w:t>manuscript</w:t>
      </w:r>
      <w:ins w:id="0" w:author="Sean Anderson" w:date="2022-06-08T15:42:00Z">
        <w:r w:rsidR="003B6366">
          <w:rPr>
            <w:rFonts w:cstheme="minorHAnsi"/>
          </w:rPr>
          <w:t>,</w:t>
        </w:r>
      </w:ins>
      <w:r>
        <w:rPr>
          <w:rFonts w:cstheme="minorHAnsi"/>
        </w:rPr>
        <w:t xml:space="preserve"> submitted </w:t>
      </w:r>
      <w:r w:rsidR="00FC35E2" w:rsidRPr="00361FEE">
        <w:rPr>
          <w:rFonts w:cstheme="minorHAnsi"/>
        </w:rPr>
        <w:t xml:space="preserve">for consideration </w:t>
      </w:r>
      <w:del w:id="1" w:author="Sean Anderson" w:date="2022-06-08T14:51:00Z">
        <w:r w:rsidR="00FC35E2" w:rsidRPr="00361FEE" w:rsidDel="002621E7">
          <w:rPr>
            <w:rFonts w:cstheme="minorHAnsi"/>
          </w:rPr>
          <w:delText xml:space="preserve">to be published </w:delText>
        </w:r>
      </w:del>
      <w:r w:rsidR="009F3593" w:rsidRPr="00361FEE">
        <w:rPr>
          <w:rFonts w:cstheme="minorHAnsi"/>
        </w:rPr>
        <w:t>as a</w:t>
      </w:r>
      <w:r w:rsidR="008B546C">
        <w:rPr>
          <w:rFonts w:cstheme="minorHAnsi"/>
        </w:rPr>
        <w:t xml:space="preserve"> Research</w:t>
      </w:r>
      <w:r w:rsidR="001B00CF">
        <w:rPr>
          <w:rFonts w:cstheme="minorHAnsi"/>
        </w:rPr>
        <w:t xml:space="preserve"> article</w:t>
      </w:r>
      <w:r w:rsidR="009F3593" w:rsidRPr="00361FEE">
        <w:rPr>
          <w:rFonts w:cstheme="minorHAnsi"/>
        </w:rPr>
        <w:t xml:space="preserve"> </w:t>
      </w:r>
      <w:r w:rsidR="00FC35E2" w:rsidRPr="00361FEE">
        <w:rPr>
          <w:rFonts w:cstheme="minorHAnsi"/>
        </w:rPr>
        <w:t xml:space="preserve">in </w:t>
      </w:r>
      <w:r w:rsidR="008B546C" w:rsidRPr="008B546C">
        <w:rPr>
          <w:rFonts w:cstheme="minorHAnsi"/>
          <w:i/>
          <w:iCs/>
          <w:lang w:val="en-US"/>
        </w:rPr>
        <w:t>Proceedings of the Royal Society B: Biological Sciences</w:t>
      </w:r>
      <w:ins w:id="2" w:author="Sean Anderson" w:date="2022-06-08T15:43:00Z">
        <w:r w:rsidR="003B6366">
          <w:rPr>
            <w:rFonts w:cstheme="minorHAnsi"/>
            <w:i/>
            <w:iCs/>
            <w:lang w:val="en-US"/>
          </w:rPr>
          <w:t>,</w:t>
        </w:r>
      </w:ins>
      <w:del w:id="3" w:author="Sean Anderson" w:date="2022-06-08T14:52:00Z">
        <w:r w:rsidR="006B61D7" w:rsidRPr="006B61D7" w:rsidDel="002621E7">
          <w:rPr>
            <w:rFonts w:cstheme="minorHAnsi"/>
            <w:iCs/>
            <w:lang w:val="en-US"/>
          </w:rPr>
          <w:delText>,</w:delText>
        </w:r>
      </w:del>
      <w:r>
        <w:rPr>
          <w:rFonts w:cstheme="minorHAnsi"/>
        </w:rPr>
        <w:t xml:space="preserve"> </w:t>
      </w:r>
      <w:del w:id="4" w:author="Sean Anderson" w:date="2022-06-08T14:52:00Z">
        <w:r w:rsidDel="002621E7">
          <w:rPr>
            <w:rFonts w:cstheme="minorHAnsi"/>
          </w:rPr>
          <w:delText xml:space="preserve">has been developed to </w:delText>
        </w:r>
      </w:del>
      <w:r>
        <w:rPr>
          <w:rFonts w:cstheme="minorHAnsi"/>
        </w:rPr>
        <w:t>investigate</w:t>
      </w:r>
      <w:ins w:id="5" w:author="Sean Anderson" w:date="2022-06-08T14:52:00Z">
        <w:r w:rsidR="002621E7">
          <w:rPr>
            <w:rFonts w:cstheme="minorHAnsi"/>
          </w:rPr>
          <w:t>s</w:t>
        </w:r>
      </w:ins>
      <w:r>
        <w:rPr>
          <w:rFonts w:cstheme="minorHAnsi"/>
        </w:rPr>
        <w:t xml:space="preserve"> </w:t>
      </w:r>
      <w:r w:rsidR="00F37052">
        <w:rPr>
          <w:rFonts w:cstheme="minorHAnsi"/>
        </w:rPr>
        <w:t xml:space="preserve">the </w:t>
      </w:r>
      <w:r>
        <w:rPr>
          <w:rFonts w:cstheme="minorHAnsi"/>
        </w:rPr>
        <w:t xml:space="preserve">drivers of </w:t>
      </w:r>
      <w:r w:rsidR="006B61D7">
        <w:rPr>
          <w:rFonts w:cstheme="minorHAnsi"/>
        </w:rPr>
        <w:t xml:space="preserve">an </w:t>
      </w:r>
      <w:r w:rsidR="006B61D7">
        <w:t xml:space="preserve">important </w:t>
      </w:r>
      <w:del w:id="6" w:author="Sean Anderson" w:date="2022-06-08T15:43:00Z">
        <w:r w:rsidR="006B61D7" w:rsidDel="003B6366">
          <w:delText xml:space="preserve">fish </w:delText>
        </w:r>
      </w:del>
      <w:r w:rsidR="008B546C">
        <w:t>body condition</w:t>
      </w:r>
      <w:r w:rsidR="006B61D7">
        <w:t xml:space="preserve"> trait</w:t>
      </w:r>
      <w:r w:rsidR="008B546C">
        <w:t xml:space="preserve"> associated with </w:t>
      </w:r>
      <w:commentRangeStart w:id="7"/>
      <w:r w:rsidR="008B546C">
        <w:t>fitness</w:t>
      </w:r>
      <w:ins w:id="8" w:author="Sean Anderson" w:date="2022-06-08T15:43:00Z">
        <w:r w:rsidR="003B6366">
          <w:t xml:space="preserve"> of organisms</w:t>
        </w:r>
        <w:commentRangeEnd w:id="7"/>
        <w:r w:rsidR="003B6366">
          <w:rPr>
            <w:rStyle w:val="CommentReference"/>
          </w:rPr>
          <w:commentReference w:id="7"/>
        </w:r>
      </w:ins>
      <w:r w:rsidR="00031D23">
        <w:t xml:space="preserve">. </w:t>
      </w:r>
      <w:r w:rsidR="00F37052">
        <w:t>I</w:t>
      </w:r>
      <w:r w:rsidR="008B546C">
        <w:t>n poor condition</w:t>
      </w:r>
      <w:ins w:id="9" w:author="Sean Anderson" w:date="2022-06-08T14:52:00Z">
        <w:r w:rsidR="002621E7">
          <w:t>,</w:t>
        </w:r>
      </w:ins>
      <w:r w:rsidR="008B546C">
        <w:t xml:space="preserve"> </w:t>
      </w:r>
      <w:r w:rsidR="00F37052">
        <w:t xml:space="preserve">fish </w:t>
      </w:r>
      <w:r w:rsidR="008B546C">
        <w:t xml:space="preserve">grow slower, have higher natural mortality </w:t>
      </w:r>
      <w:r w:rsidR="00031D23">
        <w:t>rates,</w:t>
      </w:r>
      <w:r w:rsidR="008B546C">
        <w:t xml:space="preserve"> and produce less offspring. Atlantic cod</w:t>
      </w:r>
      <w:r w:rsidR="00F37052">
        <w:t xml:space="preserve"> </w:t>
      </w:r>
      <w:del w:id="10" w:author="Max Lindmark" w:date="2022-05-26T14:26:00Z">
        <w:r w:rsidR="00F37052" w:rsidDel="00CA2751">
          <w:delText>population</w:delText>
        </w:r>
        <w:r w:rsidR="008B546C" w:rsidDel="00CA2751">
          <w:delText xml:space="preserve"> </w:delText>
        </w:r>
        <w:r w:rsidR="00F37052" w:rsidDel="00CA2751">
          <w:delText>of</w:delText>
        </w:r>
      </w:del>
      <w:ins w:id="11" w:author="Max Lindmark" w:date="2022-05-26T14:26:00Z">
        <w:r w:rsidR="00CA2751">
          <w:t>in</w:t>
        </w:r>
      </w:ins>
      <w:r w:rsidR="008B546C">
        <w:t xml:space="preserve"> the Baltic Sea </w:t>
      </w:r>
      <w:ins w:id="12" w:author="Max Lindmark" w:date="2022-05-26T14:26:00Z">
        <w:r w:rsidR="00CA2751">
          <w:t xml:space="preserve">have </w:t>
        </w:r>
      </w:ins>
      <w:del w:id="13" w:author="Max Lindmark" w:date="2022-05-26T14:26:00Z">
        <w:r w:rsidR="00F37052" w:rsidDel="00CA2751">
          <w:delText>had</w:delText>
        </w:r>
        <w:r w:rsidR="008B546C" w:rsidDel="00CA2751">
          <w:delText xml:space="preserve"> </w:delText>
        </w:r>
      </w:del>
      <w:ins w:id="14" w:author="Max Lindmark" w:date="2022-05-26T14:27:00Z">
        <w:r w:rsidR="00CA2751">
          <w:t xml:space="preserve">undergone a </w:t>
        </w:r>
      </w:ins>
      <w:r w:rsidR="008B546C">
        <w:t>major reduc</w:t>
      </w:r>
      <w:r w:rsidR="00F37052">
        <w:t>tion in the average condition</w:t>
      </w:r>
      <w:r w:rsidR="008B546C">
        <w:t xml:space="preserve"> since </w:t>
      </w:r>
      <w:r w:rsidR="00F37052">
        <w:t>early 1990s. T</w:t>
      </w:r>
      <w:r w:rsidR="008B546C">
        <w:t>his ha</w:t>
      </w:r>
      <w:r w:rsidR="006B61D7">
        <w:t>s</w:t>
      </w:r>
      <w:r w:rsidR="008B546C">
        <w:t xml:space="preserve"> been linked to detrimental environmental conditions (</w:t>
      </w:r>
      <w:r w:rsidR="00031D23">
        <w:t>declines in sea bottom oxygen concentration</w:t>
      </w:r>
      <w:r w:rsidR="006B61D7">
        <w:t>), competition</w:t>
      </w:r>
      <w:ins w:id="15" w:author="Sean Anderson" w:date="2022-06-08T15:43:00Z">
        <w:r w:rsidR="003B6366">
          <w:t>,</w:t>
        </w:r>
      </w:ins>
      <w:r w:rsidR="006B61D7">
        <w:t xml:space="preserve"> and</w:t>
      </w:r>
      <w:r w:rsidR="008B546C">
        <w:t xml:space="preserve"> lack of food</w:t>
      </w:r>
      <w:r w:rsidR="006B61D7">
        <w:t xml:space="preserve">, but detailed understanding of responses </w:t>
      </w:r>
      <w:del w:id="16" w:author="Sean Anderson" w:date="2022-06-08T14:52:00Z">
        <w:r w:rsidR="00F37052" w:rsidDel="002621E7">
          <w:delText>was</w:delText>
        </w:r>
        <w:r w:rsidR="006B61D7" w:rsidDel="002621E7">
          <w:delText xml:space="preserve"> </w:delText>
        </w:r>
      </w:del>
      <w:ins w:id="17" w:author="Sean Anderson" w:date="2022-06-08T14:52:00Z">
        <w:r w:rsidR="002621E7">
          <w:t>has been</w:t>
        </w:r>
        <w:r w:rsidR="002621E7">
          <w:t xml:space="preserve"> </w:t>
        </w:r>
      </w:ins>
      <w:r w:rsidR="00F37052">
        <w:t>missing</w:t>
      </w:r>
      <w:r w:rsidR="008B546C">
        <w:t>.</w:t>
      </w:r>
    </w:p>
    <w:p w14:paraId="110410D2" w14:textId="64061012" w:rsidR="00D06228" w:rsidRPr="00A54597" w:rsidRDefault="00D06228" w:rsidP="00534EBC">
      <w:pPr>
        <w:contextualSpacing/>
        <w:jc w:val="both"/>
        <w:rPr>
          <w:lang w:val="en-US"/>
        </w:rPr>
      </w:pPr>
    </w:p>
    <w:p w14:paraId="51D44960" w14:textId="41697C10" w:rsidR="00D90C32" w:rsidRPr="00A54597" w:rsidRDefault="00F37052" w:rsidP="00534EBC">
      <w:pPr>
        <w:contextualSpacing/>
        <w:jc w:val="both"/>
        <w:rPr>
          <w:lang w:val="en-US"/>
        </w:rPr>
      </w:pPr>
      <w:r>
        <w:rPr>
          <w:lang w:val="en-US"/>
        </w:rPr>
        <w:t>Here</w:t>
      </w:r>
      <w:ins w:id="18" w:author="Sean Anderson" w:date="2022-06-08T14:52:00Z">
        <w:r w:rsidR="002621E7">
          <w:rPr>
            <w:lang w:val="en-US"/>
          </w:rPr>
          <w:t>,</w:t>
        </w:r>
      </w:ins>
      <w:r w:rsidR="008B546C">
        <w:rPr>
          <w:lang w:val="en-US"/>
        </w:rPr>
        <w:t xml:space="preserve"> </w:t>
      </w:r>
      <w:r w:rsidR="00E9305F">
        <w:rPr>
          <w:lang w:val="en-US"/>
        </w:rPr>
        <w:t>for the first time</w:t>
      </w:r>
      <w:ins w:id="19" w:author="Sean Anderson" w:date="2022-06-08T14:53:00Z">
        <w:r w:rsidR="002621E7">
          <w:rPr>
            <w:lang w:val="en-US"/>
          </w:rPr>
          <w:t>,</w:t>
        </w:r>
      </w:ins>
      <w:r>
        <w:rPr>
          <w:lang w:val="en-US"/>
        </w:rPr>
        <w:t xml:space="preserve"> we </w:t>
      </w:r>
      <w:r w:rsidR="00E9305F">
        <w:rPr>
          <w:lang w:val="en-US"/>
        </w:rPr>
        <w:t xml:space="preserve">evaluate the ability of several standardized </w:t>
      </w:r>
      <w:r w:rsidR="00031D23">
        <w:rPr>
          <w:lang w:val="en-US"/>
        </w:rPr>
        <w:t xml:space="preserve">biotic and abiotic </w:t>
      </w:r>
      <w:r w:rsidR="00E9305F">
        <w:rPr>
          <w:lang w:val="en-US"/>
        </w:rPr>
        <w:t xml:space="preserve">covariates </w:t>
      </w:r>
      <w:r w:rsidR="00031D23">
        <w:rPr>
          <w:lang w:val="en-US"/>
        </w:rPr>
        <w:t>on spatial scales ranging from fine</w:t>
      </w:r>
      <w:r>
        <w:rPr>
          <w:lang w:val="en-US"/>
        </w:rPr>
        <w:t xml:space="preserve"> to basin </w:t>
      </w:r>
      <w:r w:rsidR="00031D23">
        <w:rPr>
          <w:lang w:val="en-US"/>
        </w:rPr>
        <w:t xml:space="preserve">scale </w:t>
      </w:r>
      <w:r w:rsidR="00E9305F">
        <w:rPr>
          <w:lang w:val="en-US"/>
        </w:rPr>
        <w:t xml:space="preserve">to explain variation in individual-level condition. </w:t>
      </w:r>
      <w:r w:rsidR="00031D23">
        <w:rPr>
          <w:lang w:val="en-US"/>
        </w:rPr>
        <w:t xml:space="preserve">Furthermore, we model changes in the spatial distribution of cod to quantify the magnitude of environmental changes that cod have experienced in the last 3 decades. </w:t>
      </w:r>
      <w:ins w:id="20" w:author="Sean Anderson" w:date="2022-06-08T14:53:00Z">
        <w:r w:rsidR="002621E7">
          <w:rPr>
            <w:lang w:val="en-US"/>
          </w:rPr>
          <w:t xml:space="preserve">We </w:t>
        </w:r>
      </w:ins>
      <w:del w:id="21" w:author="Sean Anderson" w:date="2022-06-08T14:53:00Z">
        <w:r w:rsidR="00E9305F" w:rsidDel="002621E7">
          <w:rPr>
            <w:lang w:val="en-US"/>
          </w:rPr>
          <w:delText xml:space="preserve">To account for autocorrelation, we </w:delText>
        </w:r>
      </w:del>
      <w:r w:rsidR="00E9305F">
        <w:rPr>
          <w:lang w:val="en-US"/>
        </w:rPr>
        <w:t xml:space="preserve">use geostatistical models that explicitly </w:t>
      </w:r>
      <w:r>
        <w:rPr>
          <w:lang w:val="en-US"/>
        </w:rPr>
        <w:t>account for</w:t>
      </w:r>
      <w:r w:rsidR="00E9305F">
        <w:rPr>
          <w:lang w:val="en-US"/>
        </w:rPr>
        <w:t xml:space="preserve"> latent spatial and spatiotemporal processes</w:t>
      </w:r>
      <w:r w:rsidR="00031D23">
        <w:rPr>
          <w:lang w:val="en-US"/>
        </w:rPr>
        <w:t>.</w:t>
      </w:r>
    </w:p>
    <w:p w14:paraId="17352CCB" w14:textId="77777777" w:rsidR="00E97349" w:rsidRPr="00A54597" w:rsidRDefault="00E97349" w:rsidP="00534EBC">
      <w:pPr>
        <w:tabs>
          <w:tab w:val="left" w:pos="3190"/>
        </w:tabs>
        <w:contextualSpacing/>
        <w:jc w:val="both"/>
        <w:rPr>
          <w:lang w:val="en-US"/>
        </w:rPr>
      </w:pPr>
    </w:p>
    <w:p w14:paraId="7D6C8ADF" w14:textId="4EE78E8C" w:rsidR="00031D23" w:rsidRDefault="00031D23" w:rsidP="00534EBC">
      <w:pPr>
        <w:tabs>
          <w:tab w:val="left" w:pos="3190"/>
        </w:tabs>
        <w:contextualSpacing/>
        <w:jc w:val="both"/>
        <w:rPr>
          <w:lang w:val="en-US"/>
        </w:rPr>
      </w:pPr>
      <w:r>
        <w:rPr>
          <w:lang w:val="en-US"/>
        </w:rPr>
        <w:t xml:space="preserve">Our results </w:t>
      </w:r>
      <w:r w:rsidR="005B1ADF">
        <w:rPr>
          <w:lang w:val="en-US"/>
        </w:rPr>
        <w:t>support previous studies in that oxygen and sprat biomass are positively associated with condition, while</w:t>
      </w:r>
      <w:r w:rsidR="00F37052">
        <w:rPr>
          <w:lang w:val="en-US"/>
        </w:rPr>
        <w:t xml:space="preserve"> depth is negatively associated</w:t>
      </w:r>
      <w:r w:rsidR="005B1ADF">
        <w:rPr>
          <w:lang w:val="en-US"/>
        </w:rPr>
        <w:t xml:space="preserve">. However, </w:t>
      </w:r>
      <w:ins w:id="22" w:author="Max Lindmark" w:date="2022-05-26T14:28:00Z">
        <w:r w:rsidR="00CA2751">
          <w:rPr>
            <w:lang w:val="en-US"/>
          </w:rPr>
          <w:t xml:space="preserve">in contrast to previous estimates of experienced oxygen concentrations based on </w:t>
        </w:r>
        <w:del w:id="23" w:author="Sean Anderson" w:date="2022-06-08T15:44:00Z">
          <w:r w:rsidR="00CA2751" w:rsidDel="003B6366">
            <w:rPr>
              <w:lang w:val="en-US"/>
            </w:rPr>
            <w:delText>their</w:delText>
          </w:r>
        </w:del>
      </w:ins>
      <w:ins w:id="24" w:author="Sean Anderson" w:date="2022-06-08T15:44:00Z">
        <w:r w:rsidR="003B6366">
          <w:rPr>
            <w:lang w:val="en-US"/>
          </w:rPr>
          <w:t>fish</w:t>
        </w:r>
      </w:ins>
      <w:ins w:id="25" w:author="Max Lindmark" w:date="2022-05-26T14:28:00Z">
        <w:r w:rsidR="00CA2751">
          <w:rPr>
            <w:lang w:val="en-US"/>
          </w:rPr>
          <w:t xml:space="preserve"> depth distribution, </w:t>
        </w:r>
      </w:ins>
      <w:r w:rsidR="005B1ADF">
        <w:rPr>
          <w:lang w:val="en-US"/>
        </w:rPr>
        <w:t xml:space="preserve">we </w:t>
      </w:r>
      <w:del w:id="26" w:author="Max Lindmark" w:date="2022-05-26T14:28:00Z">
        <w:r w:rsidR="005B1ADF" w:rsidDel="00CA2751">
          <w:rPr>
            <w:lang w:val="en-US"/>
          </w:rPr>
          <w:delText xml:space="preserve">also </w:delText>
        </w:r>
      </w:del>
      <w:r w:rsidR="005B1ADF">
        <w:rPr>
          <w:lang w:val="en-US"/>
        </w:rPr>
        <w:t xml:space="preserve">show </w:t>
      </w:r>
      <w:del w:id="27" w:author="Max Lindmark" w:date="2022-05-26T14:28:00Z">
        <w:r w:rsidR="005B1ADF" w:rsidDel="00CA2751">
          <w:rPr>
            <w:lang w:val="en-US"/>
          </w:rPr>
          <w:delText>that</w:delText>
        </w:r>
        <w:r w:rsidR="00D51E97" w:rsidDel="00CA2751">
          <w:rPr>
            <w:lang w:val="en-US"/>
          </w:rPr>
          <w:delText xml:space="preserve"> </w:delText>
        </w:r>
      </w:del>
      <w:ins w:id="28" w:author="Max Lindmark" w:date="2022-05-26T14:28:00Z">
        <w:del w:id="29" w:author="Sean Anderson" w:date="2022-06-08T14:54:00Z">
          <w:r w:rsidR="00CA2751" w:rsidDel="002621E7">
            <w:rPr>
              <w:lang w:val="en-US"/>
            </w:rPr>
            <w:delText xml:space="preserve">using a geostatistical model </w:delText>
          </w:r>
        </w:del>
        <w:r w:rsidR="00CA2751">
          <w:rPr>
            <w:lang w:val="en-US"/>
          </w:rPr>
          <w:t xml:space="preserve">that </w:t>
        </w:r>
      </w:ins>
      <w:r w:rsidR="00D51E97">
        <w:rPr>
          <w:lang w:val="en-US"/>
        </w:rPr>
        <w:t xml:space="preserve">cod </w:t>
      </w:r>
      <w:ins w:id="30" w:author="Sean Anderson" w:date="2022-06-08T14:54:00Z">
        <w:r w:rsidR="002621E7">
          <w:rPr>
            <w:lang w:val="en-US"/>
          </w:rPr>
          <w:t xml:space="preserve">have </w:t>
        </w:r>
      </w:ins>
      <w:r w:rsidR="00D51E97">
        <w:rPr>
          <w:lang w:val="en-US"/>
        </w:rPr>
        <w:t>experien</w:t>
      </w:r>
      <w:ins w:id="31" w:author="Max Lindmark" w:date="2022-05-26T14:28:00Z">
        <w:r w:rsidR="00CA2751">
          <w:rPr>
            <w:lang w:val="en-US"/>
          </w:rPr>
          <w:t>ce</w:t>
        </w:r>
      </w:ins>
      <w:ins w:id="32" w:author="Sean Anderson" w:date="2022-06-08T14:54:00Z">
        <w:r w:rsidR="002621E7">
          <w:rPr>
            <w:lang w:val="en-US"/>
          </w:rPr>
          <w:t>d</w:t>
        </w:r>
      </w:ins>
      <w:del w:id="33" w:author="Max Lindmark" w:date="2022-05-26T14:28:00Z">
        <w:r w:rsidR="00D51E97" w:rsidDel="00CA2751">
          <w:rPr>
            <w:lang w:val="en-US"/>
          </w:rPr>
          <w:delText>ce</w:delText>
        </w:r>
        <w:r w:rsidR="002E6293" w:rsidDel="00CA2751">
          <w:rPr>
            <w:lang w:val="en-US"/>
          </w:rPr>
          <w:delText>d</w:delText>
        </w:r>
      </w:del>
      <w:r w:rsidR="00D51E97">
        <w:rPr>
          <w:lang w:val="en-US"/>
        </w:rPr>
        <w:t xml:space="preserve"> </w:t>
      </w:r>
      <w:ins w:id="34" w:author="Sean Anderson" w:date="2022-06-08T14:54:00Z">
        <w:r w:rsidR="002621E7">
          <w:rPr>
            <w:lang w:val="en-US"/>
          </w:rPr>
          <w:t xml:space="preserve">relatively </w:t>
        </w:r>
      </w:ins>
      <w:ins w:id="35" w:author="Max Lindmark" w:date="2022-05-26T14:28:00Z">
        <w:r w:rsidR="00CA2751">
          <w:rPr>
            <w:lang w:val="en-US"/>
          </w:rPr>
          <w:t>high</w:t>
        </w:r>
      </w:ins>
      <w:ins w:id="36" w:author="Sean Anderson" w:date="2022-06-08T14:54:00Z">
        <w:r w:rsidR="002621E7">
          <w:rPr>
            <w:lang w:val="en-US"/>
          </w:rPr>
          <w:t xml:space="preserve"> </w:t>
        </w:r>
      </w:ins>
      <w:ins w:id="37" w:author="Max Lindmark" w:date="2022-05-26T14:28:00Z">
        <w:del w:id="38" w:author="Sean Anderson" w:date="2022-06-08T14:54:00Z">
          <w:r w:rsidR="00CA2751" w:rsidDel="002621E7">
            <w:rPr>
              <w:lang w:val="en-US"/>
            </w:rPr>
            <w:delText xml:space="preserve">er </w:delText>
          </w:r>
        </w:del>
      </w:ins>
      <w:r w:rsidR="00D51E97">
        <w:rPr>
          <w:lang w:val="en-US"/>
        </w:rPr>
        <w:t>oxygen concentrations</w:t>
      </w:r>
      <w:ins w:id="39" w:author="Max Lindmark" w:date="2022-05-26T14:28:00Z">
        <w:r w:rsidR="00CA2751">
          <w:rPr>
            <w:lang w:val="en-US"/>
          </w:rPr>
          <w:t xml:space="preserve"> (above th</w:t>
        </w:r>
      </w:ins>
      <w:ins w:id="40" w:author="Sean Anderson" w:date="2022-06-08T14:54:00Z">
        <w:r w:rsidR="002621E7">
          <w:rPr>
            <w:lang w:val="en-US"/>
          </w:rPr>
          <w:t>r</w:t>
        </w:r>
      </w:ins>
      <w:ins w:id="41" w:author="Max Lindmark" w:date="2022-05-26T14:28:00Z">
        <w:r w:rsidR="00CA2751">
          <w:rPr>
            <w:lang w:val="en-US"/>
          </w:rPr>
          <w:t>e</w:t>
        </w:r>
      </w:ins>
      <w:ins w:id="42" w:author="Sean Anderson" w:date="2022-06-08T14:54:00Z">
        <w:r w:rsidR="002621E7">
          <w:rPr>
            <w:lang w:val="en-US"/>
          </w:rPr>
          <w:t>s</w:t>
        </w:r>
      </w:ins>
      <w:ins w:id="43" w:author="Max Lindmark" w:date="2022-05-26T14:28:00Z">
        <w:del w:id="44" w:author="Sean Anderson" w:date="2022-06-08T14:54:00Z">
          <w:r w:rsidR="00CA2751" w:rsidDel="002621E7">
            <w:rPr>
              <w:lang w:val="en-US"/>
            </w:rPr>
            <w:delText>r</w:delText>
          </w:r>
        </w:del>
        <w:r w:rsidR="00CA2751">
          <w:rPr>
            <w:lang w:val="en-US"/>
          </w:rPr>
          <w:t>hol</w:t>
        </w:r>
      </w:ins>
      <w:ins w:id="45" w:author="Max Lindmark" w:date="2022-05-26T14:29:00Z">
        <w:r w:rsidR="00CA2751">
          <w:rPr>
            <w:lang w:val="en-US"/>
          </w:rPr>
          <w:t>ds for negative effects)</w:t>
        </w:r>
        <w:del w:id="46" w:author="Sean Anderson" w:date="2022-06-08T14:54:00Z">
          <w:r w:rsidR="00CA2751" w:rsidDel="002621E7">
            <w:rPr>
              <w:lang w:val="en-US"/>
            </w:rPr>
            <w:delText xml:space="preserve"> </w:delText>
          </w:r>
        </w:del>
      </w:ins>
      <w:del w:id="47" w:author="Max Lindmark" w:date="2022-05-26T14:28:00Z">
        <w:r w:rsidR="00D51E97" w:rsidDel="00CA2751">
          <w:rPr>
            <w:lang w:val="en-US"/>
          </w:rPr>
          <w:delText xml:space="preserve"> higher than </w:delText>
        </w:r>
      </w:del>
      <w:del w:id="48" w:author="Max Lindmark" w:date="2022-05-26T14:29:00Z">
        <w:r w:rsidR="00D51E97" w:rsidDel="00CA2751">
          <w:rPr>
            <w:lang w:val="en-US"/>
          </w:rPr>
          <w:delText>previous</w:delText>
        </w:r>
      </w:del>
      <w:del w:id="49" w:author="Max Lindmark" w:date="2022-05-26T14:27:00Z">
        <w:r w:rsidR="00D51E97" w:rsidDel="00CA2751">
          <w:rPr>
            <w:lang w:val="en-US"/>
          </w:rPr>
          <w:delText>ly</w:delText>
        </w:r>
      </w:del>
      <w:del w:id="50" w:author="Max Lindmark" w:date="2022-05-26T14:29:00Z">
        <w:r w:rsidR="00D51E97" w:rsidDel="00CA2751">
          <w:rPr>
            <w:lang w:val="en-US"/>
          </w:rPr>
          <w:delText xml:space="preserve"> estimate</w:delText>
        </w:r>
      </w:del>
      <w:del w:id="51" w:author="Max Lindmark" w:date="2022-05-26T14:27:00Z">
        <w:r w:rsidR="00D51E97" w:rsidDel="00CA2751">
          <w:rPr>
            <w:lang w:val="en-US"/>
          </w:rPr>
          <w:delText>d</w:delText>
        </w:r>
      </w:del>
      <w:del w:id="52" w:author="Max Lindmark" w:date="2022-05-26T14:29:00Z">
        <w:r w:rsidR="00D51E97" w:rsidDel="00CA2751">
          <w:rPr>
            <w:lang w:val="en-US"/>
          </w:rPr>
          <w:delText xml:space="preserve"> based on their depth-distribution</w:delText>
        </w:r>
      </w:del>
      <w:r w:rsidR="00D51E97">
        <w:rPr>
          <w:lang w:val="en-US"/>
        </w:rPr>
        <w:t>, and that</w:t>
      </w:r>
      <w:r w:rsidR="005B1ADF">
        <w:rPr>
          <w:lang w:val="en-US"/>
        </w:rPr>
        <w:t xml:space="preserve"> the effects of covariates are relatively small</w:t>
      </w:r>
      <w:r w:rsidR="00D51E97">
        <w:rPr>
          <w:lang w:val="en-US"/>
        </w:rPr>
        <w:t xml:space="preserve"> </w:t>
      </w:r>
      <w:r w:rsidR="005B1ADF">
        <w:rPr>
          <w:lang w:val="en-US"/>
        </w:rPr>
        <w:t xml:space="preserve">compared to latent spatial and spatiotemporal variation. Our novel approach to investigate the declining body condition of Atlantic cod from a spatiotemporal perspective also </w:t>
      </w:r>
      <w:commentRangeStart w:id="53"/>
      <w:r w:rsidR="005B1ADF">
        <w:rPr>
          <w:lang w:val="en-US"/>
        </w:rPr>
        <w:t xml:space="preserve">reveals that the condition decline in </w:t>
      </w:r>
      <w:r w:rsidR="002E6293">
        <w:rPr>
          <w:lang w:val="en-US"/>
        </w:rPr>
        <w:t xml:space="preserve">the </w:t>
      </w:r>
      <w:r w:rsidR="005B1ADF">
        <w:rPr>
          <w:lang w:val="en-US"/>
        </w:rPr>
        <w:t xml:space="preserve">whole area </w:t>
      </w:r>
      <w:r w:rsidR="002E6293">
        <w:rPr>
          <w:lang w:val="en-US"/>
        </w:rPr>
        <w:t>is relatively homogenous</w:t>
      </w:r>
      <w:r w:rsidR="005B1ADF">
        <w:rPr>
          <w:lang w:val="en-US"/>
        </w:rPr>
        <w:t xml:space="preserve">. </w:t>
      </w:r>
      <w:commentRangeEnd w:id="53"/>
      <w:r w:rsidR="003B6366">
        <w:rPr>
          <w:rStyle w:val="CommentReference"/>
        </w:rPr>
        <w:commentReference w:id="53"/>
      </w:r>
      <w:r w:rsidR="005D49DF">
        <w:rPr>
          <w:lang w:val="en-US"/>
        </w:rPr>
        <w:t>O</w:t>
      </w:r>
      <w:r w:rsidR="002E6293">
        <w:rPr>
          <w:lang w:val="en-US"/>
        </w:rPr>
        <w:t xml:space="preserve">ur </w:t>
      </w:r>
      <w:r w:rsidR="005B1ADF">
        <w:rPr>
          <w:lang w:val="en-US"/>
        </w:rPr>
        <w:t xml:space="preserve">findings </w:t>
      </w:r>
      <w:r w:rsidR="005D49DF">
        <w:rPr>
          <w:lang w:val="en-US"/>
        </w:rPr>
        <w:t>can provide</w:t>
      </w:r>
      <w:r w:rsidR="002E6293">
        <w:rPr>
          <w:lang w:val="en-US"/>
        </w:rPr>
        <w:t xml:space="preserve"> </w:t>
      </w:r>
      <w:r w:rsidR="005B1ADF">
        <w:rPr>
          <w:lang w:val="en-US"/>
        </w:rPr>
        <w:t xml:space="preserve">new perspectives </w:t>
      </w:r>
      <w:r w:rsidR="005D49DF">
        <w:rPr>
          <w:lang w:val="en-US"/>
        </w:rPr>
        <w:t>for</w:t>
      </w:r>
      <w:r w:rsidR="005B1ADF">
        <w:rPr>
          <w:lang w:val="en-US"/>
        </w:rPr>
        <w:t xml:space="preserve"> further research </w:t>
      </w:r>
      <w:r w:rsidR="002E6293">
        <w:rPr>
          <w:lang w:val="en-US"/>
        </w:rPr>
        <w:t xml:space="preserve">to </w:t>
      </w:r>
      <w:del w:id="54" w:author="Sean Anderson" w:date="2022-06-08T15:46:00Z">
        <w:r w:rsidR="002E6293" w:rsidDel="003B6366">
          <w:rPr>
            <w:lang w:val="en-US"/>
          </w:rPr>
          <w:delText xml:space="preserve">gain </w:delText>
        </w:r>
      </w:del>
      <w:r w:rsidR="002E6293">
        <w:rPr>
          <w:lang w:val="en-US"/>
        </w:rPr>
        <w:t>better understand</w:t>
      </w:r>
      <w:del w:id="55" w:author="Sean Anderson" w:date="2022-06-08T15:46:00Z">
        <w:r w:rsidR="002E6293" w:rsidDel="003B6366">
          <w:rPr>
            <w:lang w:val="en-US"/>
          </w:rPr>
          <w:delText>ing of</w:delText>
        </w:r>
      </w:del>
      <w:r w:rsidR="00D51E97">
        <w:rPr>
          <w:lang w:val="en-US"/>
        </w:rPr>
        <w:t xml:space="preserve"> the decline in</w:t>
      </w:r>
      <w:commentRangeStart w:id="56"/>
      <w:r w:rsidR="00D51E97">
        <w:rPr>
          <w:lang w:val="en-US"/>
        </w:rPr>
        <w:t xml:space="preserve"> </w:t>
      </w:r>
      <w:del w:id="57" w:author="Sean Anderson" w:date="2022-06-08T15:46:00Z">
        <w:r w:rsidR="002E6293" w:rsidDel="003B6366">
          <w:rPr>
            <w:lang w:val="en-US"/>
          </w:rPr>
          <w:delText xml:space="preserve">cod </w:delText>
        </w:r>
      </w:del>
      <w:ins w:id="58" w:author="Sean Anderson" w:date="2022-06-08T15:46:00Z">
        <w:r w:rsidR="003B6366">
          <w:rPr>
            <w:lang w:val="en-US"/>
          </w:rPr>
          <w:t>fish</w:t>
        </w:r>
        <w:r w:rsidR="003B6366">
          <w:rPr>
            <w:lang w:val="en-US"/>
          </w:rPr>
          <w:t xml:space="preserve"> </w:t>
        </w:r>
      </w:ins>
      <w:r w:rsidR="00D51E97">
        <w:rPr>
          <w:lang w:val="en-US"/>
        </w:rPr>
        <w:t>condition across large spatial scales</w:t>
      </w:r>
      <w:r w:rsidR="002E6293">
        <w:rPr>
          <w:lang w:val="en-US"/>
        </w:rPr>
        <w:t xml:space="preserve"> and thereby </w:t>
      </w:r>
      <w:del w:id="59" w:author="Sean Anderson" w:date="2022-06-08T14:55:00Z">
        <w:r w:rsidR="005D49DF" w:rsidDel="002621E7">
          <w:rPr>
            <w:lang w:val="en-US"/>
          </w:rPr>
          <w:delText>may help finding</w:delText>
        </w:r>
        <w:r w:rsidR="002E6293" w:rsidDel="002621E7">
          <w:rPr>
            <w:lang w:val="en-US"/>
          </w:rPr>
          <w:delText xml:space="preserve"> </w:delText>
        </w:r>
      </w:del>
      <w:r w:rsidR="002E6293">
        <w:rPr>
          <w:lang w:val="en-US"/>
        </w:rPr>
        <w:t>improve</w:t>
      </w:r>
      <w:ins w:id="60" w:author="Sean Anderson" w:date="2022-06-08T14:55:00Z">
        <w:r w:rsidR="002621E7">
          <w:rPr>
            <w:lang w:val="en-US"/>
          </w:rPr>
          <w:t xml:space="preserve"> management</w:t>
        </w:r>
      </w:ins>
      <w:del w:id="61" w:author="Sean Anderson" w:date="2022-06-08T14:55:00Z">
        <w:r w:rsidR="002E6293" w:rsidDel="002621E7">
          <w:rPr>
            <w:lang w:val="en-US"/>
          </w:rPr>
          <w:delText>ment</w:delText>
        </w:r>
      </w:del>
      <w:r w:rsidR="002E6293">
        <w:rPr>
          <w:lang w:val="en-US"/>
        </w:rPr>
        <w:t xml:space="preserve"> solutions</w:t>
      </w:r>
      <w:r w:rsidR="00D51E97">
        <w:rPr>
          <w:lang w:val="en-US"/>
        </w:rPr>
        <w:t>.</w:t>
      </w:r>
      <w:commentRangeEnd w:id="56"/>
      <w:r w:rsidR="003B6366">
        <w:rPr>
          <w:rStyle w:val="CommentReference"/>
        </w:rPr>
        <w:commentReference w:id="56"/>
      </w:r>
    </w:p>
    <w:p w14:paraId="73088249" w14:textId="0CE9B90B" w:rsidR="00E90064" w:rsidRPr="00361FEE" w:rsidRDefault="00891F8E" w:rsidP="00534EBC">
      <w:pPr>
        <w:tabs>
          <w:tab w:val="left" w:pos="3190"/>
        </w:tabs>
        <w:contextualSpacing/>
        <w:jc w:val="both"/>
        <w:rPr>
          <w:rFonts w:cstheme="minorHAnsi"/>
        </w:rPr>
      </w:pPr>
      <w:r>
        <w:tab/>
      </w:r>
    </w:p>
    <w:p w14:paraId="05A2CB20" w14:textId="4A9D05EE" w:rsidR="008B0DC2" w:rsidRPr="00361FEE" w:rsidRDefault="008B0DC2" w:rsidP="00534EBC">
      <w:pPr>
        <w:contextualSpacing/>
        <w:jc w:val="both"/>
        <w:rPr>
          <w:rFonts w:cstheme="minorHAnsi"/>
        </w:rPr>
      </w:pPr>
      <w:r w:rsidRPr="00361FEE">
        <w:rPr>
          <w:rFonts w:cstheme="minorHAnsi"/>
        </w:rPr>
        <w:t xml:space="preserve">We are grateful for your consideration of our manuscript, and </w:t>
      </w:r>
      <w:r w:rsidR="007476F3" w:rsidRPr="00361FEE">
        <w:rPr>
          <w:rFonts w:cstheme="minorHAnsi"/>
        </w:rPr>
        <w:t>we</w:t>
      </w:r>
      <w:r w:rsidRPr="00361FEE">
        <w:rPr>
          <w:rFonts w:cstheme="minorHAnsi"/>
        </w:rPr>
        <w:t xml:space="preserve"> look forward to hearing from you.</w:t>
      </w:r>
    </w:p>
    <w:p w14:paraId="465E13C3" w14:textId="77777777" w:rsidR="00262EAE" w:rsidRPr="00361FEE" w:rsidRDefault="00262EAE" w:rsidP="00534EBC">
      <w:pPr>
        <w:contextualSpacing/>
        <w:rPr>
          <w:rFonts w:eastAsiaTheme="minorEastAsia" w:cstheme="minorHAnsi"/>
          <w:noProof/>
        </w:rPr>
      </w:pPr>
    </w:p>
    <w:p w14:paraId="2E642BEF" w14:textId="59F6FF0F" w:rsidR="00C47003" w:rsidRPr="00361FEE" w:rsidRDefault="00FE50D4" w:rsidP="00534EBC">
      <w:pPr>
        <w:contextualSpacing/>
        <w:rPr>
          <w:rFonts w:eastAsiaTheme="minorEastAsia" w:cstheme="minorHAnsi"/>
          <w:noProof/>
        </w:rPr>
      </w:pPr>
      <w:commentRangeStart w:id="62"/>
      <w:r>
        <w:rPr>
          <w:rFonts w:eastAsiaTheme="minorEastAsia" w:cstheme="minorHAnsi"/>
          <w:noProof/>
        </w:rPr>
        <w:lastRenderedPageBreak/>
        <w:t xml:space="preserve">Yours </w:t>
      </w:r>
      <w:commentRangeEnd w:id="62"/>
      <w:r w:rsidR="002621E7">
        <w:rPr>
          <w:rStyle w:val="CommentReference"/>
        </w:rPr>
        <w:commentReference w:id="62"/>
      </w:r>
      <w:r>
        <w:rPr>
          <w:rFonts w:eastAsiaTheme="minorEastAsia" w:cstheme="minorHAnsi"/>
          <w:noProof/>
        </w:rPr>
        <w:t>s</w:t>
      </w:r>
      <w:r w:rsidR="00EC6773" w:rsidRPr="00361FEE">
        <w:rPr>
          <w:rFonts w:eastAsiaTheme="minorEastAsia" w:cstheme="minorHAnsi"/>
          <w:noProof/>
        </w:rPr>
        <w:t>incerely,</w:t>
      </w:r>
    </w:p>
    <w:p w14:paraId="27A85C6D" w14:textId="77777777" w:rsidR="00E13FA0" w:rsidRPr="00361FEE" w:rsidRDefault="00E13FA0" w:rsidP="00534EBC">
      <w:pPr>
        <w:contextualSpacing/>
        <w:rPr>
          <w:rFonts w:eastAsiaTheme="minorEastAsia" w:cstheme="minorHAnsi"/>
          <w:noProof/>
        </w:rPr>
      </w:pPr>
    </w:p>
    <w:p w14:paraId="355B1B01" w14:textId="7875CF71" w:rsidR="00FE50D4" w:rsidRPr="00FE50D4" w:rsidRDefault="007D7979" w:rsidP="00FE50D4">
      <w:pPr>
        <w:pStyle w:val="Bibliography"/>
        <w:contextualSpacing/>
        <w:rPr>
          <w:rFonts w:eastAsiaTheme="minorEastAsia" w:cstheme="minorHAnsi"/>
          <w:noProof/>
          <w:color w:val="0000FF"/>
          <w:u w:val="single"/>
        </w:rPr>
      </w:pPr>
      <w:r w:rsidRPr="00361FEE">
        <w:rPr>
          <w:rFonts w:eastAsiaTheme="minorEastAsia" w:cstheme="minorHAnsi"/>
          <w:noProof/>
        </w:rPr>
        <w:t>Max Lindmark</w:t>
      </w:r>
    </w:p>
    <w:sectPr w:rsidR="00FE50D4" w:rsidRPr="00FE50D4" w:rsidSect="0024301E">
      <w:headerReference w:type="even" r:id="rId18"/>
      <w:headerReference w:type="first" r:id="rId19"/>
      <w:pgSz w:w="11906" w:h="16838" w:code="9"/>
      <w:pgMar w:top="1417" w:right="1417" w:bottom="1134" w:left="1417" w:header="851" w:footer="36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Sean Anderson" w:date="2022-06-08T15:43:00Z" w:initials="SA">
    <w:p w14:paraId="396FF853" w14:textId="6FB40A5F" w:rsidR="003B6366" w:rsidRDefault="003B6366">
      <w:pPr>
        <w:pStyle w:val="CommentText"/>
      </w:pPr>
      <w:r>
        <w:rPr>
          <w:rStyle w:val="CommentReference"/>
        </w:rPr>
        <w:annotationRef/>
      </w:r>
      <w:r>
        <w:t>Starting more general than fish</w:t>
      </w:r>
    </w:p>
  </w:comment>
  <w:comment w:id="53" w:author="Sean Anderson" w:date="2022-06-08T15:44:00Z" w:initials="SA">
    <w:p w14:paraId="26C02C3C" w14:textId="2F519FE3" w:rsidR="003B6366" w:rsidRDefault="003B6366">
      <w:pPr>
        <w:pStyle w:val="CommentText"/>
      </w:pPr>
      <w:r>
        <w:rPr>
          <w:rStyle w:val="CommentReference"/>
        </w:rPr>
        <w:annotationRef/>
      </w:r>
      <w:r>
        <w:t xml:space="preserve">Bring in the language from the paper about low spots </w:t>
      </w:r>
      <w:proofErr w:type="spellStart"/>
      <w:r>
        <w:t>etc</w:t>
      </w:r>
      <w:proofErr w:type="spellEnd"/>
      <w:r>
        <w:t>? otherwise, it makes it seem like, why is this so much better than previous non spatiotemporal models, right? Plus, it’s not that homogenous.</w:t>
      </w:r>
    </w:p>
  </w:comment>
  <w:comment w:id="56" w:author="Sean Anderson" w:date="2022-06-08T15:46:00Z" w:initials="SA">
    <w:p w14:paraId="22C749E1" w14:textId="1E75E89C" w:rsidR="003B6366" w:rsidRDefault="003B6366">
      <w:pPr>
        <w:pStyle w:val="CommentText"/>
      </w:pPr>
      <w:r>
        <w:rPr>
          <w:rStyle w:val="CommentReference"/>
        </w:rPr>
        <w:annotationRef/>
      </w:r>
      <w:r>
        <w:t>Could go even broader. Need to broaden back out at the end to at least fish, if not organisms or ecology in general.</w:t>
      </w:r>
    </w:p>
  </w:comment>
  <w:comment w:id="62" w:author="Sean Anderson" w:date="2022-06-08T14:55:00Z" w:initials="SA">
    <w:p w14:paraId="077B97BD" w14:textId="26EFBA62" w:rsidR="002621E7" w:rsidRDefault="002621E7">
      <w:pPr>
        <w:pStyle w:val="CommentText"/>
      </w:pPr>
      <w:r>
        <w:rPr>
          <w:rStyle w:val="CommentReference"/>
        </w:rPr>
        <w:annotationRef/>
      </w:r>
      <w:r>
        <w:t>Get down to one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6FF853" w15:done="0"/>
  <w15:commentEx w15:paraId="26C02C3C" w15:done="0"/>
  <w15:commentEx w15:paraId="22C749E1" w15:done="0"/>
  <w15:commentEx w15:paraId="077B97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B4217" w16cex:dateUtc="2022-06-08T22:43:00Z"/>
  <w16cex:commentExtensible w16cex:durableId="264B426D" w16cex:dateUtc="2022-06-08T22:44:00Z"/>
  <w16cex:commentExtensible w16cex:durableId="264B42E2" w16cex:dateUtc="2022-06-08T22:46:00Z"/>
  <w16cex:commentExtensible w16cex:durableId="264B36F4" w16cex:dateUtc="2022-06-08T2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6FF853" w16cid:durableId="264B4217"/>
  <w16cid:commentId w16cid:paraId="26C02C3C" w16cid:durableId="264B426D"/>
  <w16cid:commentId w16cid:paraId="22C749E1" w16cid:durableId="264B42E2"/>
  <w16cid:commentId w16cid:paraId="077B97BD" w16cid:durableId="264B36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A7E27" w14:textId="77777777" w:rsidR="00255FC4" w:rsidRDefault="00255FC4" w:rsidP="00B65B3A">
      <w:r>
        <w:separator/>
      </w:r>
    </w:p>
    <w:p w14:paraId="57F68FE8" w14:textId="77777777" w:rsidR="00255FC4" w:rsidRDefault="00255FC4"/>
  </w:endnote>
  <w:endnote w:type="continuationSeparator" w:id="0">
    <w:p w14:paraId="5A33F34E" w14:textId="77777777" w:rsidR="00255FC4" w:rsidRDefault="00255FC4" w:rsidP="00B65B3A">
      <w:r>
        <w:continuationSeparator/>
      </w:r>
    </w:p>
    <w:p w14:paraId="1609E81B" w14:textId="77777777" w:rsidR="00255FC4" w:rsidRDefault="00255F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59634" w14:textId="77777777" w:rsidR="00255FC4" w:rsidRDefault="00255FC4" w:rsidP="00B65B3A">
      <w:r>
        <w:separator/>
      </w:r>
    </w:p>
  </w:footnote>
  <w:footnote w:type="continuationSeparator" w:id="0">
    <w:p w14:paraId="2DE23AEB" w14:textId="77777777" w:rsidR="00255FC4" w:rsidRDefault="00255FC4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310212">
    <w:abstractNumId w:val="2"/>
  </w:num>
  <w:num w:numId="2" w16cid:durableId="51732072">
    <w:abstractNumId w:val="3"/>
  </w:num>
  <w:num w:numId="3" w16cid:durableId="1378120276">
    <w:abstractNumId w:val="0"/>
  </w:num>
  <w:num w:numId="4" w16cid:durableId="752236395">
    <w:abstractNumId w:val="1"/>
  </w:num>
  <w:num w:numId="5" w16cid:durableId="1938637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1D23"/>
    <w:rsid w:val="00033757"/>
    <w:rsid w:val="000361AB"/>
    <w:rsid w:val="0004192D"/>
    <w:rsid w:val="00043452"/>
    <w:rsid w:val="0005173A"/>
    <w:rsid w:val="00053E90"/>
    <w:rsid w:val="00054B5A"/>
    <w:rsid w:val="00055E2B"/>
    <w:rsid w:val="000615D9"/>
    <w:rsid w:val="000650DA"/>
    <w:rsid w:val="000712F7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019"/>
    <w:rsid w:val="00097215"/>
    <w:rsid w:val="000A1DA6"/>
    <w:rsid w:val="000A58C9"/>
    <w:rsid w:val="000A6436"/>
    <w:rsid w:val="000A66CE"/>
    <w:rsid w:val="000A6F5D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FF7"/>
    <w:rsid w:val="001159B1"/>
    <w:rsid w:val="00116BBC"/>
    <w:rsid w:val="001176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D59E2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601C"/>
    <w:rsid w:val="00206076"/>
    <w:rsid w:val="00206140"/>
    <w:rsid w:val="00212725"/>
    <w:rsid w:val="00212EFB"/>
    <w:rsid w:val="00214F78"/>
    <w:rsid w:val="002169D8"/>
    <w:rsid w:val="0022431B"/>
    <w:rsid w:val="00224398"/>
    <w:rsid w:val="00225FFB"/>
    <w:rsid w:val="00226E27"/>
    <w:rsid w:val="00231545"/>
    <w:rsid w:val="00231630"/>
    <w:rsid w:val="00231AB2"/>
    <w:rsid w:val="00234653"/>
    <w:rsid w:val="0024301E"/>
    <w:rsid w:val="00243541"/>
    <w:rsid w:val="002435F4"/>
    <w:rsid w:val="00246369"/>
    <w:rsid w:val="002472F4"/>
    <w:rsid w:val="002527AB"/>
    <w:rsid w:val="00254101"/>
    <w:rsid w:val="002550D8"/>
    <w:rsid w:val="00255FC4"/>
    <w:rsid w:val="00260424"/>
    <w:rsid w:val="002607C9"/>
    <w:rsid w:val="0026084A"/>
    <w:rsid w:val="002621E7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C6FB1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201"/>
    <w:rsid w:val="002E4C05"/>
    <w:rsid w:val="002E53F3"/>
    <w:rsid w:val="002E6293"/>
    <w:rsid w:val="002E6AE3"/>
    <w:rsid w:val="002F073A"/>
    <w:rsid w:val="002F236D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3A54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110F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B6366"/>
    <w:rsid w:val="003B7A74"/>
    <w:rsid w:val="003C2FFE"/>
    <w:rsid w:val="003C3AD3"/>
    <w:rsid w:val="003C3CC7"/>
    <w:rsid w:val="003C41FF"/>
    <w:rsid w:val="003C625B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95E09"/>
    <w:rsid w:val="004A15F8"/>
    <w:rsid w:val="004A3193"/>
    <w:rsid w:val="004A4121"/>
    <w:rsid w:val="004A679F"/>
    <w:rsid w:val="004B2249"/>
    <w:rsid w:val="004B2811"/>
    <w:rsid w:val="004B36C5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E45D8"/>
    <w:rsid w:val="004E725A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F2"/>
    <w:rsid w:val="00536A6C"/>
    <w:rsid w:val="0054653C"/>
    <w:rsid w:val="00546FFD"/>
    <w:rsid w:val="00551F14"/>
    <w:rsid w:val="00553576"/>
    <w:rsid w:val="00554915"/>
    <w:rsid w:val="005568A2"/>
    <w:rsid w:val="0056050A"/>
    <w:rsid w:val="0056193B"/>
    <w:rsid w:val="00563ABD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FD5"/>
    <w:rsid w:val="005B06A2"/>
    <w:rsid w:val="005B1ADF"/>
    <w:rsid w:val="005B5620"/>
    <w:rsid w:val="005C45E4"/>
    <w:rsid w:val="005D212D"/>
    <w:rsid w:val="005D4114"/>
    <w:rsid w:val="005D4604"/>
    <w:rsid w:val="005D49DF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1521"/>
    <w:rsid w:val="00613AD9"/>
    <w:rsid w:val="00614EF7"/>
    <w:rsid w:val="00616109"/>
    <w:rsid w:val="0061628D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1D7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049"/>
    <w:rsid w:val="006D6C06"/>
    <w:rsid w:val="006D7F06"/>
    <w:rsid w:val="006E222F"/>
    <w:rsid w:val="006E2D47"/>
    <w:rsid w:val="006E4110"/>
    <w:rsid w:val="006E416C"/>
    <w:rsid w:val="006E581A"/>
    <w:rsid w:val="006E6153"/>
    <w:rsid w:val="006F0424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7560"/>
    <w:rsid w:val="00743813"/>
    <w:rsid w:val="00743EE1"/>
    <w:rsid w:val="007444AD"/>
    <w:rsid w:val="00746016"/>
    <w:rsid w:val="00746EA5"/>
    <w:rsid w:val="007476F3"/>
    <w:rsid w:val="00756B76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B546C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4BDB"/>
    <w:rsid w:val="008F776A"/>
    <w:rsid w:val="00900D6C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000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7489"/>
    <w:rsid w:val="00A475B5"/>
    <w:rsid w:val="00A47A74"/>
    <w:rsid w:val="00A52302"/>
    <w:rsid w:val="00A54597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5B4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7110"/>
    <w:rsid w:val="00AB752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2C0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A1A0E"/>
    <w:rsid w:val="00CA2751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4042"/>
    <w:rsid w:val="00CE7404"/>
    <w:rsid w:val="00D009A8"/>
    <w:rsid w:val="00D00E93"/>
    <w:rsid w:val="00D01B0B"/>
    <w:rsid w:val="00D04468"/>
    <w:rsid w:val="00D06228"/>
    <w:rsid w:val="00D126AC"/>
    <w:rsid w:val="00D13146"/>
    <w:rsid w:val="00D148C1"/>
    <w:rsid w:val="00D15187"/>
    <w:rsid w:val="00D164BB"/>
    <w:rsid w:val="00D20399"/>
    <w:rsid w:val="00D22F6F"/>
    <w:rsid w:val="00D278BF"/>
    <w:rsid w:val="00D330EB"/>
    <w:rsid w:val="00D35C69"/>
    <w:rsid w:val="00D35EB9"/>
    <w:rsid w:val="00D472EB"/>
    <w:rsid w:val="00D47AB5"/>
    <w:rsid w:val="00D504DC"/>
    <w:rsid w:val="00D51E97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EB9"/>
    <w:rsid w:val="00DC1343"/>
    <w:rsid w:val="00DC18BF"/>
    <w:rsid w:val="00DC218A"/>
    <w:rsid w:val="00DC260E"/>
    <w:rsid w:val="00DC2F26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5B8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4C6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90064"/>
    <w:rsid w:val="00E9305F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4AA"/>
    <w:rsid w:val="00F3053B"/>
    <w:rsid w:val="00F31B6C"/>
    <w:rsid w:val="00F32239"/>
    <w:rsid w:val="00F349DB"/>
    <w:rsid w:val="00F36535"/>
    <w:rsid w:val="00F3695F"/>
    <w:rsid w:val="00F37052"/>
    <w:rsid w:val="00F370B7"/>
    <w:rsid w:val="00F5087D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71996"/>
    <w:rsid w:val="00F74F50"/>
    <w:rsid w:val="00F77E1B"/>
    <w:rsid w:val="00F8521C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264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50D4"/>
    <w:rsid w:val="00FE6E1B"/>
    <w:rsid w:val="00FF1929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1E7"/>
    <w:pPr>
      <w:spacing w:after="0" w:line="240" w:lineRule="auto"/>
    </w:pPr>
    <w:rPr>
      <w:rFonts w:asciiTheme="minorHAnsi" w:hAnsiTheme="minorHAnsi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2621E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621E7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.lindmark@slu.se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commentsExtended" Target="commentsExtended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63FF0F-3265-4021-ABB7-9F6852D83F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Sean Anderson</cp:lastModifiedBy>
  <cp:revision>3</cp:revision>
  <cp:lastPrinted>2018-05-22T13:29:00Z</cp:lastPrinted>
  <dcterms:created xsi:type="dcterms:W3CDTF">2022-06-08T21:56:00Z</dcterms:created>
  <dcterms:modified xsi:type="dcterms:W3CDTF">2022-06-08T22:47:00Z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
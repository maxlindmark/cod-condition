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587" w14:textId="273FC007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>Dr Barrett</w:t>
      </w:r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416C0606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Mayya Gogina and Michele Casini. </w:t>
      </w:r>
      <w:r w:rsidRPr="0024301E">
        <w:t>I confirm that the presented material is new and has not been published or submitted for publication elsewhere.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7AA2AF44" w:rsidR="00A16B5A" w:rsidRPr="00A54597" w:rsidRDefault="0024301E" w:rsidP="00534EBC">
      <w:pPr>
        <w:contextualSpacing/>
        <w:jc w:val="both"/>
        <w:rPr>
          <w:lang w:val="en-US"/>
        </w:rPr>
      </w:pPr>
      <w:r>
        <w:rPr>
          <w:rFonts w:cstheme="minorHAnsi"/>
        </w:rPr>
        <w:t xml:space="preserve">This </w:t>
      </w:r>
      <w:r w:rsidRPr="0024301E">
        <w:rPr>
          <w:rFonts w:cstheme="minorHAnsi"/>
        </w:rPr>
        <w:t>manuscript</w:t>
      </w:r>
      <w:r w:rsidR="003B6366">
        <w:rPr>
          <w:rFonts w:cstheme="minorHAnsi"/>
        </w:rPr>
        <w:t>,</w:t>
      </w:r>
      <w:r>
        <w:rPr>
          <w:rFonts w:cstheme="minorHAnsi"/>
        </w:rPr>
        <w:t xml:space="preserve"> submitted </w:t>
      </w:r>
      <w:r w:rsidR="00FC35E2" w:rsidRPr="00361FEE">
        <w:rPr>
          <w:rFonts w:cstheme="minorHAnsi"/>
        </w:rPr>
        <w:t xml:space="preserve">for consideration </w:t>
      </w:r>
      <w:r w:rsidR="009F3593" w:rsidRPr="00361FEE">
        <w:rPr>
          <w:rFonts w:cstheme="minorHAnsi"/>
        </w:rPr>
        <w:t>as a</w:t>
      </w:r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="00FC35E2"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r w:rsidR="003B6366">
        <w:rPr>
          <w:rFonts w:cstheme="minorHAnsi"/>
          <w:i/>
          <w:iCs/>
          <w:lang w:val="en-US"/>
        </w:rPr>
        <w:t>,</w:t>
      </w:r>
      <w:r>
        <w:rPr>
          <w:rFonts w:cstheme="minorHAnsi"/>
        </w:rPr>
        <w:t xml:space="preserve"> investigate</w:t>
      </w:r>
      <w:r w:rsidR="002621E7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37052">
        <w:rPr>
          <w:rFonts w:cstheme="minorHAnsi"/>
        </w:rPr>
        <w:t xml:space="preserve">the </w:t>
      </w:r>
      <w:r>
        <w:rPr>
          <w:rFonts w:cstheme="minorHAnsi"/>
        </w:rPr>
        <w:t xml:space="preserve">drivers of </w:t>
      </w:r>
      <w:r w:rsidR="006B61D7">
        <w:rPr>
          <w:rFonts w:cstheme="minorHAnsi"/>
        </w:rPr>
        <w:t xml:space="preserve">an </w:t>
      </w:r>
      <w:r w:rsidR="006B61D7">
        <w:t xml:space="preserve">important </w:t>
      </w:r>
      <w:r w:rsidR="008B546C">
        <w:t>body condition</w:t>
      </w:r>
      <w:r w:rsidR="006B61D7">
        <w:t xml:space="preserve"> trait</w:t>
      </w:r>
      <w:r w:rsidR="008B546C">
        <w:t xml:space="preserve"> associated with fitness</w:t>
      </w:r>
      <w:r w:rsidR="003B6366">
        <w:t xml:space="preserve"> of organisms</w:t>
      </w:r>
      <w:r w:rsidR="00031D23">
        <w:t xml:space="preserve">. </w:t>
      </w:r>
      <w:r w:rsidR="00F37052">
        <w:t>I</w:t>
      </w:r>
      <w:r w:rsidR="008B546C">
        <w:t>n poor condition</w:t>
      </w:r>
      <w:r w:rsidR="002621E7">
        <w:t>,</w:t>
      </w:r>
      <w:r w:rsidR="008B546C">
        <w:t xml:space="preserve"> </w:t>
      </w:r>
      <w:r w:rsidR="00F37052">
        <w:t xml:space="preserve">fish </w:t>
      </w:r>
      <w:r w:rsidR="008B546C">
        <w:t xml:space="preserve">grow slower, have higher natural mortality </w:t>
      </w:r>
      <w:r w:rsidR="00031D23">
        <w:t>rates,</w:t>
      </w:r>
      <w:r w:rsidR="008B546C">
        <w:t xml:space="preserve"> and produce less offspring. Atlantic cod</w:t>
      </w:r>
      <w:r w:rsidR="00F37052">
        <w:t xml:space="preserve"> </w:t>
      </w:r>
      <w:r w:rsidR="00CA2751">
        <w:t>in</w:t>
      </w:r>
      <w:r w:rsidR="008B546C">
        <w:t xml:space="preserve"> the Baltic Sea </w:t>
      </w:r>
      <w:r w:rsidR="00CA2751">
        <w:t xml:space="preserve">have undergone a </w:t>
      </w:r>
      <w:r w:rsidR="008B546C">
        <w:t>major reduc</w:t>
      </w:r>
      <w:r w:rsidR="00F37052">
        <w:t>tion in the average condition</w:t>
      </w:r>
      <w:r w:rsidR="008B546C">
        <w:t xml:space="preserve"> since </w:t>
      </w:r>
      <w:r w:rsidR="00F37052">
        <w:t>early 1990s. T</w:t>
      </w:r>
      <w:r w:rsidR="008B546C">
        <w:t>his ha</w:t>
      </w:r>
      <w:r w:rsidR="006B61D7">
        <w:t>s</w:t>
      </w:r>
      <w:r w:rsidR="008B546C">
        <w:t xml:space="preserve"> been linked to detrimental environmental conditions (</w:t>
      </w:r>
      <w:r w:rsidR="00031D23">
        <w:t>declines in sea bottom oxygen concentration</w:t>
      </w:r>
      <w:r w:rsidR="006B61D7">
        <w:t>), competition</w:t>
      </w:r>
      <w:r w:rsidR="003B6366">
        <w:t>,</w:t>
      </w:r>
      <w:r w:rsidR="006B61D7">
        <w:t xml:space="preserve"> and</w:t>
      </w:r>
      <w:r w:rsidR="008B546C">
        <w:t xml:space="preserve"> lack of food</w:t>
      </w:r>
      <w:r w:rsidR="006B61D7">
        <w:t xml:space="preserve">, but detailed understanding of responses </w:t>
      </w:r>
      <w:r w:rsidR="002621E7">
        <w:t xml:space="preserve">has been </w:t>
      </w:r>
      <w:r w:rsidR="00F37052">
        <w:t>missing</w:t>
      </w:r>
      <w:r w:rsidR="008B546C">
        <w:t>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60F77DCA" w14:textId="3A428189" w:rsidR="00337669" w:rsidRPr="009A6523" w:rsidRDefault="00F37052" w:rsidP="006D58B7">
      <w:pPr>
        <w:contextualSpacing/>
        <w:jc w:val="both"/>
      </w:pPr>
      <w:r>
        <w:rPr>
          <w:lang w:val="en-US"/>
        </w:rPr>
        <w:t>Here</w:t>
      </w:r>
      <w:r w:rsidR="002621E7">
        <w:rPr>
          <w:lang w:val="en-US"/>
        </w:rPr>
        <w:t>,</w:t>
      </w:r>
      <w:r w:rsidR="008B546C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0B2553">
        <w:rPr>
          <w:lang w:val="en-US"/>
        </w:rPr>
        <w:t xml:space="preserve">evaluate </w:t>
      </w:r>
      <w:r w:rsidR="00337669">
        <w:rPr>
          <w:lang w:val="en-US"/>
        </w:rPr>
        <w:t xml:space="preserve">for the first time </w:t>
      </w:r>
      <w:r w:rsidR="00E9305F">
        <w:rPr>
          <w:lang w:val="en-US"/>
        </w:rPr>
        <w:t xml:space="preserve">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>on spatial scales ranging from fine</w:t>
      </w:r>
      <w:r>
        <w:rPr>
          <w:lang w:val="en-US"/>
        </w:rPr>
        <w:t xml:space="preserve"> to basin </w:t>
      </w:r>
      <w:r w:rsidR="00031D23">
        <w:rPr>
          <w:lang w:val="en-US"/>
        </w:rPr>
        <w:t xml:space="preserve">scale </w:t>
      </w:r>
      <w:r w:rsidR="00E9305F">
        <w:rPr>
          <w:lang w:val="en-US"/>
        </w:rPr>
        <w:t>to explain variation in individual-level condition</w:t>
      </w:r>
      <w:r w:rsidR="006D58B7">
        <w:rPr>
          <w:lang w:val="en-US"/>
        </w:rPr>
        <w:t>,</w:t>
      </w:r>
      <w:r w:rsidR="00E07320">
        <w:rPr>
          <w:lang w:val="en-US"/>
        </w:rPr>
        <w:t xml:space="preserve"> </w:t>
      </w:r>
      <w:r w:rsidR="009067CC">
        <w:rPr>
          <w:lang w:val="en-US"/>
        </w:rPr>
        <w:t xml:space="preserve">using </w:t>
      </w:r>
      <w:r w:rsidR="009067CC">
        <w:rPr>
          <w:lang w:val="en-US"/>
        </w:rPr>
        <w:t>geostatistical models that explicitly account for latent spatial and spatiotemporal processes</w:t>
      </w:r>
      <w:r w:rsidR="00E9305F">
        <w:rPr>
          <w:lang w:val="en-US"/>
        </w:rPr>
        <w:t xml:space="preserve">. </w:t>
      </w:r>
      <w:r w:rsidR="00031D23">
        <w:rPr>
          <w:lang w:val="en-US"/>
        </w:rPr>
        <w:t xml:space="preserve">Furthermore, we model changes in the spatial distribution of cod to quantify the magnitude of environmental changes cod have experienced in the last 3 decades. </w:t>
      </w:r>
    </w:p>
    <w:p w14:paraId="17352CCB" w14:textId="77777777" w:rsidR="00E97349" w:rsidRPr="006D58B7" w:rsidRDefault="00E97349" w:rsidP="00534EBC">
      <w:pPr>
        <w:tabs>
          <w:tab w:val="left" w:pos="3190"/>
        </w:tabs>
        <w:contextualSpacing/>
        <w:jc w:val="both"/>
      </w:pPr>
    </w:p>
    <w:p w14:paraId="2B6A96B3" w14:textId="4DE9811A" w:rsidR="005111D0" w:rsidRPr="009A6523" w:rsidRDefault="00031D23" w:rsidP="006D58B7">
      <w:pPr>
        <w:tabs>
          <w:tab w:val="left" w:pos="3190"/>
        </w:tabs>
        <w:contextualSpacing/>
        <w:jc w:val="both"/>
      </w:pPr>
      <w:r>
        <w:rPr>
          <w:lang w:val="en-US"/>
        </w:rPr>
        <w:t xml:space="preserve">Our results </w:t>
      </w:r>
      <w:r w:rsidR="005B1ADF">
        <w:rPr>
          <w:lang w:val="en-US"/>
        </w:rPr>
        <w:t xml:space="preserve">support previous studies in that oxygen </w:t>
      </w:r>
      <w:r w:rsidR="000809B8">
        <w:rPr>
          <w:lang w:val="en-US"/>
        </w:rPr>
        <w:t xml:space="preserve">is </w:t>
      </w:r>
      <w:r w:rsidR="005B1ADF">
        <w:rPr>
          <w:lang w:val="en-US"/>
        </w:rPr>
        <w:t xml:space="preserve">positively </w:t>
      </w:r>
      <w:r w:rsidR="003D1FA7">
        <w:rPr>
          <w:lang w:val="en-US"/>
        </w:rPr>
        <w:t xml:space="preserve">and depth </w:t>
      </w:r>
      <w:r w:rsidR="000A51F2">
        <w:rPr>
          <w:lang w:val="en-US"/>
        </w:rPr>
        <w:t xml:space="preserve">at catch </w:t>
      </w:r>
      <w:r w:rsidR="003D1FA7">
        <w:rPr>
          <w:lang w:val="en-US"/>
        </w:rPr>
        <w:t xml:space="preserve">is negatively </w:t>
      </w:r>
      <w:r w:rsidR="005B1ADF">
        <w:rPr>
          <w:lang w:val="en-US"/>
        </w:rPr>
        <w:t xml:space="preserve">associated with condition. </w:t>
      </w:r>
      <w:r w:rsidR="0037014A">
        <w:rPr>
          <w:lang w:val="en-US"/>
        </w:rPr>
        <w:t>However, b</w:t>
      </w:r>
      <w:r w:rsidR="007547B7">
        <w:rPr>
          <w:lang w:val="en-US"/>
        </w:rPr>
        <w:t xml:space="preserve">y </w:t>
      </w:r>
      <w:r w:rsidR="0025501D">
        <w:rPr>
          <w:lang w:val="en-US"/>
        </w:rPr>
        <w:t xml:space="preserve">calculating weighted oxygen concentrations </w:t>
      </w:r>
      <w:r w:rsidR="007547B7">
        <w:rPr>
          <w:lang w:val="en-US"/>
        </w:rPr>
        <w:t xml:space="preserve">using our species distribution model </w:t>
      </w:r>
      <w:r w:rsidR="0025501D">
        <w:rPr>
          <w:lang w:val="en-US"/>
        </w:rPr>
        <w:t xml:space="preserve">and </w:t>
      </w:r>
      <w:r w:rsidR="007547B7">
        <w:rPr>
          <w:lang w:val="en-US"/>
        </w:rPr>
        <w:t>gridded oxygen prediction</w:t>
      </w:r>
      <w:r w:rsidR="00213922">
        <w:rPr>
          <w:lang w:val="en-US"/>
        </w:rPr>
        <w:t>s</w:t>
      </w:r>
      <w:r w:rsidR="007547B7">
        <w:rPr>
          <w:lang w:val="en-US"/>
        </w:rPr>
        <w:t xml:space="preserve">, </w:t>
      </w:r>
      <w:r w:rsidR="00242667">
        <w:rPr>
          <w:lang w:val="en-US"/>
        </w:rPr>
        <w:t>we also</w:t>
      </w:r>
      <w:r w:rsidR="00D20724">
        <w:rPr>
          <w:lang w:val="en-US"/>
        </w:rPr>
        <w:t xml:space="preserve"> </w:t>
      </w:r>
      <w:r w:rsidR="005111D0">
        <w:rPr>
          <w:lang w:val="en-US"/>
        </w:rPr>
        <w:t xml:space="preserve">show that cod on average have experienced oxygen concentrations </w:t>
      </w:r>
      <w:r w:rsidR="00A72C54">
        <w:rPr>
          <w:lang w:val="en-US"/>
        </w:rPr>
        <w:t xml:space="preserve">above </w:t>
      </w:r>
      <w:r w:rsidR="00EF2A03">
        <w:rPr>
          <w:lang w:val="en-US"/>
        </w:rPr>
        <w:t xml:space="preserve">previous </w:t>
      </w:r>
      <w:r w:rsidR="00A72C54">
        <w:rPr>
          <w:lang w:val="en-US"/>
        </w:rPr>
        <w:t xml:space="preserve">estimates </w:t>
      </w:r>
      <w:r w:rsidR="00EF2A03">
        <w:rPr>
          <w:lang w:val="en-US"/>
        </w:rPr>
        <w:t xml:space="preserve">and </w:t>
      </w:r>
      <w:r w:rsidR="006D58B7">
        <w:rPr>
          <w:lang w:val="en-US"/>
        </w:rPr>
        <w:t xml:space="preserve">also above </w:t>
      </w:r>
      <w:r w:rsidR="00AC531C">
        <w:rPr>
          <w:lang w:val="en-US"/>
        </w:rPr>
        <w:t xml:space="preserve">proposed </w:t>
      </w:r>
      <w:r w:rsidR="005111D0">
        <w:rPr>
          <w:lang w:val="en-US"/>
        </w:rPr>
        <w:t>thresholds for negative effects</w:t>
      </w:r>
      <w:r w:rsidR="00EF2A03">
        <w:rPr>
          <w:lang w:val="en-US"/>
        </w:rPr>
        <w:t xml:space="preserve"> on condition</w:t>
      </w:r>
      <w:r w:rsidR="00903F80">
        <w:rPr>
          <w:lang w:val="en-US"/>
        </w:rPr>
        <w:t xml:space="preserve">. Moreover, trends in experienced oxygen using the weighted approach differ from trends in the environment, which highlights the importance of accounting for </w:t>
      </w:r>
      <w:r w:rsidR="008B5F19">
        <w:rPr>
          <w:lang w:val="en-US"/>
        </w:rPr>
        <w:t xml:space="preserve">the </w:t>
      </w:r>
      <w:r w:rsidR="00903F80">
        <w:rPr>
          <w:lang w:val="en-US"/>
        </w:rPr>
        <w:t>heterogenous distribution of species when estimating</w:t>
      </w:r>
      <w:r w:rsidR="001575E9">
        <w:rPr>
          <w:lang w:val="en-US"/>
        </w:rPr>
        <w:t xml:space="preserve"> environmental conditions of species</w:t>
      </w:r>
      <w:r w:rsidR="00452BFD">
        <w:rPr>
          <w:lang w:val="en-US"/>
        </w:rPr>
        <w:t>.</w:t>
      </w:r>
      <w:r w:rsidR="00D567B9">
        <w:t xml:space="preserve"> </w:t>
      </w:r>
    </w:p>
    <w:p w14:paraId="5E730240" w14:textId="77777777" w:rsidR="005111D0" w:rsidRPr="006D58B7" w:rsidRDefault="005111D0" w:rsidP="00534EBC">
      <w:pPr>
        <w:tabs>
          <w:tab w:val="left" w:pos="3190"/>
        </w:tabs>
        <w:contextualSpacing/>
        <w:jc w:val="both"/>
      </w:pPr>
    </w:p>
    <w:p w14:paraId="7D6C8ADF" w14:textId="7601E652" w:rsidR="00031D23" w:rsidRPr="006D58B7" w:rsidRDefault="00E11899" w:rsidP="00534EBC">
      <w:pPr>
        <w:tabs>
          <w:tab w:val="left" w:pos="3190"/>
        </w:tabs>
        <w:contextualSpacing/>
        <w:jc w:val="both"/>
      </w:pPr>
      <w:r>
        <w:rPr>
          <w:lang w:val="en-US"/>
        </w:rPr>
        <w:t xml:space="preserve">Moreover, </w:t>
      </w:r>
      <w:r w:rsidR="00A7688A">
        <w:rPr>
          <w:lang w:val="en-US"/>
        </w:rPr>
        <w:t>biotic</w:t>
      </w:r>
      <w:r w:rsidR="00DD6FAD">
        <w:rPr>
          <w:lang w:val="en-US"/>
        </w:rPr>
        <w:t xml:space="preserve"> and abiotic </w:t>
      </w:r>
      <w:r w:rsidR="005B1ADF">
        <w:rPr>
          <w:lang w:val="en-US"/>
        </w:rPr>
        <w:t xml:space="preserve">covariates </w:t>
      </w:r>
      <w:r w:rsidR="006325E4">
        <w:rPr>
          <w:lang w:val="en-US"/>
        </w:rPr>
        <w:t xml:space="preserve">have </w:t>
      </w:r>
      <w:r w:rsidR="005B1ADF">
        <w:rPr>
          <w:lang w:val="en-US"/>
        </w:rPr>
        <w:t>relatively small</w:t>
      </w:r>
      <w:r w:rsidR="00D51E97">
        <w:rPr>
          <w:lang w:val="en-US"/>
        </w:rPr>
        <w:t xml:space="preserve"> </w:t>
      </w:r>
      <w:r w:rsidR="00A3446C">
        <w:rPr>
          <w:lang w:val="en-US"/>
        </w:rPr>
        <w:t xml:space="preserve">effects </w:t>
      </w:r>
      <w:r w:rsidR="005B1ADF">
        <w:rPr>
          <w:lang w:val="en-US"/>
        </w:rPr>
        <w:t>compared to latent spatial and spatiotemporal variation.</w:t>
      </w:r>
      <w:r w:rsidR="004B726C">
        <w:rPr>
          <w:lang w:val="en-US"/>
        </w:rPr>
        <w:t xml:space="preserve"> O</w:t>
      </w:r>
      <w:r w:rsidR="00BC4652">
        <w:rPr>
          <w:lang w:val="en-US"/>
        </w:rPr>
        <w:t xml:space="preserve">ur </w:t>
      </w:r>
      <w:r w:rsidR="005B1ADF">
        <w:rPr>
          <w:lang w:val="en-US"/>
        </w:rPr>
        <w:t xml:space="preserve">novel approach to </w:t>
      </w:r>
      <w:r w:rsidR="00E264E6">
        <w:rPr>
          <w:lang w:val="en-US"/>
        </w:rPr>
        <w:t xml:space="preserve">model </w:t>
      </w:r>
      <w:r w:rsidR="00807BB2">
        <w:rPr>
          <w:lang w:val="en-US"/>
        </w:rPr>
        <w:t>individual-level</w:t>
      </w:r>
      <w:r w:rsidR="005B1ADF">
        <w:rPr>
          <w:lang w:val="en-US"/>
        </w:rPr>
        <w:t xml:space="preserve"> body condition </w:t>
      </w:r>
      <w:r w:rsidR="00E264E6">
        <w:rPr>
          <w:lang w:val="en-US"/>
        </w:rPr>
        <w:t xml:space="preserve">within a spatiotemporal framework </w:t>
      </w:r>
      <w:r w:rsidR="005B1ADF">
        <w:rPr>
          <w:lang w:val="en-US"/>
        </w:rPr>
        <w:t xml:space="preserve">reveals </w:t>
      </w:r>
      <w:r w:rsidR="001B6EB1" w:rsidRPr="00C038C3">
        <w:t>persistent low-spots of body condition (</w:t>
      </w:r>
      <w:r w:rsidR="001B6EB1">
        <w:t xml:space="preserve">in the </w:t>
      </w:r>
      <w:r w:rsidR="001B6EB1" w:rsidRPr="00C038C3">
        <w:t>deep and low</w:t>
      </w:r>
      <w:r w:rsidR="001B6EB1">
        <w:t>-</w:t>
      </w:r>
      <w:r w:rsidR="001B6EB1" w:rsidRPr="00C038C3">
        <w:t xml:space="preserve">oxygen areas), </w:t>
      </w:r>
      <w:r w:rsidR="005510C3">
        <w:t xml:space="preserve">and that body </w:t>
      </w:r>
      <w:r w:rsidR="001B6EB1" w:rsidRPr="00C038C3">
        <w:t>condition decline</w:t>
      </w:r>
      <w:r w:rsidR="001B6EB1">
        <w:t>d</w:t>
      </w:r>
      <w:r w:rsidR="001B6EB1" w:rsidRPr="00C038C3">
        <w:t xml:space="preserve"> in the whole area</w:t>
      </w:r>
      <w:r w:rsidR="000975DD">
        <w:t>. This</w:t>
      </w:r>
      <w:r w:rsidR="001B6EB1">
        <w:t xml:space="preserve"> suggests that there are drivers acting </w:t>
      </w:r>
      <w:r w:rsidR="008140C3">
        <w:t>at</w:t>
      </w:r>
      <w:r w:rsidR="00200A8D">
        <w:t xml:space="preserve"> both local and</w:t>
      </w:r>
      <w:r w:rsidR="001B6EB1">
        <w:t xml:space="preserve"> large spatial scales</w:t>
      </w:r>
      <w:r w:rsidR="005B1ADF">
        <w:rPr>
          <w:lang w:val="en-US"/>
        </w:rPr>
        <w:t xml:space="preserve">. </w:t>
      </w:r>
      <w:r w:rsidR="008D1ACA">
        <w:rPr>
          <w:lang w:val="en-US"/>
        </w:rPr>
        <w:t>Collectively, t</w:t>
      </w:r>
      <w:r w:rsidR="0084557C">
        <w:rPr>
          <w:lang w:val="en-US"/>
        </w:rPr>
        <w:t xml:space="preserve">hese </w:t>
      </w:r>
      <w:r w:rsidR="005B1ADF">
        <w:rPr>
          <w:lang w:val="en-US"/>
        </w:rPr>
        <w:t xml:space="preserve">findings </w:t>
      </w:r>
      <w:r w:rsidR="005D49DF">
        <w:rPr>
          <w:lang w:val="en-US"/>
        </w:rPr>
        <w:t>provide</w:t>
      </w:r>
      <w:r w:rsidR="002E6293">
        <w:rPr>
          <w:lang w:val="en-US"/>
        </w:rPr>
        <w:t xml:space="preserve"> </w:t>
      </w:r>
      <w:r w:rsidR="005B1ADF">
        <w:rPr>
          <w:lang w:val="en-US"/>
        </w:rPr>
        <w:t xml:space="preserve">new </w:t>
      </w:r>
      <w:r w:rsidR="00200A8D">
        <w:rPr>
          <w:lang w:val="en-US"/>
        </w:rPr>
        <w:t xml:space="preserve">a </w:t>
      </w:r>
      <w:r w:rsidR="005B1ADF">
        <w:rPr>
          <w:lang w:val="en-US"/>
        </w:rPr>
        <w:t xml:space="preserve">perspective </w:t>
      </w:r>
      <w:r w:rsidR="00200A8D">
        <w:rPr>
          <w:lang w:val="en-US"/>
        </w:rPr>
        <w:t xml:space="preserve">on the condition variation </w:t>
      </w:r>
      <w:r w:rsidR="00A575A8">
        <w:rPr>
          <w:lang w:val="en-US"/>
        </w:rPr>
        <w:t xml:space="preserve">of organisms </w:t>
      </w:r>
      <w:r w:rsidR="00D51E97">
        <w:rPr>
          <w:lang w:val="en-US"/>
        </w:rPr>
        <w:t>across large spatial scales</w:t>
      </w:r>
      <w:r w:rsidR="0080298A">
        <w:rPr>
          <w:lang w:val="en-US"/>
        </w:rPr>
        <w:t xml:space="preserve">. In the case of fishes, analyses </w:t>
      </w:r>
      <w:r w:rsidR="00200A8D">
        <w:rPr>
          <w:lang w:val="en-US"/>
        </w:rPr>
        <w:t xml:space="preserve">such as </w:t>
      </w:r>
      <w:r w:rsidR="0080298A">
        <w:rPr>
          <w:lang w:val="en-US"/>
        </w:rPr>
        <w:t xml:space="preserve">these are </w:t>
      </w:r>
      <w:r w:rsidR="00200A8D">
        <w:rPr>
          <w:lang w:val="en-US"/>
        </w:rPr>
        <w:t xml:space="preserve">critical </w:t>
      </w:r>
      <w:r w:rsidR="00882AAD">
        <w:rPr>
          <w:lang w:val="en-US"/>
        </w:rPr>
        <w:t>for fisheries management</w:t>
      </w:r>
      <w:r w:rsidR="0082184F">
        <w:rPr>
          <w:lang w:val="en-US"/>
        </w:rPr>
        <w:t xml:space="preserve">, </w:t>
      </w:r>
      <w:r w:rsidR="00200A8D">
        <w:rPr>
          <w:lang w:val="en-US"/>
        </w:rPr>
        <w:t xml:space="preserve">since </w:t>
      </w:r>
      <w:r w:rsidR="0082184F">
        <w:rPr>
          <w:lang w:val="en-US"/>
        </w:rPr>
        <w:t xml:space="preserve">condition is a key </w:t>
      </w:r>
      <w:r w:rsidR="000378BD">
        <w:rPr>
          <w:lang w:val="en-US"/>
        </w:rPr>
        <w:t xml:space="preserve">biological </w:t>
      </w:r>
      <w:r w:rsidR="0082184F">
        <w:rPr>
          <w:lang w:val="en-US"/>
        </w:rPr>
        <w:t>trait</w:t>
      </w:r>
      <w:r w:rsidR="002A7C74">
        <w:rPr>
          <w:lang w:val="en-US"/>
        </w:rPr>
        <w:t xml:space="preserve"> affecting mortality and reproductive output</w:t>
      </w:r>
      <w:r w:rsidR="00D51E97">
        <w:rPr>
          <w:lang w:val="en-US"/>
        </w:rPr>
        <w:t>.</w:t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361FEE" w:rsidRDefault="00FE50D4" w:rsidP="00534EBC">
      <w:pPr>
        <w:contextualSpacing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Yours s</w:t>
      </w:r>
      <w:r w:rsidR="00EC6773" w:rsidRPr="00361FEE">
        <w:rPr>
          <w:rFonts w:eastAsiaTheme="minorEastAsia" w:cstheme="minorHAnsi"/>
          <w:noProof/>
        </w:rPr>
        <w:t>incerely,</w:t>
      </w:r>
    </w:p>
    <w:p w14:paraId="3A2EE986" w14:textId="1DB77AE4" w:rsidR="009733B6" w:rsidRPr="006D58B7" w:rsidRDefault="007D7979" w:rsidP="0074090A">
      <w:pPr>
        <w:pStyle w:val="Bibliography"/>
        <w:contextualSpacing/>
      </w:pPr>
      <w:r w:rsidRPr="00361FEE">
        <w:rPr>
          <w:rFonts w:eastAsiaTheme="minorEastAsia" w:cstheme="minorHAnsi"/>
          <w:noProof/>
        </w:rPr>
        <w:t>Max Lindmark</w:t>
      </w:r>
    </w:p>
    <w:sectPr w:rsidR="009733B6" w:rsidRPr="006D58B7" w:rsidSect="0024301E">
      <w:headerReference w:type="even" r:id="rId12"/>
      <w:headerReference w:type="first" r:id="rId13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655B" w14:textId="77777777" w:rsidR="00A86EF9" w:rsidRDefault="00A86EF9" w:rsidP="00B65B3A">
      <w:r>
        <w:separator/>
      </w:r>
    </w:p>
    <w:p w14:paraId="53B0383D" w14:textId="77777777" w:rsidR="00A86EF9" w:rsidRDefault="00A86EF9"/>
  </w:endnote>
  <w:endnote w:type="continuationSeparator" w:id="0">
    <w:p w14:paraId="4B9D593E" w14:textId="77777777" w:rsidR="00A86EF9" w:rsidRDefault="00A86EF9" w:rsidP="00B65B3A">
      <w:r>
        <w:continuationSeparator/>
      </w:r>
    </w:p>
    <w:p w14:paraId="6E7576F6" w14:textId="77777777" w:rsidR="00A86EF9" w:rsidRDefault="00A86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15E1" w14:textId="77777777" w:rsidR="00A86EF9" w:rsidRDefault="00A86EF9" w:rsidP="00B65B3A">
      <w:r>
        <w:separator/>
      </w:r>
    </w:p>
  </w:footnote>
  <w:footnote w:type="continuationSeparator" w:id="0">
    <w:p w14:paraId="1AD09E77" w14:textId="77777777" w:rsidR="00A86EF9" w:rsidRDefault="00A86EF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Ind w:w="126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4245"/>
      <w:gridCol w:w="4769"/>
    </w:tblGrid>
    <w:tr w:rsidR="00664434" w:rsidRPr="00F62458" w14:paraId="4A8FD988" w14:textId="77777777" w:rsidTr="00DF64AD">
      <w:trPr>
        <w:trHeight w:val="2393"/>
      </w:trPr>
      <w:tc>
        <w:tcPr>
          <w:tcW w:w="4245" w:type="dxa"/>
        </w:tcPr>
        <w:p w14:paraId="45FE6556" w14:textId="77777777" w:rsidR="00664434" w:rsidRPr="00FD434B" w:rsidRDefault="00664434" w:rsidP="00664434">
          <w:pPr>
            <w:rPr>
              <w:rFonts w:ascii="Times New Roman" w:hAnsi="Times New Roman"/>
              <w:b/>
              <w:bCs/>
              <w:lang w:val="en-US"/>
            </w:rPr>
          </w:pPr>
          <w:r>
            <w:rPr>
              <w:rFonts w:ascii="Times New Roman" w:hAnsi="Times New Roman"/>
              <w:b/>
              <w:bCs/>
              <w:lang w:val="en-US"/>
            </w:rPr>
            <w:t xml:space="preserve">Dr </w:t>
          </w:r>
          <w:r w:rsidRPr="006E222F">
            <w:rPr>
              <w:rFonts w:ascii="Times New Roman" w:hAnsi="Times New Roman"/>
              <w:b/>
              <w:lang w:val="en-US"/>
            </w:rPr>
            <w:t>Spencer Barrett</w:t>
          </w:r>
        </w:p>
        <w:p w14:paraId="4B826EAE" w14:textId="77777777" w:rsidR="00664434" w:rsidRPr="00CD031A" w:rsidRDefault="00664434" w:rsidP="00664434">
          <w:pPr>
            <w:rPr>
              <w:rFonts w:ascii="Times New Roman" w:hAnsi="Times New Roman"/>
              <w:b/>
              <w:lang w:val="en-US"/>
            </w:rPr>
          </w:pPr>
          <w:r w:rsidRPr="00F62458">
            <w:rPr>
              <w:rFonts w:ascii="Times New Roman" w:hAnsi="Times New Roman"/>
              <w:b/>
              <w:lang w:val="en-US"/>
            </w:rPr>
            <w:t xml:space="preserve">Editor-in-Chief of </w:t>
          </w:r>
          <w:r w:rsidRPr="00FE50D4">
            <w:rPr>
              <w:rFonts w:ascii="Times New Roman" w:hAnsi="Times New Roman"/>
              <w:b/>
              <w:i/>
              <w:lang w:val="en-US"/>
            </w:rPr>
            <w:t>Proceedings B</w:t>
          </w:r>
        </w:p>
      </w:tc>
      <w:tc>
        <w:tcPr>
          <w:tcW w:w="4769" w:type="dxa"/>
        </w:tcPr>
        <w:p w14:paraId="65DCEC44" w14:textId="77777777" w:rsidR="00664434" w:rsidRDefault="00664434" w:rsidP="00664434">
          <w:pPr>
            <w:jc w:val="right"/>
            <w:rPr>
              <w:rFonts w:ascii="Times New Roman" w:hAnsi="Times New Roman"/>
              <w:b/>
              <w:lang w:val="it-IT"/>
            </w:rPr>
          </w:pPr>
          <w:r>
            <w:rPr>
              <w:rFonts w:ascii="Times New Roman" w:hAnsi="Times New Roman"/>
              <w:b/>
              <w:lang w:val="it-IT"/>
            </w:rPr>
            <w:t xml:space="preserve">Dr </w:t>
          </w:r>
          <w:r w:rsidRPr="006E222F">
            <w:rPr>
              <w:rFonts w:ascii="Times New Roman" w:hAnsi="Times New Roman"/>
              <w:b/>
              <w:lang w:val="it-IT"/>
            </w:rPr>
            <w:t>Max Lindmark</w:t>
          </w:r>
        </w:p>
        <w:p w14:paraId="6760CB7C" w14:textId="77777777" w:rsidR="00664434" w:rsidRPr="006E222F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Sveriges lantbruksuniversitet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>Swedish University of Agricultural Sciences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>Department of Aquatic Resources (SLU Aqua)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>Institute of Marine Research</w:t>
          </w: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br/>
            <w:t>Turistgatan 5, SE-453 30 Lysekil</w:t>
          </w:r>
        </w:p>
        <w:p w14:paraId="076B4BA3" w14:textId="77777777" w:rsidR="00664434" w:rsidRPr="006E222F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6E222F">
            <w:rPr>
              <w:rFonts w:ascii="Times New Roman" w:hAnsi="Times New Roman"/>
              <w:sz w:val="20"/>
              <w:szCs w:val="20"/>
              <w:lang w:val="it-IT"/>
            </w:rPr>
            <w:t>Phone: +46104784173</w:t>
          </w:r>
        </w:p>
        <w:p w14:paraId="3A415BCC" w14:textId="77777777" w:rsidR="00664434" w:rsidRDefault="00664434" w:rsidP="00664434">
          <w:pPr>
            <w:jc w:val="right"/>
            <w:rPr>
              <w:rFonts w:ascii="Times New Roman" w:hAnsi="Times New Roman"/>
              <w:sz w:val="20"/>
              <w:szCs w:val="20"/>
              <w:lang w:val="it-IT"/>
            </w:rPr>
          </w:pP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 xml:space="preserve">E-mail: </w:t>
          </w:r>
          <w:hyperlink r:id="rId1" w:history="1">
            <w:r w:rsidRPr="00F428AD">
              <w:rPr>
                <w:rStyle w:val="Hyperlink"/>
                <w:rFonts w:ascii="Times New Roman" w:hAnsi="Times New Roman"/>
                <w:sz w:val="20"/>
                <w:szCs w:val="20"/>
                <w:lang w:val="it-IT"/>
              </w:rPr>
              <w:t>max.lindmark@slu.se</w:t>
            </w:r>
          </w:hyperlink>
        </w:p>
        <w:p w14:paraId="786B61B2" w14:textId="77777777" w:rsidR="00664434" w:rsidRPr="00F62458" w:rsidRDefault="00664434" w:rsidP="00664434">
          <w:pPr>
            <w:jc w:val="right"/>
            <w:rPr>
              <w:rFonts w:ascii="Times New Roman" w:hAnsi="Times New Roman"/>
            </w:rPr>
          </w:pPr>
          <w:r>
            <w:rPr>
              <w:rFonts w:ascii="Arial" w:hAnsi="Arial" w:cs="Arial"/>
              <w:sz w:val="18"/>
              <w:szCs w:val="18"/>
            </w:rPr>
            <w:t>Lysekil</w:t>
          </w: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>, 20</w:t>
          </w:r>
          <w:r>
            <w:rPr>
              <w:rFonts w:ascii="Times New Roman" w:hAnsi="Times New Roman"/>
              <w:sz w:val="20"/>
              <w:szCs w:val="20"/>
              <w:lang w:val="it-IT"/>
            </w:rPr>
            <w:t>22-04</w:t>
          </w:r>
          <w:r w:rsidRPr="002D1C4D">
            <w:rPr>
              <w:rFonts w:ascii="Times New Roman" w:hAnsi="Times New Roman"/>
              <w:sz w:val="20"/>
              <w:szCs w:val="20"/>
              <w:lang w:val="it-IT"/>
            </w:rPr>
            <w:t>-</w:t>
          </w:r>
          <w:r>
            <w:rPr>
              <w:rFonts w:ascii="Times New Roman" w:hAnsi="Times New Roman"/>
              <w:sz w:val="20"/>
              <w:szCs w:val="20"/>
              <w:lang w:val="it-IT"/>
            </w:rPr>
            <w:t>22</w:t>
          </w:r>
        </w:p>
      </w:tc>
    </w:tr>
  </w:tbl>
  <w:p w14:paraId="742AB701" w14:textId="77777777" w:rsidR="000D36F3" w:rsidRPr="00664434" w:rsidRDefault="000D36F3" w:rsidP="00664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212">
    <w:abstractNumId w:val="2"/>
  </w:num>
  <w:num w:numId="2" w16cid:durableId="51732072">
    <w:abstractNumId w:val="3"/>
  </w:num>
  <w:num w:numId="3" w16cid:durableId="1378120276">
    <w:abstractNumId w:val="0"/>
  </w:num>
  <w:num w:numId="4" w16cid:durableId="752236395">
    <w:abstractNumId w:val="1"/>
  </w:num>
  <w:num w:numId="5" w16cid:durableId="193863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C21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378BD"/>
    <w:rsid w:val="0004192D"/>
    <w:rsid w:val="00043452"/>
    <w:rsid w:val="0005173A"/>
    <w:rsid w:val="00053E90"/>
    <w:rsid w:val="00054B5A"/>
    <w:rsid w:val="00055E2B"/>
    <w:rsid w:val="000615D9"/>
    <w:rsid w:val="000650DA"/>
    <w:rsid w:val="00070F52"/>
    <w:rsid w:val="000712F7"/>
    <w:rsid w:val="000756FB"/>
    <w:rsid w:val="00075F98"/>
    <w:rsid w:val="0007638F"/>
    <w:rsid w:val="000809B8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975DD"/>
    <w:rsid w:val="000A1DA6"/>
    <w:rsid w:val="000A51F2"/>
    <w:rsid w:val="000A58C9"/>
    <w:rsid w:val="000A6436"/>
    <w:rsid w:val="000A66CE"/>
    <w:rsid w:val="000A6F5D"/>
    <w:rsid w:val="000A79FB"/>
    <w:rsid w:val="000A7AF2"/>
    <w:rsid w:val="000A7B19"/>
    <w:rsid w:val="000B2553"/>
    <w:rsid w:val="000B4EA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195D"/>
    <w:rsid w:val="001231E4"/>
    <w:rsid w:val="00131A21"/>
    <w:rsid w:val="00132EBA"/>
    <w:rsid w:val="001406CC"/>
    <w:rsid w:val="001409A4"/>
    <w:rsid w:val="001412D2"/>
    <w:rsid w:val="001414D6"/>
    <w:rsid w:val="0014437F"/>
    <w:rsid w:val="00145288"/>
    <w:rsid w:val="0014724F"/>
    <w:rsid w:val="00151485"/>
    <w:rsid w:val="001528F2"/>
    <w:rsid w:val="00152C1E"/>
    <w:rsid w:val="00153304"/>
    <w:rsid w:val="0015603C"/>
    <w:rsid w:val="00156A3B"/>
    <w:rsid w:val="001575E9"/>
    <w:rsid w:val="00164B93"/>
    <w:rsid w:val="0016583D"/>
    <w:rsid w:val="001663E1"/>
    <w:rsid w:val="00166497"/>
    <w:rsid w:val="00167255"/>
    <w:rsid w:val="001672F3"/>
    <w:rsid w:val="00172F3B"/>
    <w:rsid w:val="0017588B"/>
    <w:rsid w:val="001760FB"/>
    <w:rsid w:val="00176D61"/>
    <w:rsid w:val="001812D5"/>
    <w:rsid w:val="00187B63"/>
    <w:rsid w:val="00194A9B"/>
    <w:rsid w:val="00194F3D"/>
    <w:rsid w:val="00196B58"/>
    <w:rsid w:val="001A068A"/>
    <w:rsid w:val="001A1F63"/>
    <w:rsid w:val="001A2308"/>
    <w:rsid w:val="001A27C8"/>
    <w:rsid w:val="001A7063"/>
    <w:rsid w:val="001B0084"/>
    <w:rsid w:val="001B00CF"/>
    <w:rsid w:val="001B155A"/>
    <w:rsid w:val="001B2922"/>
    <w:rsid w:val="001B6319"/>
    <w:rsid w:val="001B6EB1"/>
    <w:rsid w:val="001B7A77"/>
    <w:rsid w:val="001C112A"/>
    <w:rsid w:val="001C1409"/>
    <w:rsid w:val="001C22D4"/>
    <w:rsid w:val="001C3335"/>
    <w:rsid w:val="001D1312"/>
    <w:rsid w:val="001D2045"/>
    <w:rsid w:val="001D39F5"/>
    <w:rsid w:val="001D3CDF"/>
    <w:rsid w:val="001D59E2"/>
    <w:rsid w:val="001E0C17"/>
    <w:rsid w:val="001E0C8A"/>
    <w:rsid w:val="001E609D"/>
    <w:rsid w:val="001F0348"/>
    <w:rsid w:val="001F075B"/>
    <w:rsid w:val="00200066"/>
    <w:rsid w:val="00200A8D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3922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2667"/>
    <w:rsid w:val="0024301E"/>
    <w:rsid w:val="00243541"/>
    <w:rsid w:val="002435F4"/>
    <w:rsid w:val="00246369"/>
    <w:rsid w:val="002472F4"/>
    <w:rsid w:val="002527AB"/>
    <w:rsid w:val="00254101"/>
    <w:rsid w:val="0025501D"/>
    <w:rsid w:val="002550D8"/>
    <w:rsid w:val="00255FC4"/>
    <w:rsid w:val="00256845"/>
    <w:rsid w:val="00260424"/>
    <w:rsid w:val="002607C9"/>
    <w:rsid w:val="0026084A"/>
    <w:rsid w:val="002621E7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A7C74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E6C30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37669"/>
    <w:rsid w:val="0034077F"/>
    <w:rsid w:val="00340962"/>
    <w:rsid w:val="00341403"/>
    <w:rsid w:val="00346952"/>
    <w:rsid w:val="003517CF"/>
    <w:rsid w:val="00351803"/>
    <w:rsid w:val="00352C43"/>
    <w:rsid w:val="00353E4A"/>
    <w:rsid w:val="003544A1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014A"/>
    <w:rsid w:val="00370255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D9D"/>
    <w:rsid w:val="003B2EFC"/>
    <w:rsid w:val="003B2F68"/>
    <w:rsid w:val="003B6366"/>
    <w:rsid w:val="003B7A74"/>
    <w:rsid w:val="003C20E0"/>
    <w:rsid w:val="003C2FFE"/>
    <w:rsid w:val="003C3AD3"/>
    <w:rsid w:val="003C3CC7"/>
    <w:rsid w:val="003C41FF"/>
    <w:rsid w:val="003C625B"/>
    <w:rsid w:val="003D1FA7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2760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2BFD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0C24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6C"/>
    <w:rsid w:val="004B72B7"/>
    <w:rsid w:val="004C0B57"/>
    <w:rsid w:val="004C4A6C"/>
    <w:rsid w:val="004D1465"/>
    <w:rsid w:val="004D233A"/>
    <w:rsid w:val="004D2789"/>
    <w:rsid w:val="004D7870"/>
    <w:rsid w:val="004E05A5"/>
    <w:rsid w:val="004E247B"/>
    <w:rsid w:val="004E2B3F"/>
    <w:rsid w:val="004E45D8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1D0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37EC"/>
    <w:rsid w:val="0054653C"/>
    <w:rsid w:val="00546FFD"/>
    <w:rsid w:val="005510C3"/>
    <w:rsid w:val="00551F14"/>
    <w:rsid w:val="00553576"/>
    <w:rsid w:val="00554915"/>
    <w:rsid w:val="005568A2"/>
    <w:rsid w:val="0056050A"/>
    <w:rsid w:val="0056193B"/>
    <w:rsid w:val="00563ABD"/>
    <w:rsid w:val="00567670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436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254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90"/>
    <w:rsid w:val="00625CFF"/>
    <w:rsid w:val="006323DC"/>
    <w:rsid w:val="006325E4"/>
    <w:rsid w:val="00633F86"/>
    <w:rsid w:val="00640B9B"/>
    <w:rsid w:val="006433AA"/>
    <w:rsid w:val="00654560"/>
    <w:rsid w:val="00654617"/>
    <w:rsid w:val="00655296"/>
    <w:rsid w:val="00660040"/>
    <w:rsid w:val="00661EDE"/>
    <w:rsid w:val="00664434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8B7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2D26"/>
    <w:rsid w:val="006F4089"/>
    <w:rsid w:val="006F4615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090A"/>
    <w:rsid w:val="00743813"/>
    <w:rsid w:val="00743EE1"/>
    <w:rsid w:val="007444AD"/>
    <w:rsid w:val="00746016"/>
    <w:rsid w:val="00746EA5"/>
    <w:rsid w:val="007476F3"/>
    <w:rsid w:val="007547B7"/>
    <w:rsid w:val="00756B76"/>
    <w:rsid w:val="007624DC"/>
    <w:rsid w:val="00764444"/>
    <w:rsid w:val="00765DA1"/>
    <w:rsid w:val="00767877"/>
    <w:rsid w:val="007702C2"/>
    <w:rsid w:val="00770C19"/>
    <w:rsid w:val="00775025"/>
    <w:rsid w:val="00775B8C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5505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8A"/>
    <w:rsid w:val="00802992"/>
    <w:rsid w:val="00804FC9"/>
    <w:rsid w:val="008069F4"/>
    <w:rsid w:val="00807BB2"/>
    <w:rsid w:val="00810B74"/>
    <w:rsid w:val="008140C3"/>
    <w:rsid w:val="00816FE4"/>
    <w:rsid w:val="008213DA"/>
    <w:rsid w:val="00821839"/>
    <w:rsid w:val="0082184F"/>
    <w:rsid w:val="008223A0"/>
    <w:rsid w:val="00825EB0"/>
    <w:rsid w:val="008268C7"/>
    <w:rsid w:val="00840C9D"/>
    <w:rsid w:val="00843EA7"/>
    <w:rsid w:val="00844C9A"/>
    <w:rsid w:val="0084557C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AAD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B5F19"/>
    <w:rsid w:val="008C6463"/>
    <w:rsid w:val="008C6B6E"/>
    <w:rsid w:val="008C7FA3"/>
    <w:rsid w:val="008D11B5"/>
    <w:rsid w:val="008D1ACA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3F80"/>
    <w:rsid w:val="0090467F"/>
    <w:rsid w:val="00904D52"/>
    <w:rsid w:val="00905179"/>
    <w:rsid w:val="00905AC1"/>
    <w:rsid w:val="009067CC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23A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67A52"/>
    <w:rsid w:val="0097229C"/>
    <w:rsid w:val="009733B6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418"/>
    <w:rsid w:val="00A22A18"/>
    <w:rsid w:val="00A25391"/>
    <w:rsid w:val="00A26DDE"/>
    <w:rsid w:val="00A30270"/>
    <w:rsid w:val="00A31057"/>
    <w:rsid w:val="00A33895"/>
    <w:rsid w:val="00A3446C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575A8"/>
    <w:rsid w:val="00A6103C"/>
    <w:rsid w:val="00A637C0"/>
    <w:rsid w:val="00A7186C"/>
    <w:rsid w:val="00A72C54"/>
    <w:rsid w:val="00A73167"/>
    <w:rsid w:val="00A75679"/>
    <w:rsid w:val="00A764D0"/>
    <w:rsid w:val="00A7669F"/>
    <w:rsid w:val="00A7688A"/>
    <w:rsid w:val="00A81238"/>
    <w:rsid w:val="00A822AA"/>
    <w:rsid w:val="00A82303"/>
    <w:rsid w:val="00A82515"/>
    <w:rsid w:val="00A83C3D"/>
    <w:rsid w:val="00A85511"/>
    <w:rsid w:val="00A855B4"/>
    <w:rsid w:val="00A8595D"/>
    <w:rsid w:val="00A85D0D"/>
    <w:rsid w:val="00A86EF9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338"/>
    <w:rsid w:val="00AB5331"/>
    <w:rsid w:val="00AB6868"/>
    <w:rsid w:val="00AB7110"/>
    <w:rsid w:val="00AB7520"/>
    <w:rsid w:val="00AC0BC2"/>
    <w:rsid w:val="00AC124D"/>
    <w:rsid w:val="00AC2E20"/>
    <w:rsid w:val="00AC531C"/>
    <w:rsid w:val="00AC53F4"/>
    <w:rsid w:val="00AC6978"/>
    <w:rsid w:val="00AC7BEB"/>
    <w:rsid w:val="00AD1A0A"/>
    <w:rsid w:val="00AD313C"/>
    <w:rsid w:val="00AD502B"/>
    <w:rsid w:val="00AD6FD7"/>
    <w:rsid w:val="00AD7274"/>
    <w:rsid w:val="00AE0D9E"/>
    <w:rsid w:val="00AE1216"/>
    <w:rsid w:val="00AE121D"/>
    <w:rsid w:val="00AE1993"/>
    <w:rsid w:val="00AE7880"/>
    <w:rsid w:val="00AF5948"/>
    <w:rsid w:val="00B027F2"/>
    <w:rsid w:val="00B0327F"/>
    <w:rsid w:val="00B064C6"/>
    <w:rsid w:val="00B15BB5"/>
    <w:rsid w:val="00B15F6E"/>
    <w:rsid w:val="00B20713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477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4652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3B05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3B7F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2751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4430"/>
    <w:rsid w:val="00CE7404"/>
    <w:rsid w:val="00CF5092"/>
    <w:rsid w:val="00D009A8"/>
    <w:rsid w:val="00D00E93"/>
    <w:rsid w:val="00D01B0B"/>
    <w:rsid w:val="00D04468"/>
    <w:rsid w:val="00D06228"/>
    <w:rsid w:val="00D126AC"/>
    <w:rsid w:val="00D13146"/>
    <w:rsid w:val="00D1463D"/>
    <w:rsid w:val="00D148C1"/>
    <w:rsid w:val="00D15187"/>
    <w:rsid w:val="00D15561"/>
    <w:rsid w:val="00D164BB"/>
    <w:rsid w:val="00D20399"/>
    <w:rsid w:val="00D20724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567B9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CCE"/>
    <w:rsid w:val="00DC0EB9"/>
    <w:rsid w:val="00DC1343"/>
    <w:rsid w:val="00DC18BF"/>
    <w:rsid w:val="00DC218A"/>
    <w:rsid w:val="00DC260E"/>
    <w:rsid w:val="00DC2F26"/>
    <w:rsid w:val="00DC77BC"/>
    <w:rsid w:val="00DD0569"/>
    <w:rsid w:val="00DD0D5F"/>
    <w:rsid w:val="00DD1956"/>
    <w:rsid w:val="00DD2420"/>
    <w:rsid w:val="00DD42E2"/>
    <w:rsid w:val="00DD520B"/>
    <w:rsid w:val="00DD59D8"/>
    <w:rsid w:val="00DD6FAD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320"/>
    <w:rsid w:val="00E0741B"/>
    <w:rsid w:val="00E11899"/>
    <w:rsid w:val="00E11BD3"/>
    <w:rsid w:val="00E13FA0"/>
    <w:rsid w:val="00E168EE"/>
    <w:rsid w:val="00E17891"/>
    <w:rsid w:val="00E20505"/>
    <w:rsid w:val="00E234C6"/>
    <w:rsid w:val="00E23509"/>
    <w:rsid w:val="00E25D2C"/>
    <w:rsid w:val="00E264E6"/>
    <w:rsid w:val="00E310FA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860FE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B7D0D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2A03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2C7"/>
    <w:rsid w:val="00F616DB"/>
    <w:rsid w:val="00F63883"/>
    <w:rsid w:val="00F66C44"/>
    <w:rsid w:val="00F71996"/>
    <w:rsid w:val="00F74F50"/>
    <w:rsid w:val="00F77E1B"/>
    <w:rsid w:val="00F8521C"/>
    <w:rsid w:val="00F87355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415"/>
    <w:rsid w:val="00FA7A2E"/>
    <w:rsid w:val="00FB08CC"/>
    <w:rsid w:val="00FB190E"/>
    <w:rsid w:val="00FB6597"/>
    <w:rsid w:val="00FC31C5"/>
    <w:rsid w:val="00FC35E2"/>
    <w:rsid w:val="00FC4A88"/>
    <w:rsid w:val="00FC640D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B7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6D58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58B7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x.lindmark@slu.se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127</cp:revision>
  <cp:lastPrinted>2018-05-22T13:29:00Z</cp:lastPrinted>
  <dcterms:created xsi:type="dcterms:W3CDTF">2022-06-08T21:56:00Z</dcterms:created>
  <dcterms:modified xsi:type="dcterms:W3CDTF">2022-09-09T09:40:00Z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
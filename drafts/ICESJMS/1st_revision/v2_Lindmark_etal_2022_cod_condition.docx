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E0D93" w14:textId="07FB46EF" w:rsidR="00736FF5" w:rsidRDefault="00401B29" w:rsidP="005C1562">
      <w:pPr>
        <w:pStyle w:val="Title"/>
        <w:keepNext w:val="0"/>
        <w:keepLines w:val="0"/>
        <w:spacing w:after="0" w:line="480" w:lineRule="auto"/>
        <w:contextualSpacing/>
        <w:mirrorIndents/>
        <w:jc w:val="center"/>
        <w:rPr>
          <w:sz w:val="36"/>
          <w:szCs w:val="36"/>
        </w:rPr>
      </w:pPr>
      <w:r w:rsidRPr="00C038C3">
        <w:rPr>
          <w:sz w:val="36"/>
          <w:szCs w:val="36"/>
        </w:rPr>
        <w:t xml:space="preserve">Evaluating drivers of spatiotemporal </w:t>
      </w:r>
      <w:r w:rsidR="004D3D40">
        <w:rPr>
          <w:sz w:val="36"/>
          <w:szCs w:val="36"/>
        </w:rPr>
        <w:t xml:space="preserve">individual condition </w:t>
      </w:r>
      <w:r w:rsidRPr="00C038C3">
        <w:rPr>
          <w:sz w:val="36"/>
          <w:szCs w:val="36"/>
        </w:rPr>
        <w:t xml:space="preserve">of </w:t>
      </w:r>
      <w:r w:rsidR="00635045">
        <w:rPr>
          <w:sz w:val="36"/>
          <w:szCs w:val="36"/>
        </w:rPr>
        <w:t xml:space="preserve">a </w:t>
      </w:r>
      <w:r w:rsidR="00635045" w:rsidRPr="00635045">
        <w:rPr>
          <w:sz w:val="36"/>
          <w:szCs w:val="36"/>
        </w:rPr>
        <w:t>bottom-associated marine fish</w:t>
      </w:r>
    </w:p>
    <w:p w14:paraId="56BA390C" w14:textId="77777777" w:rsidR="001D341E" w:rsidRPr="001D341E" w:rsidRDefault="001D341E" w:rsidP="00FF081F">
      <w:pPr>
        <w:spacing w:line="480" w:lineRule="auto"/>
        <w:contextualSpacing/>
        <w:rPr>
          <w:lang w:val="en-GB"/>
        </w:rPr>
      </w:pPr>
    </w:p>
    <w:p w14:paraId="4A1B9DEA" w14:textId="6EDA6CEB" w:rsidR="00736FF5" w:rsidRPr="00C038C3" w:rsidRDefault="00401B29" w:rsidP="001D341E">
      <w:pPr>
        <w:spacing w:line="480" w:lineRule="auto"/>
        <w:contextualSpacing/>
        <w:mirrorIndents/>
        <w:jc w:val="both"/>
        <w:rPr>
          <w:vertAlign w:val="superscript"/>
        </w:rPr>
      </w:pPr>
      <w:r w:rsidRPr="00C038C3">
        <w:t>Max Lindmark</w:t>
      </w:r>
      <w:r w:rsidRPr="00C038C3">
        <w:rPr>
          <w:vertAlign w:val="superscript"/>
        </w:rPr>
        <w:t>a,1</w:t>
      </w:r>
      <w:r w:rsidRPr="00C038C3">
        <w:t xml:space="preserve">, </w:t>
      </w:r>
      <w:r w:rsidR="00297164" w:rsidRPr="00C038C3">
        <w:t xml:space="preserve">Sean </w:t>
      </w:r>
      <w:r w:rsidR="00716F4F" w:rsidRPr="00C038C3">
        <w:t xml:space="preserve">C. </w:t>
      </w:r>
      <w:r w:rsidR="00297164" w:rsidRPr="00C038C3">
        <w:t>Anderson</w:t>
      </w:r>
      <w:r w:rsidR="003508D1" w:rsidRPr="00C038C3">
        <w:rPr>
          <w:vertAlign w:val="superscript"/>
        </w:rPr>
        <w:t>b</w:t>
      </w:r>
      <w:r w:rsidR="008620C7">
        <w:rPr>
          <w:vertAlign w:val="superscript"/>
        </w:rPr>
        <w:t>,c</w:t>
      </w:r>
      <w:r w:rsidR="00297164" w:rsidRPr="00C038C3">
        <w:t xml:space="preserve">, </w:t>
      </w:r>
      <w:r w:rsidR="009D3BCC">
        <w:t>Mayya Gogina</w:t>
      </w:r>
      <w:r w:rsidR="00FB5A52">
        <w:rPr>
          <w:vertAlign w:val="superscript"/>
        </w:rPr>
        <w:t>d</w:t>
      </w:r>
      <w:r w:rsidR="009D3BCC">
        <w:t xml:space="preserve">, </w:t>
      </w:r>
      <w:r w:rsidRPr="00C038C3">
        <w:t>Michele Casini</w:t>
      </w:r>
      <w:r w:rsidRPr="00C038C3">
        <w:rPr>
          <w:vertAlign w:val="superscript"/>
        </w:rPr>
        <w:t>a</w:t>
      </w:r>
      <w:r w:rsidR="00C13494">
        <w:rPr>
          <w:vertAlign w:val="superscript"/>
        </w:rPr>
        <w:t>,</w:t>
      </w:r>
      <w:r w:rsidR="00FB5A52">
        <w:rPr>
          <w:vertAlign w:val="superscript"/>
        </w:rPr>
        <w:t>e</w:t>
      </w:r>
    </w:p>
    <w:p w14:paraId="2085F63F" w14:textId="04FEF14B" w:rsidR="00736FF5" w:rsidRPr="00C038C3" w:rsidRDefault="00401B29" w:rsidP="001D341E">
      <w:pPr>
        <w:spacing w:line="480" w:lineRule="auto"/>
        <w:contextualSpacing/>
        <w:mirrorIndents/>
        <w:jc w:val="both"/>
      </w:pPr>
      <w:r w:rsidRPr="00C038C3">
        <w:rPr>
          <w:vertAlign w:val="superscript"/>
        </w:rPr>
        <w:t xml:space="preserve">a </w:t>
      </w:r>
      <w:r w:rsidRPr="00C038C3">
        <w:t>Swedish University of Agricultural Sciences, Department of Aquatic Resources, Institute of Marine Research, Turistgatan 5, 453 30 Lysekil, Sweden</w:t>
      </w:r>
    </w:p>
    <w:p w14:paraId="7C1D7F69" w14:textId="65E55499" w:rsidR="00121E20" w:rsidRDefault="00121E20" w:rsidP="001D341E">
      <w:pPr>
        <w:spacing w:line="480" w:lineRule="auto"/>
        <w:contextualSpacing/>
        <w:mirrorIndents/>
        <w:jc w:val="both"/>
      </w:pPr>
      <w:r w:rsidRPr="00C038C3">
        <w:rPr>
          <w:vertAlign w:val="superscript"/>
        </w:rPr>
        <w:t>b</w:t>
      </w:r>
      <w:r w:rsidR="00C63FE4" w:rsidRPr="00C038C3">
        <w:t xml:space="preserve"> Pacific Biological Station, Fisheries and Oceans Canada, Nanaimo, BC, Canada</w:t>
      </w:r>
    </w:p>
    <w:p w14:paraId="29EB51A4" w14:textId="39544596" w:rsidR="008620C7" w:rsidRDefault="00170235" w:rsidP="001D341E">
      <w:pPr>
        <w:spacing w:line="480" w:lineRule="auto"/>
        <w:contextualSpacing/>
        <w:mirrorIndents/>
        <w:jc w:val="both"/>
      </w:pPr>
      <w:r w:rsidRPr="00261869">
        <w:rPr>
          <w:vertAlign w:val="superscript"/>
        </w:rPr>
        <w:t>c</w:t>
      </w:r>
      <w:r>
        <w:rPr>
          <w:vertAlign w:val="superscript"/>
        </w:rPr>
        <w:t xml:space="preserve"> </w:t>
      </w:r>
      <w:r w:rsidR="008A3A8F" w:rsidRPr="00170235">
        <w:t xml:space="preserve">Simon Fraser University, </w:t>
      </w:r>
      <w:r w:rsidRPr="00170235">
        <w:t xml:space="preserve">Department of Mathematics, Burnaby, </w:t>
      </w:r>
      <w:r w:rsidR="003044BA">
        <w:t xml:space="preserve">BC, </w:t>
      </w:r>
      <w:r w:rsidRPr="00170235">
        <w:t>Canada</w:t>
      </w:r>
    </w:p>
    <w:p w14:paraId="35D599F7" w14:textId="24D6A0A1" w:rsidR="006511E6" w:rsidRPr="00C038C3" w:rsidRDefault="006511E6" w:rsidP="00552801">
      <w:pPr>
        <w:spacing w:line="480" w:lineRule="auto"/>
        <w:contextualSpacing/>
        <w:mirrorIndents/>
        <w:jc w:val="both"/>
      </w:pPr>
      <w:r w:rsidRPr="00261869">
        <w:rPr>
          <w:vertAlign w:val="superscript"/>
        </w:rPr>
        <w:t>d</w:t>
      </w:r>
      <w:r>
        <w:t xml:space="preserve"> </w:t>
      </w:r>
      <w:r w:rsidRPr="006511E6">
        <w:t>Leibniz Institute for Baltic Sea Research, Seestraße 15, 18119 Rostock, Germany</w:t>
      </w:r>
    </w:p>
    <w:p w14:paraId="5C995520" w14:textId="5E3E7C0A" w:rsidR="005B73F1" w:rsidRPr="00C038C3" w:rsidRDefault="006511E6" w:rsidP="00552801">
      <w:pPr>
        <w:spacing w:line="480" w:lineRule="auto"/>
        <w:contextualSpacing/>
        <w:mirrorIndents/>
        <w:jc w:val="both"/>
      </w:pPr>
      <w:r>
        <w:rPr>
          <w:vertAlign w:val="superscript"/>
        </w:rPr>
        <w:t>e</w:t>
      </w:r>
      <w:r w:rsidR="005B73F1" w:rsidRPr="00C038C3">
        <w:rPr>
          <w:vertAlign w:val="superscript"/>
        </w:rPr>
        <w:t xml:space="preserve"> </w:t>
      </w:r>
      <w:r w:rsidR="005B73F1" w:rsidRPr="00C038C3">
        <w:t>University of Bologna, Department of Biological, Geological and Environmental Sciences, Via Selmi 3, 40126 Bologna, Italy</w:t>
      </w:r>
    </w:p>
    <w:p w14:paraId="4E44995D" w14:textId="77777777" w:rsidR="00736FF5" w:rsidRPr="00C038C3" w:rsidRDefault="00401B29" w:rsidP="00552801">
      <w:pPr>
        <w:spacing w:line="480" w:lineRule="auto"/>
        <w:contextualSpacing/>
        <w:mirrorIndents/>
        <w:jc w:val="both"/>
      </w:pPr>
      <w:r w:rsidRPr="00C038C3">
        <w:rPr>
          <w:vertAlign w:val="superscript"/>
        </w:rPr>
        <w:t>1</w:t>
      </w:r>
      <w:r w:rsidRPr="00C038C3">
        <w:t xml:space="preserve"> Author to whom correspondence should be addressed. Current address:</w:t>
      </w:r>
    </w:p>
    <w:p w14:paraId="38BC73C1" w14:textId="7DE532B1" w:rsidR="00736FF5" w:rsidRDefault="00401B29" w:rsidP="00552801">
      <w:pPr>
        <w:spacing w:line="480" w:lineRule="auto"/>
        <w:contextualSpacing/>
        <w:mirrorIndents/>
        <w:jc w:val="both"/>
      </w:pPr>
      <w:r w:rsidRPr="00C038C3">
        <w:t xml:space="preserve">Max Lindmark, Swedish University of Agricultural Sciences, Department of Aquatic Resources, Institute of Marine Research, Turistgatan 5, 453 30 Lysekil, Sweden, Tel.: +46(0)104784137, email: </w:t>
      </w:r>
      <w:hyperlink r:id="rId8" w:history="1">
        <w:r w:rsidR="00FA116C" w:rsidRPr="008603FF">
          <w:rPr>
            <w:rStyle w:val="Hyperlink"/>
          </w:rPr>
          <w:t>max.lindmark@slu.se</w:t>
        </w:r>
      </w:hyperlink>
    </w:p>
    <w:p w14:paraId="5AB5E999" w14:textId="77777777" w:rsidR="00FA116C" w:rsidRPr="00C038C3" w:rsidRDefault="00FA116C" w:rsidP="00552801">
      <w:pPr>
        <w:spacing w:line="480" w:lineRule="auto"/>
        <w:contextualSpacing/>
        <w:mirrorIndents/>
        <w:jc w:val="both"/>
      </w:pPr>
    </w:p>
    <w:p w14:paraId="32897476" w14:textId="77777777" w:rsidR="005B1E9D" w:rsidRDefault="005B1E9D" w:rsidP="00310E82">
      <w:pPr>
        <w:spacing w:line="480" w:lineRule="auto"/>
        <w:contextualSpacing/>
        <w:mirrorIndents/>
        <w:jc w:val="both"/>
        <w:rPr>
          <w:b/>
          <w:sz w:val="28"/>
          <w:szCs w:val="28"/>
        </w:rPr>
      </w:pPr>
    </w:p>
    <w:p w14:paraId="3FC94550" w14:textId="77777777" w:rsidR="005B1E9D" w:rsidRDefault="005B1E9D" w:rsidP="00310E82">
      <w:pPr>
        <w:spacing w:line="480" w:lineRule="auto"/>
        <w:contextualSpacing/>
        <w:mirrorIndents/>
        <w:jc w:val="both"/>
        <w:rPr>
          <w:b/>
          <w:sz w:val="28"/>
          <w:szCs w:val="28"/>
        </w:rPr>
      </w:pPr>
    </w:p>
    <w:p w14:paraId="62EFE454" w14:textId="77777777" w:rsidR="005B1E9D" w:rsidRDefault="005B1E9D" w:rsidP="00310E82">
      <w:pPr>
        <w:spacing w:line="480" w:lineRule="auto"/>
        <w:contextualSpacing/>
        <w:mirrorIndents/>
        <w:jc w:val="both"/>
        <w:rPr>
          <w:b/>
          <w:sz w:val="28"/>
          <w:szCs w:val="28"/>
        </w:rPr>
      </w:pPr>
    </w:p>
    <w:p w14:paraId="2C7D7D4C" w14:textId="77777777" w:rsidR="005B1E9D" w:rsidRDefault="005B1E9D" w:rsidP="00310E82">
      <w:pPr>
        <w:spacing w:line="480" w:lineRule="auto"/>
        <w:contextualSpacing/>
        <w:mirrorIndents/>
        <w:jc w:val="both"/>
        <w:rPr>
          <w:b/>
          <w:sz w:val="28"/>
          <w:szCs w:val="28"/>
        </w:rPr>
      </w:pPr>
    </w:p>
    <w:p w14:paraId="31D333A1" w14:textId="66A6EA75" w:rsidR="00310E82" w:rsidRPr="00C038C3" w:rsidRDefault="00310E82" w:rsidP="00310E82">
      <w:pPr>
        <w:spacing w:line="480" w:lineRule="auto"/>
        <w:contextualSpacing/>
        <w:mirrorIndents/>
        <w:jc w:val="both"/>
        <w:rPr>
          <w:b/>
          <w:sz w:val="28"/>
          <w:szCs w:val="28"/>
        </w:rPr>
      </w:pPr>
      <w:r w:rsidRPr="00C038C3">
        <w:rPr>
          <w:b/>
          <w:sz w:val="28"/>
          <w:szCs w:val="28"/>
        </w:rPr>
        <w:t>Key Words</w:t>
      </w:r>
    </w:p>
    <w:p w14:paraId="1C178B79" w14:textId="3168526A" w:rsidR="00B21FFF" w:rsidRDefault="009F2F3E" w:rsidP="00552801">
      <w:pPr>
        <w:spacing w:line="480" w:lineRule="auto"/>
        <w:contextualSpacing/>
        <w:mirrorIndents/>
        <w:jc w:val="both"/>
        <w:rPr>
          <w:bCs/>
        </w:rPr>
      </w:pPr>
      <w:r w:rsidRPr="00C038C3">
        <w:rPr>
          <w:bCs/>
        </w:rPr>
        <w:t>Le Cren</w:t>
      </w:r>
      <w:r w:rsidR="005015D2">
        <w:rPr>
          <w:bCs/>
        </w:rPr>
        <w:t>’s</w:t>
      </w:r>
      <w:r w:rsidRPr="00C038C3">
        <w:rPr>
          <w:bCs/>
        </w:rPr>
        <w:t xml:space="preserve"> </w:t>
      </w:r>
      <w:r w:rsidR="0086395A" w:rsidRPr="00C038C3">
        <w:rPr>
          <w:bCs/>
        </w:rPr>
        <w:t>c</w:t>
      </w:r>
      <w:r w:rsidR="00310E82" w:rsidRPr="00C038C3">
        <w:rPr>
          <w:bCs/>
        </w:rPr>
        <w:t>ondition</w:t>
      </w:r>
      <w:r w:rsidRPr="00C038C3">
        <w:rPr>
          <w:bCs/>
        </w:rPr>
        <w:t xml:space="preserve"> </w:t>
      </w:r>
      <w:r w:rsidR="006E5502">
        <w:rPr>
          <w:bCs/>
        </w:rPr>
        <w:t>factor</w:t>
      </w:r>
      <w:r w:rsidR="00310E82" w:rsidRPr="00C038C3">
        <w:rPr>
          <w:bCs/>
        </w:rPr>
        <w:t xml:space="preserve">, </w:t>
      </w:r>
      <w:r w:rsidR="00162A5D" w:rsidRPr="00C038C3">
        <w:rPr>
          <w:bCs/>
        </w:rPr>
        <w:t xml:space="preserve">Spatial analysis, </w:t>
      </w:r>
      <w:r w:rsidR="00310E82" w:rsidRPr="00C038C3">
        <w:rPr>
          <w:bCs/>
        </w:rPr>
        <w:t>Spatio-temporal models, Density dependence, Deoxygenation</w:t>
      </w:r>
      <w:r w:rsidR="009F1128">
        <w:rPr>
          <w:bCs/>
        </w:rPr>
        <w:t xml:space="preserve">, </w:t>
      </w:r>
      <w:r w:rsidR="00B639ED">
        <w:rPr>
          <w:bCs/>
        </w:rPr>
        <w:t>S</w:t>
      </w:r>
      <w:r w:rsidR="009F1128">
        <w:rPr>
          <w:bCs/>
        </w:rPr>
        <w:t>pecies distribution models</w:t>
      </w:r>
    </w:p>
    <w:p w14:paraId="26879DAB" w14:textId="5E6B77F7" w:rsidR="00736FF5" w:rsidRPr="00C038C3" w:rsidRDefault="00401B29" w:rsidP="00552801">
      <w:pPr>
        <w:spacing w:line="480" w:lineRule="auto"/>
        <w:contextualSpacing/>
        <w:mirrorIndents/>
        <w:jc w:val="both"/>
        <w:rPr>
          <w:b/>
          <w:sz w:val="28"/>
          <w:szCs w:val="28"/>
        </w:rPr>
      </w:pPr>
      <w:r w:rsidRPr="00C038C3">
        <w:rPr>
          <w:b/>
          <w:sz w:val="28"/>
          <w:szCs w:val="28"/>
        </w:rPr>
        <w:lastRenderedPageBreak/>
        <w:t>Abstract</w:t>
      </w:r>
    </w:p>
    <w:p w14:paraId="566A4565" w14:textId="02DAB4EF" w:rsidR="002267E1" w:rsidRDefault="002267E1" w:rsidP="00D20E19">
      <w:pPr>
        <w:spacing w:line="480" w:lineRule="auto"/>
        <w:contextualSpacing/>
        <w:mirrorIndents/>
        <w:jc w:val="both"/>
      </w:pPr>
      <w:r>
        <w:t>An organism’s</w:t>
      </w:r>
      <w:r w:rsidRPr="00C038C3">
        <w:t xml:space="preserve"> body condition describe</w:t>
      </w:r>
      <w:r>
        <w:t>s its</w:t>
      </w:r>
      <w:r w:rsidRPr="00C038C3">
        <w:t xml:space="preserve"> </w:t>
      </w:r>
      <w:r>
        <w:t>mass</w:t>
      </w:r>
      <w:r w:rsidRPr="00C038C3">
        <w:t xml:space="preserve"> given </w:t>
      </w:r>
      <w:r>
        <w:t>its</w:t>
      </w:r>
      <w:r w:rsidRPr="00C038C3">
        <w:t xml:space="preserve"> length and is often positively associated with fitness. </w:t>
      </w:r>
      <w:r>
        <w:t xml:space="preserve">The condition of </w:t>
      </w:r>
      <w:r w:rsidRPr="00C038C3">
        <w:t>Atlantic cod (</w:t>
      </w:r>
      <w:r w:rsidRPr="00C038C3">
        <w:rPr>
          <w:i/>
        </w:rPr>
        <w:t>Gadus morhua</w:t>
      </w:r>
      <w:r w:rsidRPr="00C038C3">
        <w:t xml:space="preserve">) in </w:t>
      </w:r>
      <w:r w:rsidRPr="00800586">
        <w:t xml:space="preserve">the Baltic Sea has </w:t>
      </w:r>
      <w:r>
        <w:t xml:space="preserve">declined dramatically </w:t>
      </w:r>
      <w:r w:rsidRPr="00800586">
        <w:t xml:space="preserve">since the early </w:t>
      </w:r>
      <w:bookmarkStart w:id="0" w:name="_Hlk86229553"/>
      <w:r w:rsidRPr="00800586">
        <w:t>1990s</w:t>
      </w:r>
      <w:bookmarkEnd w:id="0"/>
      <w:r>
        <w:t xml:space="preserve">, possibly due to increased </w:t>
      </w:r>
      <w:r w:rsidRPr="00AB2D73">
        <w:t>competition</w:t>
      </w:r>
      <w:ins w:id="1" w:author="Max Lindmark" w:date="2023-01-20T08:29:00Z">
        <w:r w:rsidR="004A58A3">
          <w:t xml:space="preserve"> fo</w:t>
        </w:r>
      </w:ins>
      <w:ins w:id="2" w:author="Max Lindmark" w:date="2023-01-20T08:30:00Z">
        <w:r w:rsidR="004A58A3">
          <w:t>r</w:t>
        </w:r>
      </w:ins>
      <w:del w:id="3" w:author="Max Lindmark" w:date="2023-01-20T08:30:00Z">
        <w:r w:rsidDel="004A58A3">
          <w:delText>,</w:delText>
        </w:r>
      </w:del>
      <w:r>
        <w:t xml:space="preserve"> food </w:t>
      </w:r>
      <w:del w:id="4" w:author="Max Lindmark" w:date="2023-01-20T08:30:00Z">
        <w:r w:rsidDel="004A58A3">
          <w:delText xml:space="preserve">limitation, </w:delText>
        </w:r>
      </w:del>
      <w:r>
        <w:t>and hypoxia. However, the effect of biotic and abiotic variables on body condition have not been evaluated at local scales, which is important given spatial heterogeneity.</w:t>
      </w:r>
      <w:r w:rsidRPr="00800586">
        <w:t xml:space="preserve"> </w:t>
      </w:r>
      <w:r>
        <w:t>We evaluate changes in distribution</w:t>
      </w:r>
      <w:r w:rsidR="009F2722">
        <w:t xml:space="preserve">, experienced environmental conditions, </w:t>
      </w:r>
      <w:r>
        <w:t xml:space="preserve">and individual-level condition of cod in relation to covariates at different spatial scales using geostatistical models with </w:t>
      </w:r>
      <w:r w:rsidRPr="00800586">
        <w:t>spatial and spatiotemporal random effects.</w:t>
      </w:r>
      <w:del w:id="5" w:author="Max Lindmark" w:date="2023-01-20T08:28:00Z">
        <w:r w:rsidRPr="00800586" w:rsidDel="00F94F5F">
          <w:delText xml:space="preserve"> </w:delText>
        </w:r>
        <w:r w:rsidDel="00F94F5F">
          <w:delText>O</w:delText>
        </w:r>
        <w:r w:rsidRPr="00C038C3" w:rsidDel="00F94F5F">
          <w:delText xml:space="preserve">xygen, </w:delText>
        </w:r>
      </w:del>
      <w:ins w:id="6" w:author="Max Lindmark" w:date="2023-01-20T08:28:00Z">
        <w:r w:rsidR="00F94F5F">
          <w:t xml:space="preserve"> </w:t>
        </w:r>
      </w:ins>
      <w:del w:id="7" w:author="Max Lindmark" w:date="2023-01-20T08:28:00Z">
        <w:r w:rsidRPr="00C038C3" w:rsidDel="00F94F5F">
          <w:delText>s</w:delText>
        </w:r>
      </w:del>
      <w:ins w:id="8" w:author="Max Lindmark" w:date="2023-01-20T08:28:00Z">
        <w:r w:rsidR="00F94F5F">
          <w:t>S</w:t>
        </w:r>
      </w:ins>
      <w:r w:rsidRPr="00C038C3">
        <w:t xml:space="preserve">prat </w:t>
      </w:r>
      <w:r>
        <w:t xml:space="preserve">biomass, </w:t>
      </w:r>
      <w:ins w:id="9" w:author="Max Lindmark" w:date="2023-01-20T08:54:00Z">
        <w:r w:rsidR="00B43715" w:rsidRPr="003F095D">
          <w:rPr>
            <w:i/>
            <w:iCs/>
          </w:rPr>
          <w:t>Saduria entomon</w:t>
        </w:r>
        <w:r w:rsidR="00B43715" w:rsidRPr="00B43715">
          <w:rPr>
            <w:rPrChange w:id="10" w:author="Max Lindmark" w:date="2023-01-20T08:54:00Z">
              <w:rPr>
                <w:i/>
                <w:iCs/>
              </w:rPr>
            </w:rPrChange>
          </w:rPr>
          <w:t xml:space="preserve"> biomass</w:t>
        </w:r>
      </w:ins>
      <w:commentRangeStart w:id="11"/>
      <w:ins w:id="12" w:author="Max Lindmark" w:date="2023-01-20T08:29:00Z">
        <w:r w:rsidR="00F94F5F">
          <w:t xml:space="preserve"> density,</w:t>
        </w:r>
      </w:ins>
      <w:commentRangeEnd w:id="11"/>
      <w:ins w:id="13" w:author="Max Lindmark" w:date="2023-01-20T08:44:00Z">
        <w:r w:rsidR="003B3CBD">
          <w:rPr>
            <w:rStyle w:val="CommentReference"/>
          </w:rPr>
          <w:commentReference w:id="11"/>
        </w:r>
      </w:ins>
      <w:ins w:id="14" w:author="Max Lindmark" w:date="2023-01-20T08:29:00Z">
        <w:r w:rsidR="00F94F5F">
          <w:t xml:space="preserve"> </w:t>
        </w:r>
      </w:ins>
      <w:del w:id="15" w:author="Max Lindmark" w:date="2023-01-20T08:29:00Z">
        <w:r w:rsidDel="00F94F5F">
          <w:delText>and</w:delText>
        </w:r>
        <w:r w:rsidRPr="00C038C3" w:rsidDel="00F94F5F">
          <w:delText xml:space="preserve"> </w:delText>
        </w:r>
      </w:del>
      <w:r w:rsidRPr="00C038C3">
        <w:t>temperature</w:t>
      </w:r>
      <w:r>
        <w:t xml:space="preserve"> </w:t>
      </w:r>
      <w:ins w:id="16" w:author="Max Lindmark" w:date="2023-01-20T08:29:00Z">
        <w:r w:rsidR="00F94F5F">
          <w:t xml:space="preserve">and oxygen </w:t>
        </w:r>
      </w:ins>
      <w:r w:rsidRPr="00C038C3">
        <w:t xml:space="preserve">were positively related to condition, </w:t>
      </w:r>
      <w:r>
        <w:t xml:space="preserve">and </w:t>
      </w:r>
      <w:r w:rsidRPr="00C038C3">
        <w:t>depth</w:t>
      </w:r>
      <w:r>
        <w:t xml:space="preserve"> </w:t>
      </w:r>
      <w:r w:rsidRPr="00C038C3">
        <w:t>negative</w:t>
      </w:r>
      <w:r>
        <w:t>ly</w:t>
      </w:r>
      <w:r w:rsidRPr="00C038C3">
        <w:t xml:space="preserve"> associat</w:t>
      </w:r>
      <w:r>
        <w:t>ed</w:t>
      </w:r>
      <w:ins w:id="17" w:author="Max Lindmark" w:date="2023-01-20T08:33:00Z">
        <w:r w:rsidR="00F018CC">
          <w:t xml:space="preserve">. However, </w:t>
        </w:r>
      </w:ins>
      <w:del w:id="18" w:author="Max Lindmark" w:date="2023-01-20T08:33:00Z">
        <w:r w:rsidR="009F2722" w:rsidDel="00F018CC">
          <w:delText>, but</w:delText>
        </w:r>
        <w:r w:rsidR="009F2722" w:rsidDel="007338E7">
          <w:delText xml:space="preserve"> </w:delText>
        </w:r>
      </w:del>
      <w:r w:rsidRPr="00C038C3">
        <w:t xml:space="preserve">the effect sizes of </w:t>
      </w:r>
      <w:del w:id="19" w:author="Max Lindmark" w:date="2023-01-20T08:33:00Z">
        <w:r w:rsidRPr="00C038C3" w:rsidDel="00CD6D1D">
          <w:delText xml:space="preserve">these </w:delText>
        </w:r>
      </w:del>
      <w:ins w:id="20" w:author="Max Lindmark" w:date="2023-01-20T08:33:00Z">
        <w:r w:rsidR="00CD6D1D">
          <w:t>ex</w:t>
        </w:r>
      </w:ins>
      <w:ins w:id="21" w:author="Max Lindmark" w:date="2023-01-20T08:34:00Z">
        <w:r w:rsidR="00CD6D1D">
          <w:t xml:space="preserve">planatory </w:t>
        </w:r>
      </w:ins>
      <w:r w:rsidRPr="00C038C3">
        <w:t xml:space="preserve">variables </w:t>
      </w:r>
      <w:r>
        <w:t>were</w:t>
      </w:r>
      <w:r w:rsidRPr="00C038C3">
        <w:t xml:space="preserve"> small</w:t>
      </w:r>
      <w:r w:rsidR="00982BA4">
        <w:t>—s</w:t>
      </w:r>
      <w:r w:rsidRPr="00C038C3">
        <w:t xml:space="preserve">patial and spatiotemporal </w:t>
      </w:r>
      <w:r>
        <w:t xml:space="preserve">latent variables explained </w:t>
      </w:r>
      <w:del w:id="22" w:author="Max Lindmark" w:date="2023-01-11T10:25:00Z">
        <w:r w:rsidDel="00D13C3C">
          <w:delText xml:space="preserve">almost </w:delText>
        </w:r>
      </w:del>
      <w:ins w:id="23" w:author="Max Lindmark" w:date="2023-01-11T10:25:00Z">
        <w:r w:rsidR="00D13C3C">
          <w:t xml:space="preserve">5 </w:t>
        </w:r>
      </w:ins>
      <w:del w:id="24" w:author="Max Lindmark" w:date="2023-01-11T10:25:00Z">
        <w:r w:rsidDel="00D13C3C">
          <w:delText xml:space="preserve">five </w:delText>
        </w:r>
      </w:del>
      <w:r>
        <w:t xml:space="preserve">times more variation than </w:t>
      </w:r>
      <w:commentRangeStart w:id="25"/>
      <w:ins w:id="26" w:author="Max Lindmark" w:date="2023-01-11T10:28:00Z">
        <w:r w:rsidR="00394132">
          <w:t xml:space="preserve">all </w:t>
        </w:r>
      </w:ins>
      <w:del w:id="27" w:author="Max Lindmark" w:date="2023-01-11T10:26:00Z">
        <w:r w:rsidDel="00F0175A">
          <w:delText xml:space="preserve">fixed </w:delText>
        </w:r>
      </w:del>
      <w:ins w:id="28" w:author="Max Lindmark" w:date="2023-01-11T10:27:00Z">
        <w:r w:rsidR="00F0175A">
          <w:t>covariates</w:t>
        </w:r>
      </w:ins>
      <w:del w:id="29" w:author="Max Lindmark" w:date="2023-01-11T10:27:00Z">
        <w:r w:rsidDel="00F0175A">
          <w:delText>effect</w:delText>
        </w:r>
      </w:del>
      <w:ins w:id="30" w:author="Max Lindmark" w:date="2023-01-11T10:27:00Z">
        <w:r w:rsidR="00F0175A">
          <w:t xml:space="preserve"> </w:t>
        </w:r>
        <w:r w:rsidR="009F582D">
          <w:t>together</w:t>
        </w:r>
      </w:ins>
      <w:commentRangeEnd w:id="25"/>
      <w:ins w:id="31" w:author="Max Lindmark" w:date="2023-01-11T10:28:00Z">
        <w:r w:rsidR="00287EE2">
          <w:rPr>
            <w:rStyle w:val="CommentReference"/>
          </w:rPr>
          <w:commentReference w:id="25"/>
        </w:r>
      </w:ins>
      <w:del w:id="32" w:author="Max Lindmark" w:date="2023-01-11T10:27:00Z">
        <w:r w:rsidDel="00F0175A">
          <w:delText>s</w:delText>
        </w:r>
      </w:del>
      <w:r>
        <w:t xml:space="preserve">. </w:t>
      </w:r>
      <w:ins w:id="33" w:author="Max Lindmark" w:date="2023-01-20T08:41:00Z">
        <w:r w:rsidR="00BF03AD">
          <w:t>W</w:t>
        </w:r>
      </w:ins>
      <w:ins w:id="34" w:author="Max Lindmark" w:date="2023-01-20T08:38:00Z">
        <w:r w:rsidR="00A2453B">
          <w:t xml:space="preserve">eighting environmental oxygen concentrations </w:t>
        </w:r>
      </w:ins>
      <w:ins w:id="35" w:author="Max Lindmark" w:date="2023-01-20T08:40:00Z">
        <w:r w:rsidR="00D20E19">
          <w:t xml:space="preserve">and spatiotemporal condition predictions </w:t>
        </w:r>
      </w:ins>
      <w:ins w:id="36" w:author="Max Lindmark" w:date="2023-01-20T08:42:00Z">
        <w:r w:rsidR="00BF03AD">
          <w:t xml:space="preserve">with local biomass densities </w:t>
        </w:r>
      </w:ins>
      <w:ins w:id="37" w:author="Max Lindmark" w:date="2023-01-20T08:40:00Z">
        <w:r w:rsidR="00D20E19">
          <w:t>reveal both lower values and steeper trends compared to unweighted</w:t>
        </w:r>
      </w:ins>
      <w:ins w:id="38" w:author="Max Lindmark" w:date="2023-01-20T08:41:00Z">
        <w:r w:rsidR="00D20E19">
          <w:t xml:space="preserve"> values</w:t>
        </w:r>
        <w:r w:rsidR="008B0EE2">
          <w:t xml:space="preserve"> </w:t>
        </w:r>
      </w:ins>
      <w:ins w:id="39" w:author="Max Lindmark" w:date="2023-01-20T08:42:00Z">
        <w:r w:rsidR="00974801">
          <w:t>in the population</w:t>
        </w:r>
      </w:ins>
      <w:del w:id="40" w:author="Max Lindmark" w:date="2023-01-20T08:34:00Z">
        <w:r w:rsidR="0089767E" w:rsidDel="0081517F">
          <w:delText>W</w:delText>
        </w:r>
        <w:r w:rsidR="009F2722" w:rsidRPr="009F2722" w:rsidDel="0081517F">
          <w:delText xml:space="preserve">e </w:delText>
        </w:r>
        <w:r w:rsidR="0089767E" w:rsidDel="0081517F">
          <w:delText xml:space="preserve">also </w:delText>
        </w:r>
        <w:r w:rsidR="00EF4A4D" w:rsidDel="0081517F">
          <w:delText xml:space="preserve">show that </w:delText>
        </w:r>
        <w:r w:rsidR="00982BA4" w:rsidDel="0081517F">
          <w:delText>a</w:delText>
        </w:r>
      </w:del>
      <w:del w:id="41" w:author="Max Lindmark" w:date="2023-01-20T08:38:00Z">
        <w:r w:rsidR="00982BA4" w:rsidDel="00A2453B">
          <w:delText xml:space="preserve">ccounting </w:delText>
        </w:r>
        <w:r w:rsidR="008C6933" w:rsidDel="00A2453B">
          <w:delText xml:space="preserve">for the heterogenous </w:delText>
        </w:r>
        <w:r w:rsidR="009F2722" w:rsidRPr="009F2722" w:rsidDel="00A2453B">
          <w:delText>distribution</w:delText>
        </w:r>
        <w:r w:rsidR="008C6933" w:rsidDel="00A2453B">
          <w:delText xml:space="preserve"> of cod </w:delText>
        </w:r>
        <w:r w:rsidR="005A0E66" w:rsidDel="00A2453B">
          <w:delText xml:space="preserve">leads to both </w:delText>
        </w:r>
        <w:r w:rsidR="00C31AA9" w:rsidDel="00A2453B">
          <w:delText>lo</w:delText>
        </w:r>
      </w:del>
      <w:del w:id="42" w:author="Max Lindmark" w:date="2023-01-04T09:40:00Z">
        <w:r w:rsidR="00C31AA9" w:rsidDel="001C2332">
          <w:delText>v</w:delText>
        </w:r>
      </w:del>
      <w:del w:id="43" w:author="Max Lindmark" w:date="2023-01-20T08:38:00Z">
        <w:r w:rsidR="00C31AA9" w:rsidDel="00A2453B">
          <w:delText xml:space="preserve">er </w:delText>
        </w:r>
      </w:del>
      <w:del w:id="44" w:author="Max Lindmark" w:date="2023-01-20T08:39:00Z">
        <w:r w:rsidR="00C31AA9" w:rsidDel="00A2453B">
          <w:delText xml:space="preserve">levels and steeper trends </w:delText>
        </w:r>
        <w:r w:rsidR="005A0E66" w:rsidDel="00A2453B">
          <w:delText xml:space="preserve">over time in experienced oxygen compared to </w:delText>
        </w:r>
      </w:del>
      <w:del w:id="45" w:author="Max Lindmark" w:date="2023-01-20T08:35:00Z">
        <w:r w:rsidR="005A0E66" w:rsidDel="004E1AD8">
          <w:delText xml:space="preserve">those in </w:delText>
        </w:r>
      </w:del>
      <w:del w:id="46" w:author="Max Lindmark" w:date="2023-01-20T08:39:00Z">
        <w:r w:rsidR="005A0E66" w:rsidDel="00A2453B">
          <w:delText>the environment</w:delText>
        </w:r>
      </w:del>
      <w:r w:rsidR="00E375B2">
        <w:t>.</w:t>
      </w:r>
      <w:r w:rsidR="0053329A">
        <w:t xml:space="preserve"> </w:t>
      </w:r>
      <w:r w:rsidRPr="00C038C3">
        <w:t>Understanding</w:t>
      </w:r>
      <w:r w:rsidR="00964C0F">
        <w:t xml:space="preserve"> the</w:t>
      </w:r>
      <w:r w:rsidRPr="00C038C3">
        <w:t xml:space="preserve"> drivers of spatiotemporal variation in body condition </w:t>
      </w:r>
      <w:r>
        <w:t>is critical</w:t>
      </w:r>
      <w:r w:rsidRPr="00C038C3">
        <w:t xml:space="preserve"> </w:t>
      </w:r>
      <w:r>
        <w:t>for predicting responses to</w:t>
      </w:r>
      <w:r w:rsidRPr="00C038C3">
        <w:t xml:space="preserve"> environmental change and </w:t>
      </w:r>
      <w:r>
        <w:t xml:space="preserve">to effective fishery </w:t>
      </w:r>
      <w:r w:rsidRPr="00C038C3">
        <w:t>management</w:t>
      </w:r>
      <w:r w:rsidR="001A6F82">
        <w:t>;</w:t>
      </w:r>
      <w:r>
        <w:t xml:space="preserve"> </w:t>
      </w:r>
      <w:r w:rsidR="005F23F0">
        <w:t xml:space="preserve">yet </w:t>
      </w:r>
      <w:r w:rsidR="00F3693A">
        <w:t>low explanatory power of covariates on individual condition</w:t>
      </w:r>
      <w:r w:rsidR="001C394C">
        <w:t xml:space="preserve"> constitutes a </w:t>
      </w:r>
      <w:r w:rsidR="00F82EE5">
        <w:t xml:space="preserve">major </w:t>
      </w:r>
      <w:r w:rsidR="00EB1B6F">
        <w:t>challen</w:t>
      </w:r>
      <w:r w:rsidR="00F82EE5">
        <w:t>ge</w:t>
      </w:r>
      <w:r w:rsidR="00EB1B6F">
        <w:t>.</w:t>
      </w:r>
      <w:r w:rsidR="00EB1B6F" w:rsidDel="00EB1B6F">
        <w:t xml:space="preserve"> </w:t>
      </w:r>
    </w:p>
    <w:p w14:paraId="3B8CFB45" w14:textId="3B75ABEC" w:rsidR="00E44266" w:rsidRDefault="00E44266" w:rsidP="00552801">
      <w:pPr>
        <w:spacing w:line="480" w:lineRule="auto"/>
        <w:contextualSpacing/>
        <w:mirrorIndents/>
        <w:jc w:val="both"/>
      </w:pPr>
    </w:p>
    <w:p w14:paraId="2C515154" w14:textId="3E921912" w:rsidR="002267E1" w:rsidRDefault="002267E1" w:rsidP="00552801">
      <w:pPr>
        <w:spacing w:line="480" w:lineRule="auto"/>
        <w:contextualSpacing/>
        <w:mirrorIndents/>
        <w:jc w:val="both"/>
      </w:pPr>
    </w:p>
    <w:p w14:paraId="05D8922C" w14:textId="77777777" w:rsidR="002267E1" w:rsidRDefault="002267E1" w:rsidP="00552801">
      <w:pPr>
        <w:spacing w:line="480" w:lineRule="auto"/>
        <w:contextualSpacing/>
        <w:mirrorIndents/>
        <w:jc w:val="both"/>
      </w:pPr>
    </w:p>
    <w:p w14:paraId="72A4ED94" w14:textId="77777777" w:rsidR="00305F11" w:rsidRDefault="00305F11" w:rsidP="00552801">
      <w:pPr>
        <w:tabs>
          <w:tab w:val="left" w:pos="927"/>
        </w:tabs>
        <w:spacing w:line="480" w:lineRule="auto"/>
        <w:contextualSpacing/>
        <w:mirrorIndents/>
        <w:jc w:val="both"/>
        <w:rPr>
          <w:b/>
          <w:sz w:val="28"/>
          <w:szCs w:val="28"/>
        </w:rPr>
      </w:pPr>
      <w:bookmarkStart w:id="47" w:name="_kmo410o1ovwf" w:colFirst="0" w:colLast="0"/>
      <w:bookmarkStart w:id="48" w:name="_v4bo7gucfsoa" w:colFirst="0" w:colLast="0"/>
      <w:bookmarkEnd w:id="47"/>
      <w:bookmarkEnd w:id="48"/>
    </w:p>
    <w:p w14:paraId="181AF2E5" w14:textId="77777777" w:rsidR="00A226A3" w:rsidRDefault="00A226A3" w:rsidP="00552801">
      <w:pPr>
        <w:tabs>
          <w:tab w:val="left" w:pos="927"/>
        </w:tabs>
        <w:spacing w:line="480" w:lineRule="auto"/>
        <w:contextualSpacing/>
        <w:mirrorIndents/>
        <w:jc w:val="both"/>
        <w:rPr>
          <w:b/>
          <w:sz w:val="28"/>
          <w:szCs w:val="28"/>
        </w:rPr>
      </w:pPr>
    </w:p>
    <w:p w14:paraId="1B49D05E" w14:textId="77777777" w:rsidR="00A226A3" w:rsidRDefault="00A226A3" w:rsidP="00552801">
      <w:pPr>
        <w:tabs>
          <w:tab w:val="left" w:pos="927"/>
        </w:tabs>
        <w:spacing w:line="480" w:lineRule="auto"/>
        <w:contextualSpacing/>
        <w:mirrorIndents/>
        <w:jc w:val="both"/>
        <w:rPr>
          <w:b/>
          <w:sz w:val="28"/>
          <w:szCs w:val="28"/>
        </w:rPr>
      </w:pPr>
    </w:p>
    <w:p w14:paraId="1FA248BA" w14:textId="77777777" w:rsidR="00A226A3" w:rsidRDefault="00A226A3" w:rsidP="00552801">
      <w:pPr>
        <w:tabs>
          <w:tab w:val="left" w:pos="927"/>
        </w:tabs>
        <w:spacing w:line="480" w:lineRule="auto"/>
        <w:contextualSpacing/>
        <w:mirrorIndents/>
        <w:jc w:val="both"/>
        <w:rPr>
          <w:b/>
          <w:sz w:val="28"/>
          <w:szCs w:val="28"/>
        </w:rPr>
      </w:pPr>
    </w:p>
    <w:p w14:paraId="33A41D71" w14:textId="2A6F0CF3" w:rsidR="00736FF5" w:rsidRPr="00C038C3" w:rsidRDefault="00401B29" w:rsidP="00552801">
      <w:pPr>
        <w:tabs>
          <w:tab w:val="left" w:pos="927"/>
        </w:tabs>
        <w:spacing w:line="480" w:lineRule="auto"/>
        <w:contextualSpacing/>
        <w:mirrorIndents/>
        <w:jc w:val="both"/>
        <w:rPr>
          <w:b/>
          <w:sz w:val="28"/>
          <w:szCs w:val="28"/>
        </w:rPr>
      </w:pPr>
      <w:r w:rsidRPr="00C038C3">
        <w:rPr>
          <w:b/>
          <w:sz w:val="28"/>
          <w:szCs w:val="28"/>
        </w:rPr>
        <w:lastRenderedPageBreak/>
        <w:t>Introduction</w:t>
      </w:r>
    </w:p>
    <w:p w14:paraId="34171922" w14:textId="468108EB" w:rsidR="00E0392A" w:rsidRPr="00C038C3" w:rsidRDefault="00121952" w:rsidP="00552801">
      <w:pPr>
        <w:spacing w:line="480" w:lineRule="auto"/>
        <w:contextualSpacing/>
        <w:mirrorIndents/>
        <w:jc w:val="both"/>
      </w:pPr>
      <w:r>
        <w:t>B</w:t>
      </w:r>
      <w:r w:rsidR="00CD1671" w:rsidRPr="00C038C3">
        <w:t xml:space="preserve">ody condition </w:t>
      </w:r>
      <w:r w:rsidR="007A7EF5" w:rsidRPr="00C038C3">
        <w:t xml:space="preserve">is a morphometric index that </w:t>
      </w:r>
      <w:r w:rsidR="007D6EF7" w:rsidRPr="00C038C3">
        <w:t>describes the “plumpness” of a</w:t>
      </w:r>
      <w:r w:rsidR="009476F8">
        <w:t>n</w:t>
      </w:r>
      <w:r w:rsidR="007D6EF7" w:rsidRPr="00C038C3">
        <w:t xml:space="preserve"> </w:t>
      </w:r>
      <w:r w:rsidR="000F0369" w:rsidRPr="00C038C3">
        <w:t>organism</w:t>
      </w:r>
      <w:r w:rsidR="007D6EF7" w:rsidRPr="00C038C3">
        <w:t>, or its weight relative to its length</w:t>
      </w:r>
      <w:r w:rsidR="002B4BEF">
        <w:t xml:space="preserve"> </w:t>
      </w:r>
      <w:r w:rsidR="000544E4">
        <w:fldChar w:fldCharType="begin"/>
      </w:r>
      <w:r w:rsidR="00E74C62">
        <w:instrText xml:space="preserve"> ADDIN ZOTERO_ITEM CSL_CITATION {"citationID":"SHvVRC2n","properties":{"formattedCitation":"(Nash {\\i{}et al.}, 2006; Thorson, 2015)","plainCitation":"(Nash et al., 2006; Thorson, 2015)","noteIndex":0},"citationItems":[{"id":2195,"uris":["http://zotero.org/users/6116610/items/9ZYSPDCR"],"itemData":{"id":2195,"type":"article-journal","container-title":"Fisheries","issue":"5","language":"en","page":"236-238","title":"The origin of fulton's condition factor: Setting the record straight","title-short":"The origin of fulton's condition factor","volume":"31","author":[{"family":"Nash","given":"R."},{"family":"Valencia","given":"Antonio"},{"family":"Geffen","given":"A."}],"issued":{"date-parts":[["2006"]]},"citation-key":"nashOriginFultonCondition2006"}},{"id":709,"uris":["http://zotero.org/users/6116610/items/JE7KRANF"],"itemData":{"id":709,"type":"article-journal","abstract":"Condition (the relationship between individual weight and length) has been researched in fisheries science for over 100 yr and is claimed to be an integrated measure of physiological status for fishes. Spatial or temporal variation in condition can contribute to otherwise unexplained variation in the relationship between spawning biomass and recruitment. Individual condition is also included in age-structured population models, which use weight at age to convert population estimates between numbers and biomass. However, no study has analyzed spatial and temporal variation in condition for multiple marine species. Here I apply recent improvements in spatial modeling to analyze coastwide variation in condition for 28 groundfishes in the California Current. I show that, on average, 22% of individual-level variation in condition can be explained via persistent (constant over time) and annually varying spatial differences in condition, and condition for many species varies 10 to 20% spatially and among years. While population density, bottom temperature, and calendar date are parsimonious descriptors of condition in several species, the sign of these coefficients varies, and their magnitude is small relative to the magnitude of residual spatial and temporal variation. Additionally, annually varying spatial differences have nearly twice the magnitude of persistent spatial differences in condition. I therefore conclude that dynamic habitat conditions contribute a substantial portion of variation in individual condition for these groundfishes. Spatial and temporal variation in condition will be important for population models that convert between numbers, fishery catch, and population biomass, and may also clarify unexplained variability in productivity for marine fishes.","container-title":"Marine Ecology Progress Series","DOI":"10.3354/meps11204","ISSN":"0171-8630, 1616-1599","language":"en","page":"101-112","source":"www.int-res.com","title":"Spatio-temporal variation in fish condition is not consistently explained by density, temperature, or season for California Current groundfishes","volume":"526","author":[{"family":"Thorson","given":"James T."}],"issued":{"date-parts":[["2015",4,22]]},"citation-key":"thorsonSpatiotemporalVariationFish2015"}}],"schema":"https://github.com/citation-style-language/schema/raw/master/csl-citation.json"} </w:instrText>
      </w:r>
      <w:r w:rsidR="000544E4">
        <w:fldChar w:fldCharType="separate"/>
      </w:r>
      <w:r w:rsidR="00E74C62" w:rsidRPr="00E74C62">
        <w:rPr>
          <w:lang w:val="en-GB"/>
        </w:rPr>
        <w:t xml:space="preserve">(Nash </w:t>
      </w:r>
      <w:r w:rsidR="00E74C62" w:rsidRPr="00E74C62">
        <w:rPr>
          <w:i/>
          <w:iCs/>
          <w:lang w:val="en-GB"/>
        </w:rPr>
        <w:t>et al.</w:t>
      </w:r>
      <w:r w:rsidR="00E74C62" w:rsidRPr="00E74C62">
        <w:rPr>
          <w:lang w:val="en-GB"/>
        </w:rPr>
        <w:t>, 2006; Thorson, 2015)</w:t>
      </w:r>
      <w:r w:rsidR="000544E4">
        <w:fldChar w:fldCharType="end"/>
      </w:r>
      <w:r w:rsidR="005A4ACE" w:rsidRPr="00C038C3">
        <w:t>.</w:t>
      </w:r>
      <w:r w:rsidR="00EB3570" w:rsidRPr="00C038C3">
        <w:t xml:space="preserve"> </w:t>
      </w:r>
      <w:r w:rsidR="00C93EFA">
        <w:t xml:space="preserve">It </w:t>
      </w:r>
      <w:r w:rsidR="007A1D30" w:rsidRPr="00C038C3">
        <w:t xml:space="preserve">is </w:t>
      </w:r>
      <w:r w:rsidR="00E0392A" w:rsidRPr="00C038C3">
        <w:t xml:space="preserve">related to </w:t>
      </w:r>
      <w:r w:rsidR="00E268D9" w:rsidRPr="00C038C3">
        <w:t xml:space="preserve">food intake rates and metabolic </w:t>
      </w:r>
      <w:r w:rsidR="00A9619C" w:rsidRPr="00C038C3">
        <w:t>activity</w:t>
      </w:r>
      <w:r w:rsidR="0062141C" w:rsidRPr="00C038C3">
        <w:t xml:space="preserve">, </w:t>
      </w:r>
      <w:r w:rsidR="00E0392A" w:rsidRPr="00C038C3">
        <w:t xml:space="preserve">and </w:t>
      </w:r>
      <w:r>
        <w:t xml:space="preserve">is </w:t>
      </w:r>
      <w:r w:rsidR="00E0392A" w:rsidRPr="00C038C3">
        <w:t>often positively associated with fitness</w:t>
      </w:r>
      <w:del w:id="49" w:author="Max Lindmark" w:date="2023-01-17T13:01:00Z">
        <w:r w:rsidR="00E0392A" w:rsidRPr="00C038C3" w:rsidDel="00FC1BE3">
          <w:delText xml:space="preserve"> </w:delText>
        </w:r>
        <w:r w:rsidR="00E0392A" w:rsidRPr="00C038C3" w:rsidDel="00FC1BE3">
          <w:fldChar w:fldCharType="begin"/>
        </w:r>
        <w:r w:rsidR="00E74C62" w:rsidDel="00FC1BE3">
          <w:delInstrText xml:space="preserve"> ADDIN ZOTERO_ITEM CSL_CITATION {"citationID":"I66ntHQ7","properties":{"formattedCitation":"(Morgan {\\i{}et al.}, 2010; Thorson, 2015)","plainCitation":"(Morgan et al., 2010; Thorson, 2015)","noteIndex":0},"citationItems":[{"id":2224,"uris":["http://zotero.org/users/6116610/items/PUXGC82U"],"itemData":{"id":2224,"type":"article-journal","abstract":"The effect of temperature on the allocation of energy to growth, condition and reproduction was examined in juvenile and adult Atlantic cod Gadus morhua inhabiting the southern Grand Bank off Newfoundland, Canada. The study period included both the warmest and coldest environmental conditions in the area over the past 60 yr. Temperature did not influence growth in length or weight, perhaps because growth at higher temperatures was limited by prey availability. Temperature significantly influenced both gutted body condition and liver condition (observed weight divided by predicted weight at length), but the effect was not consistent between the 2 measures of condition. Gutted body condition was highest at warm temperatures, whereas liver condition was highest at low temperatures. Measures of reproductive investment showed clear temperature effects. Fish matured earlier at both low and high temperatures than at intermediate temperatures. Fecundity of southern Grand Bank cod was highest at low temperatures, while the gonadosomatic index (GSI) was highest at warm temperatures. The lack of correlation with fecundity indicates that GSI may not be a good metric of reproductive investment but may be an indicator of how close fish are to spawning. The lower maturity and fecundity at intermediate temperatures could indicate a decrease in reproductive potential under these environmental conditions. Temperature throughout the entire year influenced fish condition, but only temperature during October to May affected reproductive investment. Most of the metrics were highly correlated between males and females, suggesting that both sexes make similar decisions about energy allocation over the observed temperature range.","container-title":"Marine Ecology Progress Series","DOI":"10.3354/meps08502","ISSN":"0171-8630, 1616-1599","language":"en","page":"185-195","source":"www.int-res.com","title":"Impact of environmental temperature on Atlantic cod Gadus morhua energy allocation to growth, condition and reproduction","volume":"404","author":[{"family":"Morgan","given":"M. J."},{"family":"Rideout","given":"R. M."},{"family":"Colbourne","given":"E. B."}],"issued":{"date-parts":[["2010",4,8]]},"citation-key":"morganImpactEnvironmentalTemperature2010"}},{"id":709,"uris":["http://zotero.org/users/6116610/items/JE7KRANF"],"itemData":{"id":709,"type":"article-journal","abstract":"Condition (the relationship between individual weight and length) has been researched in fisheries science for over 100 yr and is claimed to be an integrated measure of physiological status for fishes. Spatial or temporal variation in condition can contribute to otherwise unexplained variation in the relationship between spawning biomass and recruitment. Individual condition is also included in age-structured population models, which use weight at age to convert population estimates between numbers and biomass. However, no study has analyzed spatial and temporal variation in condition for multiple marine species. Here I apply recent improvements in spatial modeling to analyze coastwide variation in condition for 28 groundfishes in the California Current. I show that, on average, 22% of individual-level variation in condition can be explained via persistent (constant over time) and annually varying spatial differences in condition, and condition for many species varies 10 to 20% spatially and among years. While population density, bottom temperature, and calendar date are parsimonious descriptors of condition in several species, the sign of these coefficients varies, and their magnitude is small relative to the magnitude of residual spatial and temporal variation. Additionally, annually varying spatial differences have nearly twice the magnitude of persistent spatial differences in condition. I therefore conclude that dynamic habitat conditions contribute a substantial portion of variation in individual condition for these groundfishes. Spatial and temporal variation in condition will be important for population models that convert between numbers, fishery catch, and population biomass, and may also clarify unexplained variability in productivity for marine fishes.","container-title":"Marine Ecology Progress Series","DOI":"10.3354/meps11204","ISSN":"0171-8630, 1616-1599","language":"en","page":"101-112","source":"www.int-res.com","title":"Spatio-temporal variation in fish condition is not consistently explained by density, temperature, or season for California Current groundfishes","volume":"526","author":[{"family":"Thorson","given":"James T."}],"issued":{"date-parts":[["2015",4,22]]},"citation-key":"thorsonSpatiotemporalVariationFish2015"}}],"schema":"https://github.com/citation-style-language/schema/raw/master/csl-citation.json"} </w:delInstrText>
        </w:r>
        <w:r w:rsidR="00E0392A" w:rsidRPr="00C038C3" w:rsidDel="00FC1BE3">
          <w:fldChar w:fldCharType="separate"/>
        </w:r>
        <w:r w:rsidR="007E0F87" w:rsidDel="00FC1BE3">
          <w:rPr>
            <w:lang w:val="en-GB"/>
          </w:rPr>
          <w:delText xml:space="preserve"> </w:delText>
        </w:r>
        <w:r w:rsidR="00E0392A" w:rsidRPr="00C038C3" w:rsidDel="00FC1BE3">
          <w:fldChar w:fldCharType="end"/>
        </w:r>
      </w:del>
      <w:ins w:id="50" w:author="Max Lindmark" w:date="2023-01-17T13:01:00Z">
        <w:r w:rsidR="00FC1BE3">
          <w:t xml:space="preserve"> </w:t>
        </w:r>
      </w:ins>
      <w:r w:rsidR="00F3421D">
        <w:fldChar w:fldCharType="begin"/>
      </w:r>
      <w:r w:rsidR="00F3421D">
        <w:instrText xml:space="preserve"> ADDIN ZOTERO_ITEM CSL_CITATION {"citationID":"alr5GPBH","properties":{"formattedCitation":"(Bolger and Connolly, 1989; Morgan {\\i{}et al.}, 2010)","plainCitation":"(Bolger and Connolly, 1989; Morgan et al., 2010)","noteIndex":0},"citationItems":[{"id":4266,"uris":["http://zotero.org/users/6116610/items/LALLG5VJ"],"itemData":{"id":4266,"type":"article-journal","abstract":"A survey of the studies published in two leading fisheries journals revealed that the analysis and measurement of condition, based on length-weight data, has been performed using a wide variety of indices and statistical procedures. Eight forms of index were identified which can be categorized into those which measure the condition of individual fish, i.e. condition factors‘, and those which measure the condition of subpopulations as a whole, i.e. regressions of log, 10 weight on log, 10 length and the parameters of such regressions. Analysis of a test data set indicated that both the form of index and properties of the data set size can dictate the patterns of condition observed. The various indices were reviewed in terms of appropriateness, simplicity and statistical correctness. It was concluded that an index should be selected only after a detailed examination of both the underlying assumptions of the index and the properties of the data set.","container-title":"Journal of Fish Biology","DOI":"10.1111/j.1095-8649.1989.tb03300.x","ISSN":"1095-8649","issue":"2","language":"en","note":"_eprint: https://onlinelibrary.wiley.com/doi/pdf/10.1111/j.1095-8649.1989.tb03300.x","page":"171-182","source":"Wiley Online Library","title":"The selection of suitable indices for the measurement and analysis of fish condition","volume":"34","author":[{"family":"Bolger","given":"T."},{"family":"Connolly","given":"P. L."}],"issued":{"date-parts":[["1989"]]},"citation-key":"bolgerSelectionSuitableIndices1989"}},{"id":2224,"uris":["http://zotero.org/users/6116610/items/PUXGC82U"],"itemData":{"id":2224,"type":"article-journal","abstract":"The effect of temperature on the allocation of energy to growth, condition and reproduction was examined in juvenile and adult Atlantic cod Gadus morhua inhabiting the southern Grand Bank off Newfoundland, Canada. The study period included both the warmest and coldest environmental conditions in the area over the past 60 yr. Temperature did not influence growth in length or weight, perhaps because growth at higher temperatures was limited by prey availability. Temperature significantly influenced both gutted body condition and liver condition (observed weight divided by predicted weight at length), but the effect was not consistent between the 2 measures of condition. Gutted body condition was highest at warm temperatures, whereas liver condition was highest at low temperatures. Measures of reproductive investment showed clear temperature effects. Fish matured earlier at both low and high temperatures than at intermediate temperatures. Fecundity of southern Grand Bank cod was highest at low temperatures, while the gonadosomatic index (GSI) was highest at warm temperatures. The lack of correlation with fecundity indicates that GSI may not be a good metric of reproductive investment but may be an indicator of how close fish are to spawning. The lower maturity and fecundity at intermediate temperatures could indicate a decrease in reproductive potential under these environmental conditions. Temperature throughout the entire year influenced fish condition, but only temperature during October to May affected reproductive investment. Most of the metrics were highly correlated between males and females, suggesting that both sexes make similar decisions about energy allocation over the observed temperature range.","container-title":"Marine Ecology Progress Series","DOI":"10.3354/meps08502","ISSN":"0171-8630, 1616-1599","language":"en","page":"185-195","source":"www.int-res.com","title":"Impact of environmental temperature on Atlantic cod Gadus morhua energy allocation to growth, condition and reproduction","volume":"404","author":[{"family":"Morgan","given":"M. J."},{"family":"Rideout","given":"R. M."},{"family":"Colbourne","given":"E. B."}],"issued":{"date-parts":[["2010",4,8]]},"citation-key":"morganImpactEnvironmentalTemperature2010"}}],"schema":"https://github.com/citation-style-language/schema/raw/master/csl-citation.json"} </w:instrText>
      </w:r>
      <w:r w:rsidR="00F3421D">
        <w:fldChar w:fldCharType="separate"/>
      </w:r>
      <w:r w:rsidR="00F3421D" w:rsidRPr="00F3421D">
        <w:rPr>
          <w:lang w:val="en-GB"/>
        </w:rPr>
        <w:t xml:space="preserve">(Bolger and Connolly, 1989; Morgan </w:t>
      </w:r>
      <w:r w:rsidR="00F3421D" w:rsidRPr="00F3421D">
        <w:rPr>
          <w:i/>
          <w:iCs/>
          <w:lang w:val="en-GB"/>
        </w:rPr>
        <w:t>et al.</w:t>
      </w:r>
      <w:r w:rsidR="00F3421D" w:rsidRPr="00F3421D">
        <w:rPr>
          <w:lang w:val="en-GB"/>
        </w:rPr>
        <w:t>, 2010)</w:t>
      </w:r>
      <w:r w:rsidR="00F3421D">
        <w:fldChar w:fldCharType="end"/>
      </w:r>
      <w:r w:rsidR="00E0392A" w:rsidRPr="00C038C3">
        <w:t xml:space="preserve">. </w:t>
      </w:r>
      <w:r w:rsidR="00646AC9" w:rsidRPr="00C038C3">
        <w:t>I</w:t>
      </w:r>
      <w:r w:rsidR="002C23CA" w:rsidRPr="00C038C3">
        <w:t xml:space="preserve">n fishes, </w:t>
      </w:r>
      <w:r w:rsidR="00E0392A" w:rsidRPr="00C038C3">
        <w:t xml:space="preserve">individuals with high condition have greater reproductive </w:t>
      </w:r>
      <w:r w:rsidR="00746556" w:rsidRPr="00C038C3">
        <w:t xml:space="preserve">potential and </w:t>
      </w:r>
      <w:r w:rsidR="00E0392A" w:rsidRPr="00C038C3">
        <w:t xml:space="preserve">success </w:t>
      </w:r>
      <w:r w:rsidR="00E0392A" w:rsidRPr="00C038C3">
        <w:fldChar w:fldCharType="begin"/>
      </w:r>
      <w:r w:rsidR="00E74C62">
        <w:instrText xml:space="preserve"> ADDIN ZOTERO_ITEM CSL_CITATION {"citationID":"xNp2crmD","properties":{"formattedCitation":"(Hislop {\\i{}et al.}, 1978; Marshall and Frank, 1999)","plainCitation":"(Hislop et al., 1978; Marshall and Frank, 1999)","noteIndex":0},"citationItems":[{"id":2222,"uris":["http://zotero.org/users/6116610/items/59YF49UR"],"itemData":{"id":2222,"type":"article-journal","abstract":"Individual haddock, Melanogrammus aeglefinus (L.) were maintained at different feeding levels in an aquarium from November until the completion of spawning. The mean duration of spawning was 33.2 days (range 19–59) during which an average of 16.6 (range 10–25) batches of eggs were produced. The size and dry weight of the eggs declined during the spawning period. Egg production and feeding level were correlated positively. There was some suggestion that when female haddock received low rations (&lt; 5 kcal day-1) a lower proportion spawned, and the dry weights of the eggs were lower compared with females on high rations (&gt; 13 kcal day -1). The relation between daily growth in wet weight, g, and daily surplus energy intake, kcal, was: G=(0.295E)— 0.328. When food energy is restricted, haddock appear to achieve a balance between somatic growth and reproduction.","container-title":"Journal of Fish Biology","DOI":"10.1111/j.1095-8649.1978.tb03416.x","ISSN":"1095-8649","issue":"1","language":"en","note":"_eprint: https://onlinelibrary.wiley.com/doi/pdf/10.1111/j.1095-8649.1978.tb03416.x","page":"85-98","source":"Wiley Online Library","title":"Observations on effects of feeding level on growth and reproduction in haddock, Melanogrammus aeglefinus (L.) in captivity","volume":"13","author":[{"family":"Hislop","given":"J. R. G."},{"family":"Robb","given":"A. P."},{"family":"Gauld","given":"J. A."}],"issued":{"date-parts":[["1978"]]},"citation-key":"hislopObservationsEffectsFeeding1978"}},{"id":2186,"uris":["http://zotero.org/users/6116610/items/7NNEWGWU"],"itemData":{"id":2186,"type":"article-journal","abstract":"The relationship between recruitment and spawner biomass assumes that estimates of spawner biomass are proportional to total egg production by the stock. The validity of this assumption is in question for long-lived gadoid stocks; however, estimating total egg production independently of spawner biomass is seldom feasible. An alternative approach is to examine correlations between recruitment and variables likely to be proxies for total egg production by the stock. This indirect approach was used for haddock on the Scotian Shelf. Indices of growth (mean length at age-4) and condition (weight at 50 cm) were used as proxies for the reproductive potential of individual spawners. Both variables were positively correlated with recruitment over a 3-decade period (1964-1995). During the same time period, there was no relationship between recruitment and spawner biomass estimated by Virtual Population Analysis (VPA). This is further evidence that VPA-based spawner biomass is a poor index of the true reproductive potential of the stock. The results highlight the need to develop more accurate/precise measures of total egg production for use in recruitment research.","container-title":"Canadian Journal of Fisheries and Aquatic Sciences","DOI":"10.1139/f99-019","ISSN":"0706-652X","issue":"3","journalAbbreviation":"Can. J. Fish. Aquat. Sci.","note":"publisher: NRC Research Press","page":"347-355","source":"nrcresearchpress.com (Atypon)","title":"The effect of interannual variation in growth and condition on haddock recruitment","volume":"56","author":[{"family":"Marshall","given":"C Tara"},{"family":"Frank","given":"Kenneth T"}],"issued":{"date-parts":[["1999",3,1]]},"citation-key":"marshallEffectInterannualVariation1999"}}],"schema":"https://github.com/citation-style-language/schema/raw/master/csl-citation.json"} </w:instrText>
      </w:r>
      <w:r w:rsidR="00E0392A" w:rsidRPr="00C038C3">
        <w:fldChar w:fldCharType="separate"/>
      </w:r>
      <w:r w:rsidR="00E74C62" w:rsidRPr="00E74C62">
        <w:rPr>
          <w:lang w:val="en-GB"/>
        </w:rPr>
        <w:t xml:space="preserve">(Hislop </w:t>
      </w:r>
      <w:r w:rsidR="00E74C62" w:rsidRPr="00E74C62">
        <w:rPr>
          <w:i/>
          <w:iCs/>
          <w:lang w:val="en-GB"/>
        </w:rPr>
        <w:t>et al.</w:t>
      </w:r>
      <w:r w:rsidR="00E74C62" w:rsidRPr="00E74C62">
        <w:rPr>
          <w:lang w:val="en-GB"/>
        </w:rPr>
        <w:t>, 1978; Marshall and Frank, 1999)</w:t>
      </w:r>
      <w:r w:rsidR="00E0392A" w:rsidRPr="00C038C3">
        <w:fldChar w:fldCharType="end"/>
      </w:r>
      <w:r w:rsidR="00E0392A" w:rsidRPr="00C038C3">
        <w:t xml:space="preserve">, and poor condition increases the likelihood of skipped spawning </w:t>
      </w:r>
      <w:r w:rsidR="00E0392A" w:rsidRPr="00C038C3">
        <w:fldChar w:fldCharType="begin"/>
      </w:r>
      <w:r w:rsidR="00E74C62">
        <w:instrText xml:space="preserve"> ADDIN ZOTERO_ITEM CSL_CITATION {"citationID":"z9l5e6oy","properties":{"formattedCitation":"(J\\uc0\\u248{}rgensen {\\i{}et al.}, 2006; Mion {\\i{}et al.}, 2018)","plainCitation":"(Jørgensen et al., 2006; Mion et al., 2018)","noteIndex":0},"citationItems":[{"id":2219,"uris":["http://zotero.org/users/6116610/items/6NSIEJGS"],"itemData":{"id":2219,"type":"article-journal","abstract":"That sexually mature fish skip reproduction, especially in response to poor condition, has been documented in many species. We present results from an energy-allocation life history model that shed light on the underlying logic of skipped spawning, based on the Northeast Arctic stock of Atlantic cod (Gadus morhua). The model predicts that skipped spawning is a regular phenomenon, with up to 30% of the sexually mature biomass skipping spawning. Spawning should be skipped if the expected future gain in reproductive output, discounted by survival, more than balances the expected reproductive success the current year. Skipped spawning was most common (i) among potential  second-time spawners and (ii) early in life, (iii) when fishing mortality at the spawning grounds was high, (iv) when fishing mortality at the feeding grounds was low, (v) when natural mortality was low, and (vi) when the energetic and mortality costs associated with migration and spawning were high. Cod skipped spawning more often when food availability was both increased (opportunities for better growth) and decreased (too little energy for gonad development), and this pattern interacted with mortality rate. We conclude that skipped spawning may be more widespread than  appreciated and highlight potential consequences for the understanding of stockrecruitment relationships.","container-title":"Canadian Journal of Fisheries and Aquatic Sciences","DOI":"10.1139/f05-210","ISSN":"0706-652X","issue":"1","journalAbbreviation":"Can. J. Fish. Aquat. Sci.","note":"publisher: NRC Research Press","page":"200-211","source":"nrcresearchpress.com (Atypon)","title":"The logic of skipped spawning in fish","volume":"63","author":[{"family":"Jørgensen","given":"Christian"},{"family":"Ernande","given":"Bruno"},{"family":"Fiksen","given":"Øyvind"},{"family":"Dieckmann","given":"Ulf"}],"issued":{"date-parts":[["2006",1,1]]},"citation-key":"jorgensenLogicSkippedSpawning2006"}},{"id":876,"uris":["http://zotero.org/users/6116610/items/2NFIJQCW"],"itemData":{"id":876,"type":"article-journal","container-title":"Journal of Fish Biology","DOI":"10.1111/jfb.13563","ISSN":"00221112","issue":"4","language":"en","page":"1016-1034","source":"Crossref","title":"Effect of fish length and nutritional condition on the fecundity of distressed Atlantic cod &lt;i&gt;Gadus morhua&lt;/i&gt; from the Baltic Sea","title-short":"Effect of fish length and nutritional condition on the fecundity of distressed Atlantic cod &lt;i&gt;Gadus morhua&lt;/i&gt; from the Baltic Sea","volume":"92","author":[{"family":"Mion","given":"M."},{"family":"Thorsen","given":"A."},{"family":"Vitale","given":"F."},{"family":"Dierking","given":"J."},{"family":"Herrmann","given":"J. P."},{"family":"Huwer","given":"B."},{"family":"Dewitz","given":"B.","non-dropping-particle":"von"},{"family":"Casini","given":"M."}],"issued":{"date-parts":[["2018",4]]},"citation-key":"mionEffectFishLength2018"}}],"schema":"https://github.com/citation-style-language/schema/raw/master/csl-citation.json"} </w:instrText>
      </w:r>
      <w:r w:rsidR="00E0392A" w:rsidRPr="00C038C3">
        <w:fldChar w:fldCharType="separate"/>
      </w:r>
      <w:r w:rsidR="00E74C62" w:rsidRPr="00E74C62">
        <w:rPr>
          <w:lang w:val="en-GB"/>
        </w:rPr>
        <w:t xml:space="preserve">(Jørgensen </w:t>
      </w:r>
      <w:r w:rsidR="00E74C62" w:rsidRPr="00E74C62">
        <w:rPr>
          <w:i/>
          <w:iCs/>
          <w:lang w:val="en-GB"/>
        </w:rPr>
        <w:t>et al.</w:t>
      </w:r>
      <w:r w:rsidR="00E74C62" w:rsidRPr="00E74C62">
        <w:rPr>
          <w:lang w:val="en-GB"/>
        </w:rPr>
        <w:t xml:space="preserve">, 2006; Mion </w:t>
      </w:r>
      <w:r w:rsidR="00E74C62" w:rsidRPr="00E74C62">
        <w:rPr>
          <w:i/>
          <w:iCs/>
          <w:lang w:val="en-GB"/>
        </w:rPr>
        <w:t>et al.</w:t>
      </w:r>
      <w:r w:rsidR="00E74C62" w:rsidRPr="00E74C62">
        <w:rPr>
          <w:lang w:val="en-GB"/>
        </w:rPr>
        <w:t>, 2018)</w:t>
      </w:r>
      <w:r w:rsidR="00E0392A" w:rsidRPr="00C038C3">
        <w:fldChar w:fldCharType="end"/>
      </w:r>
      <w:r w:rsidR="00E0392A" w:rsidRPr="00C038C3">
        <w:t xml:space="preserve"> and can lower chances of survival</w:t>
      </w:r>
      <w:r w:rsidR="00CE4504">
        <w:t xml:space="preserve"> </w:t>
      </w:r>
      <w:r w:rsidR="00E0392A" w:rsidRPr="00C038C3">
        <w:fldChar w:fldCharType="begin"/>
      </w:r>
      <w:r w:rsidR="00E74C62">
        <w:instrText xml:space="preserve"> ADDIN ZOTERO_ITEM CSL_CITATION {"citationID":"kgy14Wsz","properties":{"formattedCitation":"(Dutil and Lambert, 2000; Casini {\\i{}et al.}, 2016b)","plainCitation":"(Dutil and Lambert, 2000; Casini et al., 2016b)","noteIndex":0},"citationItems":[{"id":2266,"uris":["http://zotero.org/users/6116610/items/6RBE2REJ"],"itemData":{"id":2266,"type":"article-journal","abstract":"The extent of energy depletion was assessed in Atlantic cod (Gadus morhua) in spring and early summer (1993-1995) to assess relationships between poor condition and natural mortality. Several indic...","archive_location":"Ottawa, Canada","container-title":"Canadian Journal of Fisheries and Aquatic Sciences","DOI":"10.1139/f00-023","language":"en","note":"publisher: NRC Research Press Ottawa, Canada","source":"cdnsciencepub.com","title":"Natural mortality from poor condition in Atlantic cod (Gadus morhua)","URL":"https://cdnsciencepub.com/doi/abs/10.1139/f00-023","author":[{"family":"Dutil","given":"Jean-Denis"},{"family":"Lambert","given":"Yvan"}],"accessed":{"date-parts":[["2020",10,8]]},"issued":{"date-parts":[["2000"]]},"citation-key":"dutilNaturalMortalityPoor2000"}},{"id":2262,"uris":["http://zotero.org/users/6116610/items/K5QZ6B6K"],"itemData":{"id":2262,"type":"article-journal","abstract":"The inclusion of biological and ecological aspects in the assessment of fish population status is one of the bases for an ecosystem-based fisheries management.","container-title":"ICES Journal of Marine Science","DOI":"10.1093/icesjms/fsw117","ISSN":"1054-3139","issue":"10","journalAbbreviation":"ICES J Mar Sci","language":"en","note":"publisher: Oxford Academic","page":"2625-2631","source":"academic.oup.com","title":"Using alternative biological information in stock assessment: condition-corrected natural mortality of Eastern Baltic cod","title-short":"Using alternative biological information in stock assessment","volume":"73","author":[{"family":"Casini","given":"Michele"},{"family":"Eero","given":"Margit"},{"family":"Carlshamre","given":"Sofia"},{"family":"Lövgren","given":"Johan"}],"issued":{"date-parts":[["2016",11,1]]},"citation-key":"casiniUsingAlternativeBiological2016"}}],"schema":"https://github.com/citation-style-language/schema/raw/master/csl-citation.json"} </w:instrText>
      </w:r>
      <w:r w:rsidR="00E0392A" w:rsidRPr="00C038C3">
        <w:fldChar w:fldCharType="separate"/>
      </w:r>
      <w:r w:rsidR="00E74C62" w:rsidRPr="00E74C62">
        <w:rPr>
          <w:lang w:val="en-GB"/>
        </w:rPr>
        <w:t xml:space="preserve">(Dutil and Lambert, 2000; Casini </w:t>
      </w:r>
      <w:r w:rsidR="00E74C62" w:rsidRPr="00E74C62">
        <w:rPr>
          <w:i/>
          <w:iCs/>
          <w:lang w:val="en-GB"/>
        </w:rPr>
        <w:t>et al.</w:t>
      </w:r>
      <w:r w:rsidR="00E74C62" w:rsidRPr="00E74C62">
        <w:rPr>
          <w:lang w:val="en-GB"/>
        </w:rPr>
        <w:t>, 2016b)</w:t>
      </w:r>
      <w:r w:rsidR="00E0392A" w:rsidRPr="00C038C3">
        <w:fldChar w:fldCharType="end"/>
      </w:r>
      <w:r w:rsidR="00E0392A" w:rsidRPr="00C038C3">
        <w:t xml:space="preserve">. </w:t>
      </w:r>
      <w:r w:rsidR="0072451A" w:rsidRPr="00C038C3">
        <w:t xml:space="preserve">Hence, </w:t>
      </w:r>
      <w:r w:rsidR="00E0392A" w:rsidRPr="00C038C3">
        <w:t>body condition constitutes a valuable index for evaluating changes in productivity of fish stocks</w:t>
      </w:r>
      <w:r w:rsidR="00F71427" w:rsidRPr="00C038C3">
        <w:t xml:space="preserve"> </w:t>
      </w:r>
      <w:r w:rsidR="00BD7573" w:rsidRPr="00C038C3">
        <w:t>from ecosystem changes</w:t>
      </w:r>
      <w:r w:rsidR="00E0392A" w:rsidRPr="00C038C3">
        <w:t xml:space="preserve"> </w:t>
      </w:r>
      <w:r w:rsidR="00E0392A" w:rsidRPr="00C038C3">
        <w:fldChar w:fldCharType="begin"/>
      </w:r>
      <w:r w:rsidR="00E74C62">
        <w:instrText xml:space="preserve"> ADDIN ZOTERO_ITEM CSL_CITATION {"citationID":"2KYYxj9J","properties":{"formattedCitation":"(Thorson, 2015; Gr\\uc0\\u252{}ss {\\i{}et al.}, 2020)","plainCitation":"(Thorson, 2015; Grüss et al., 2020)","noteIndex":0},"citationItems":[{"id":709,"uris":["http://zotero.org/users/6116610/items/JE7KRANF"],"itemData":{"id":709,"type":"article-journal","abstract":"Condition (the relationship between individual weight and length) has been researched in fisheries science for over 100 yr and is claimed to be an integrated measure of physiological status for fishes. Spatial or temporal variation in condition can contribute to otherwise unexplained variation in the relationship between spawning biomass and recruitment. Individual condition is also included in age-structured population models, which use weight at age to convert population estimates between numbers and biomass. However, no study has analyzed spatial and temporal variation in condition for multiple marine species. Here I apply recent improvements in spatial modeling to analyze coastwide variation in condition for 28 groundfishes in the California Current. I show that, on average, 22% of individual-level variation in condition can be explained via persistent (constant over time) and annually varying spatial differences in condition, and condition for many species varies 10 to 20% spatially and among years. While population density, bottom temperature, and calendar date are parsimonious descriptors of condition in several species, the sign of these coefficients varies, and their magnitude is small relative to the magnitude of residual spatial and temporal variation. Additionally, annually varying spatial differences have nearly twice the magnitude of persistent spatial differences in condition. I therefore conclude that dynamic habitat conditions contribute a substantial portion of variation in individual condition for these groundfishes. Spatial and temporal variation in condition will be important for population models that convert between numbers, fishery catch, and population biomass, and may also clarify unexplained variability in productivity for marine fishes.","container-title":"Marine Ecology Progress Series","DOI":"10.3354/meps11204","ISSN":"0171-8630, 1616-1599","language":"en","page":"101-112","source":"www.int-res.com","title":"Spatio-temporal variation in fish condition is not consistently explained by density, temperature, or season for California Current groundfishes","volume":"526","author":[{"family":"Thorson","given":"James T."}],"issued":{"date-parts":[["2015",4,22]]},"citation-key":"thorsonSpatiotemporalVariationFish2015"}},{"id":702,"uris":["http://zotero.org/users/6116610/items/C5WI4JA6"],"itemData":{"id":702,"type":"article-journal","abstract":"Estimating fish condition, the relative weight of an individual fish given its body length, is a convenient way to relate the physiological health and energetic status of fishes to their productivity. Despite evidence of density-dependence effects on condition in some species, previous research has not jointly estimated synchronous changes in condition and density operating at fine spatial scales (a few km). Therefore, we developed a spatio-temporal modeling approach that simultaneously estimates correlated variation in density (measured as numbers per area) and condition. We applied our approach to 6 eastern Bering Sea (EBS) groundfish species (4 flatfishes and 2 gadoids) for the period 1992−2016, and estimated correlations in spatial variation (unmeasured variation that is stable over time) and spatio-temporal variation (unmeasured variation that changes between years). Spatial variation in density had a strong significant negative association with spatial variation in condition for 3 flatfishes and a positive association for one gadoid. Spatiotemporal variation in density had a significant association with spatio-temporal variation in condition for one flatfish (negative) and one gadoid (positive). Moreover, for the 6 study species, bottom temperature was identified as an important predictor of both density and condition. The increasing trend in bottom temperatures between 1992 and 2016 was accompanied by an overall increase in the abundance-weighted condition of 5 species. We conclude that forecasts of changes in weight-at-age within some EBS groundfish assessments will require an understanding of both density-dependence and bottom temperature effects on fish condition to better prepare for future climate and exploitation changes.","container-title":"Marine Ecology Progress Series","DOI":"10.3354/meps13213","ISSN":"0171-8630, 1616-1599","journalAbbreviation":"Mar. Ecol. Prog. Ser.","language":"en","page":"169-185","source":"DOI.org (Crossref)","title":"Estimating synchronous changes in condition and density in eastern Bering Sea fishes","volume":"635","author":[{"family":"Grüss","given":"A"},{"family":"Gao","given":"J"},{"family":"Thorson","given":"Jt"},{"family":"Rooper","given":"Cn"},{"family":"Thompson","given":"G"},{"family":"Boldt","given":"Jl"},{"family":"Lauth","given":"R"}],"issued":{"date-parts":[["2020",2,6]]},"citation-key":"grussEstimatingSynchronousChanges2020"}}],"schema":"https://github.com/citation-style-language/schema/raw/master/csl-citation.json"} </w:instrText>
      </w:r>
      <w:r w:rsidR="00E0392A" w:rsidRPr="00C038C3">
        <w:fldChar w:fldCharType="separate"/>
      </w:r>
      <w:r w:rsidR="00E74C62" w:rsidRPr="00E74C62">
        <w:rPr>
          <w:lang w:val="en-GB"/>
        </w:rPr>
        <w:t xml:space="preserve">(Thorson, 2015; Grüss </w:t>
      </w:r>
      <w:r w:rsidR="00E74C62" w:rsidRPr="00E74C62">
        <w:rPr>
          <w:i/>
          <w:iCs/>
          <w:lang w:val="en-GB"/>
        </w:rPr>
        <w:t>et al.</w:t>
      </w:r>
      <w:r w:rsidR="00E74C62" w:rsidRPr="00E74C62">
        <w:rPr>
          <w:lang w:val="en-GB"/>
        </w:rPr>
        <w:t>, 2020)</w:t>
      </w:r>
      <w:r w:rsidR="00E0392A" w:rsidRPr="00C038C3">
        <w:fldChar w:fldCharType="end"/>
      </w:r>
      <w:r w:rsidR="00E0392A" w:rsidRPr="00C038C3">
        <w:t xml:space="preserve">. </w:t>
      </w:r>
    </w:p>
    <w:p w14:paraId="5645EAB0" w14:textId="5801AF9B" w:rsidR="00EF7D30" w:rsidRPr="00C038C3" w:rsidRDefault="00DD7764" w:rsidP="00273A21">
      <w:pPr>
        <w:spacing w:line="480" w:lineRule="auto"/>
        <w:ind w:firstLine="284"/>
        <w:contextualSpacing/>
        <w:mirrorIndents/>
        <w:jc w:val="both"/>
      </w:pPr>
      <w:r>
        <w:t xml:space="preserve">Because of the link to food consumption, </w:t>
      </w:r>
      <w:r w:rsidR="00233A89">
        <w:t>i</w:t>
      </w:r>
      <w:r w:rsidR="00233A89" w:rsidRPr="00C038C3">
        <w:t xml:space="preserve">nterannual </w:t>
      </w:r>
      <w:r w:rsidR="007C3166" w:rsidRPr="00C038C3">
        <w:t xml:space="preserve">variation in </w:t>
      </w:r>
      <w:r w:rsidR="003012E4" w:rsidRPr="00C038C3">
        <w:t xml:space="preserve">condition </w:t>
      </w:r>
      <w:r w:rsidR="00FE1A16" w:rsidRPr="00C038C3">
        <w:t xml:space="preserve">is </w:t>
      </w:r>
      <w:r w:rsidR="008F4F12" w:rsidRPr="00C038C3">
        <w:t xml:space="preserve">often associated with changes in the </w:t>
      </w:r>
      <w:r w:rsidR="00A0694C" w:rsidRPr="00C038C3">
        <w:t xml:space="preserve">strength </w:t>
      </w:r>
      <w:r w:rsidR="008F4F12" w:rsidRPr="00C038C3">
        <w:t xml:space="preserve">of </w:t>
      </w:r>
      <w:r w:rsidR="00851155" w:rsidRPr="00C038C3">
        <w:t>competition</w:t>
      </w:r>
      <w:r w:rsidR="00C57AF2" w:rsidRPr="00C038C3">
        <w:t xml:space="preserve"> for food</w:t>
      </w:r>
      <w:r w:rsidR="00930ED0" w:rsidRPr="00C038C3">
        <w:t xml:space="preserve">, via </w:t>
      </w:r>
      <w:r w:rsidR="006C54A0" w:rsidRPr="00C038C3">
        <w:t xml:space="preserve">changes in </w:t>
      </w:r>
      <w:r w:rsidR="00ED3236" w:rsidRPr="00C038C3">
        <w:t xml:space="preserve">density of the population, </w:t>
      </w:r>
      <w:r w:rsidR="0003224A" w:rsidRPr="00C038C3">
        <w:t>competitors</w:t>
      </w:r>
      <w:r w:rsidR="000D1C05">
        <w:t>,</w:t>
      </w:r>
      <w:r w:rsidR="00C20B63" w:rsidRPr="00C038C3">
        <w:t xml:space="preserve"> </w:t>
      </w:r>
      <w:r w:rsidR="005A147A" w:rsidRPr="00C038C3">
        <w:t>or prey species</w:t>
      </w:r>
      <w:r w:rsidR="003012E4" w:rsidRPr="00C038C3">
        <w:t xml:space="preserve"> </w:t>
      </w:r>
      <w:r w:rsidR="003012E4" w:rsidRPr="00C038C3">
        <w:fldChar w:fldCharType="begin"/>
      </w:r>
      <w:r w:rsidR="00E74C62">
        <w:instrText xml:space="preserve"> ADDIN ZOTERO_ITEM CSL_CITATION {"citationID":"dXNtL914","properties":{"formattedCitation":"(Cardinale and Arrhenius, 2000; Casini {\\i{}et al.}, 2006; Thorson, 2015; Gr\\uc0\\u252{}ss {\\i{}et al.}, 2020)","plainCitation":"(Cardinale and Arrhenius, 2000; Casini et al., 2006; Thorson, 2015; Grüss et al., 2020)","noteIndex":0},"citationItems":[{"id":2250,"uris":["http://zotero.org/users/6116610/items/57CFIV7R"],"itemData":{"id":2250,"type":"article-journal","abstract":"Abstract.  Observations during the 1990s indicate that individual growth rate of Atlantic herring (Clupea harengus) decreased by 30% to 50% in the Baltic proper","container-title":"ICES Journal of Marine Science","DOI":"10.1006/jmsc.2000.0575","ISSN":"1054-3139","issue":"4","journalAbbreviation":"ICES J Mar Sci","language":"en","note":"publisher: Oxford Academic","page":"882-893","source":"academic.oup.com","title":"Decreasing weight-at-age of Atlantic herring (Clupea harengus) from the Baltic Sea between 1986 and 1996: a statistical analysis","title-short":"Decreasing weight-at-age of Atlantic herring (Clupea harengus) from the Baltic Sea between 1986 and 1996","volume":"57","author":[{"family":"Cardinale","given":"M."},{"family":"Arrhenius","given":"F."}],"issued":{"date-parts":[["2000",8,1]]},"citation-key":"cardinaleDecreasingWeightatageAtlantic2000"}},{"id":2247,"uris":["http://zotero.org/users/6116610/items/898MP79J"],"itemData":{"id":2247,"type":"article-journal","abstract":"The Baltic Sea ecosystem has undergone large changes during the last two decades, including a severe reduction in cod and herring biomass but, at the same time, a large increase in sprat abundance. The lower trophic levels of the Baltic Sea also changed due to environmental fluctuations, including variations in salinity and in volume of oxygenated water. In this apparently shifting environment, the conditions of herring and sprat have undergone large inter-annual variations during the past 15–20 years. In this study, we explore how abiotic factors (i.e. salinity and temperature) and biotic factors (biomass of the copepods Pseudocalanus elongatus, Temora longicornis, Acartia spp. and of cladocerans as well as clupeid abundance) in different seasons (May and August) affect clupeid body condition. Our analyses suggest that data of zooplankton biomass and abiotic factors in August have higher predictive power than May data. Although our analysis suggests that salinity (a bottom-up process) has an effect on sprat condition, total abundance of clupeids (a top-down process) is by far the most significant predictor of both herring and sprat condition. The strong correlation between clupeid abundance and total zooplankton biomass points to food competition and to top-down control by herring and sprat on common food resources. Furthermore, clupeid condition co-varied with the changes in the weight of zooplankton in the stomachs, which further suggest food competition being the main mechanism behind the changes in clupeid condition during the last two decades. Hence, our results are not in agreement with most of the current literature that has suggested that clupeid growth is regulated by environmentally mediated bottom-up processes acting on the abundance of copepods. This is, to our knowledge, the first evidence of food resources mediated density-dependent fish growth in a large marine ecosystem.","container-title":"Oikos","DOI":"10.1111/j.0030-1299.2006.13860.x","ISSN":"1600-0706","issue":"3","language":"en","note":"_eprint: https://onlinelibrary.wiley.com/doi/pdf/10.1111/j.0030-1299.2006.13860.x","page":"638-650","source":"Wiley Online Library","title":"Inter-annual variation in herring, &lt;i&gt;Clupea harengus&lt;/i&gt;, and sprat, &lt;i&gt;Sprattus sprattus&lt;/i&gt;, condition in the central Baltic Sea: what gives the tune?","title-short":"Inter-annual variation in herring, Clupea harengus, and sprat, Sprattus sprattus, condition in the central Baltic Sea","volume":"112","author":[{"family":"Casini","given":"Michele"},{"family":"Cardinale","given":"Massimiliano"},{"family":"Hjelm","given":"Joakim"}],"issued":{"date-parts":[["2006"]]},"citation-key":"casiniInterannualVariationHerring2006"}},{"id":709,"uris":["http://zotero.org/users/6116610/items/JE7KRANF"],"itemData":{"id":709,"type":"article-journal","abstract":"Condition (the relationship between individual weight and length) has been researched in fisheries science for over 100 yr and is claimed to be an integrated measure of physiological status for fishes. Spatial or temporal variation in condition can contribute to otherwise unexplained variation in the relationship between spawning biomass and recruitment. Individual condition is also included in age-structured population models, which use weight at age to convert population estimates between numbers and biomass. However, no study has analyzed spatial and temporal variation in condition for multiple marine species. Here I apply recent improvements in spatial modeling to analyze coastwide variation in condition for 28 groundfishes in the California Current. I show that, on average, 22% of individual-level variation in condition can be explained via persistent (constant over time) and annually varying spatial differences in condition, and condition for many species varies 10 to 20% spatially and among years. While population density, bottom temperature, and calendar date are parsimonious descriptors of condition in several species, the sign of these coefficients varies, and their magnitude is small relative to the magnitude of residual spatial and temporal variation. Additionally, annually varying spatial differences have nearly twice the magnitude of persistent spatial differences in condition. I therefore conclude that dynamic habitat conditions contribute a substantial portion of variation in individual condition for these groundfishes. Spatial and temporal variation in condition will be important for population models that convert between numbers, fishery catch, and population biomass, and may also clarify unexplained variability in productivity for marine fishes.","container-title":"Marine Ecology Progress Series","DOI":"10.3354/meps11204","ISSN":"0171-8630, 1616-1599","language":"en","page":"101-112","source":"www.int-res.com","title":"Spatio-temporal variation in fish condition is not consistently explained by density, temperature, or season for California Current groundfishes","volume":"526","author":[{"family":"Thorson","given":"James T."}],"issued":{"date-parts":[["2015",4,22]]},"citation-key":"thorsonSpatiotemporalVariationFish2015"}},{"id":702,"uris":["http://zotero.org/users/6116610/items/C5WI4JA6"],"itemData":{"id":702,"type":"article-journal","abstract":"Estimating fish condition, the relative weight of an individual fish given its body length, is a convenient way to relate the physiological health and energetic status of fishes to their productivity. Despite evidence of density-dependence effects on condition in some species, previous research has not jointly estimated synchronous changes in condition and density operating at fine spatial scales (a few km). Therefore, we developed a spatio-temporal modeling approach that simultaneously estimates correlated variation in density (measured as numbers per area) and condition. We applied our approach to 6 eastern Bering Sea (EBS) groundfish species (4 flatfishes and 2 gadoids) for the period 1992−2016, and estimated correlations in spatial variation (unmeasured variation that is stable over time) and spatio-temporal variation (unmeasured variation that changes between years). Spatial variation in density had a strong significant negative association with spatial variation in condition for 3 flatfishes and a positive association for one gadoid. Spatiotemporal variation in density had a significant association with spatio-temporal variation in condition for one flatfish (negative) and one gadoid (positive). Moreover, for the 6 study species, bottom temperature was identified as an important predictor of both density and condition. The increasing trend in bottom temperatures between 1992 and 2016 was accompanied by an overall increase in the abundance-weighted condition of 5 species. We conclude that forecasts of changes in weight-at-age within some EBS groundfish assessments will require an understanding of both density-dependence and bottom temperature effects on fish condition to better prepare for future climate and exploitation changes.","container-title":"Marine Ecology Progress Series","DOI":"10.3354/meps13213","ISSN":"0171-8630, 1616-1599","journalAbbreviation":"Mar. Ecol. Prog. Ser.","language":"en","page":"169-185","source":"DOI.org (Crossref)","title":"Estimating synchronous changes in condition and density in eastern Bering Sea fishes","volume":"635","author":[{"family":"Grüss","given":"A"},{"family":"Gao","given":"J"},{"family":"Thorson","given":"Jt"},{"family":"Rooper","given":"Cn"},{"family":"Thompson","given":"G"},{"family":"Boldt","given":"Jl"},{"family":"Lauth","given":"R"}],"issued":{"date-parts":[["2020",2,6]]},"citation-key":"grussEstimatingSynchronousChanges2020"}}],"schema":"https://github.com/citation-style-language/schema/raw/master/csl-citation.json"} </w:instrText>
      </w:r>
      <w:r w:rsidR="003012E4" w:rsidRPr="00C038C3">
        <w:fldChar w:fldCharType="separate"/>
      </w:r>
      <w:r w:rsidR="00E74C62" w:rsidRPr="00E74C62">
        <w:rPr>
          <w:lang w:val="en-GB"/>
        </w:rPr>
        <w:t xml:space="preserve">(Cardinale and Arrhenius, 2000; Casini </w:t>
      </w:r>
      <w:r w:rsidR="00E74C62" w:rsidRPr="00E74C62">
        <w:rPr>
          <w:i/>
          <w:iCs/>
          <w:lang w:val="en-GB"/>
        </w:rPr>
        <w:t>et al.</w:t>
      </w:r>
      <w:r w:rsidR="00E74C62" w:rsidRPr="00E74C62">
        <w:rPr>
          <w:lang w:val="en-GB"/>
        </w:rPr>
        <w:t xml:space="preserve">, 2006; Thorson, 2015; Grüss </w:t>
      </w:r>
      <w:r w:rsidR="00E74C62" w:rsidRPr="00E74C62">
        <w:rPr>
          <w:i/>
          <w:iCs/>
          <w:lang w:val="en-GB"/>
        </w:rPr>
        <w:t>et al.</w:t>
      </w:r>
      <w:r w:rsidR="00E74C62" w:rsidRPr="00E74C62">
        <w:rPr>
          <w:lang w:val="en-GB"/>
        </w:rPr>
        <w:t>, 2020)</w:t>
      </w:r>
      <w:r w:rsidR="003012E4" w:rsidRPr="00C038C3">
        <w:fldChar w:fldCharType="end"/>
      </w:r>
      <w:r w:rsidR="001F5A52" w:rsidRPr="00C038C3">
        <w:t>.</w:t>
      </w:r>
      <w:r w:rsidR="00651FA0" w:rsidRPr="00C038C3">
        <w:t xml:space="preserve"> </w:t>
      </w:r>
      <w:r w:rsidR="00532C1B">
        <w:t>Condition</w:t>
      </w:r>
      <w:r w:rsidR="00532C1B" w:rsidRPr="00C038C3">
        <w:t xml:space="preserve"> </w:t>
      </w:r>
      <w:r w:rsidR="00651FA0" w:rsidRPr="00C038C3">
        <w:t xml:space="preserve">has also been </w:t>
      </w:r>
      <w:r w:rsidR="00E45DA5" w:rsidRPr="00C038C3">
        <w:t xml:space="preserve">linked </w:t>
      </w:r>
      <w:r w:rsidR="00651FA0" w:rsidRPr="00C038C3">
        <w:t xml:space="preserve">to </w:t>
      </w:r>
      <w:r w:rsidR="00130780">
        <w:t xml:space="preserve">abiotic </w:t>
      </w:r>
      <w:r w:rsidR="003012E4" w:rsidRPr="00C038C3">
        <w:t xml:space="preserve">environmental </w:t>
      </w:r>
      <w:r w:rsidR="004F6483">
        <w:t>variables</w:t>
      </w:r>
      <w:r w:rsidR="00076218" w:rsidRPr="00C038C3">
        <w:t xml:space="preserve"> </w:t>
      </w:r>
      <w:r w:rsidR="003012E4" w:rsidRPr="00C038C3">
        <w:t>(e.g.</w:t>
      </w:r>
      <w:r w:rsidR="000D1C05">
        <w:t>,</w:t>
      </w:r>
      <w:r w:rsidR="003012E4" w:rsidRPr="00C038C3">
        <w:t xml:space="preserve"> temperature</w:t>
      </w:r>
      <w:r w:rsidR="00460A40" w:rsidRPr="00C038C3">
        <w:t xml:space="preserve">, </w:t>
      </w:r>
      <w:r w:rsidR="003012E4" w:rsidRPr="00C038C3">
        <w:t>salinity)</w:t>
      </w:r>
      <w:r w:rsidR="00086D85" w:rsidRPr="00C038C3">
        <w:t xml:space="preserve"> </w:t>
      </w:r>
      <w:r w:rsidR="00E13C24" w:rsidRPr="00C038C3">
        <w:t xml:space="preserve">affecting </w:t>
      </w:r>
      <w:r w:rsidR="00162E09" w:rsidRPr="00C038C3">
        <w:t xml:space="preserve">ecosystem </w:t>
      </w:r>
      <w:r w:rsidR="003012E4" w:rsidRPr="00C038C3">
        <w:t xml:space="preserve">productivity and local habitat quality </w:t>
      </w:r>
      <w:r w:rsidR="003012E4" w:rsidRPr="00C038C3">
        <w:fldChar w:fldCharType="begin"/>
      </w:r>
      <w:r w:rsidR="00E74C62">
        <w:instrText xml:space="preserve"> ADDIN ZOTERO_ITEM CSL_CITATION {"citationID":"2A354Avx","properties":{"formattedCitation":"(M\\uc0\\u246{}llmann {\\i{}et al.}, 2003; Morgan {\\i{}et al.}, 2010; Thorson, 2015; Gr\\uc0\\u252{}ss {\\i{}et al.}, 2020)","plainCitation":"(Möllmann et al., 2003; Morgan et al., 2010; Thorson, 2015; Grüss et al., 2020)","noteIndex":0},"citationItems":[{"id":2244,"uris":["http://zotero.org/users/6116610/items/TZU6H97V"],"itemData":{"id":2244,"type":"article-journal","abstract":"Pseudocalanus elongatus is a key species in the pelagic zone of the deep basins of the Central Baltic Sea. The copepod serves as a major food organism for larval as well as for adult, pelagic planktivorous fish. Large interannual fluctuations in the standing stock of P. elongatus have been attributed to significant changes in the hydrographic environment over the last two decades. In particular, the decreasing salinity in the Baltic deep basins, a result of a change in atmospheric forcing leading to an increase in rainfall since the 1980s and of a lack of pulses of saline water intrusions from the North Sea, was found to affect reproduction and maturation of the copepod. In parallel, dramatic changes in the weight-at-age of herring, one of the most important commercial fishes of the Baltic Sea, have been observed since the late 1980s. Using time-series on herring stomach contents, as well as length and weight, we provide evidence for a chain of events relating variability in climate, salinity and P. elongatus abundance to changes in diet and condition of herring in the Central Baltic Sea.","container-title":"Fisheries Oceanography","DOI":"10.1046/j.1365-2419.2003.00257.x","ISSN":"1365-2419","issue":"4-5","language":"en","note":"_eprint: https://onlinelibrary.wiley.com/doi/pdf/10.1046/j.1365-2419.2003.00257.x","page":"360-368","source":"Wiley Online Library","title":"The marine copepod, &lt;i&gt;Pseudocalanus elongatus&lt;/i&gt;, as a mediator between climate variability and fisheries in the Central Baltic Sea","volume":"12","author":[{"family":"Möllmann","given":"C."},{"family":"Kornilovs","given":"G."},{"family":"Fetter","given":"M."},{"family":"Köster","given":"F. W."},{"family":"Hinrichsen","given":"H.-H."}],"issued":{"date-parts":[["2003"]]},"citation-key":"mollmannMarineCopepodPseudocalanus2003"}},{"id":2224,"uris":["http://zotero.org/users/6116610/items/PUXGC82U"],"itemData":{"id":2224,"type":"article-journal","abstract":"The effect of temperature on the allocation of energy to growth, condition and reproduction was examined in juvenile and adult Atlantic cod Gadus morhua inhabiting the southern Grand Bank off Newfoundland, Canada. The study period included both the warmest and coldest environmental conditions in the area over the past 60 yr. Temperature did not influence growth in length or weight, perhaps because growth at higher temperatures was limited by prey availability. Temperature significantly influenced both gutted body condition and liver condition (observed weight divided by predicted weight at length), but the effect was not consistent between the 2 measures of condition. Gutted body condition was highest at warm temperatures, whereas liver condition was highest at low temperatures. Measures of reproductive investment showed clear temperature effects. Fish matured earlier at both low and high temperatures than at intermediate temperatures. Fecundity of southern Grand Bank cod was highest at low temperatures, while the gonadosomatic index (GSI) was highest at warm temperatures. The lack of correlation with fecundity indicates that GSI may not be a good metric of reproductive investment but may be an indicator of how close fish are to spawning. The lower maturity and fecundity at intermediate temperatures could indicate a decrease in reproductive potential under these environmental conditions. Temperature throughout the entire year influenced fish condition, but only temperature during October to May affected reproductive investment. Most of the metrics were highly correlated between males and females, suggesting that both sexes make similar decisions about energy allocation over the observed temperature range.","container-title":"Marine Ecology Progress Series","DOI":"10.3354/meps08502","ISSN":"0171-8630, 1616-1599","language":"en","page":"185-195","source":"www.int-res.com","title":"Impact of environmental temperature on Atlantic cod Gadus morhua energy allocation to growth, condition and reproduction","volume":"404","author":[{"family":"Morgan","given":"M. J."},{"family":"Rideout","given":"R. M."},{"family":"Colbourne","given":"E. B."}],"issued":{"date-parts":[["2010",4,8]]},"citation-key":"morganImpactEnvironmentalTemperature2010"}},{"id":709,"uris":["http://zotero.org/users/6116610/items/JE7KRANF"],"itemData":{"id":709,"type":"article-journal","abstract":"Condition (the relationship between individual weight and length) has been researched in fisheries science for over 100 yr and is claimed to be an integrated measure of physiological status for fishes. Spatial or temporal variation in condition can contribute to otherwise unexplained variation in the relationship between spawning biomass and recruitment. Individual condition is also included in age-structured population models, which use weight at age to convert population estimates between numbers and biomass. However, no study has analyzed spatial and temporal variation in condition for multiple marine species. Here I apply recent improvements in spatial modeling to analyze coastwide variation in condition for 28 groundfishes in the California Current. I show that, on average, 22% of individual-level variation in condition can be explained via persistent (constant over time) and annually varying spatial differences in condition, and condition for many species varies 10 to 20% spatially and among years. While population density, bottom temperature, and calendar date are parsimonious descriptors of condition in several species, the sign of these coefficients varies, and their magnitude is small relative to the magnitude of residual spatial and temporal variation. Additionally, annually varying spatial differences have nearly twice the magnitude of persistent spatial differences in condition. I therefore conclude that dynamic habitat conditions contribute a substantial portion of variation in individual condition for these groundfishes. Spatial and temporal variation in condition will be important for population models that convert between numbers, fishery catch, and population biomass, and may also clarify unexplained variability in productivity for marine fishes.","container-title":"Marine Ecology Progress Series","DOI":"10.3354/meps11204","ISSN":"0171-8630, 1616-1599","language":"en","page":"101-112","source":"www.int-res.com","title":"Spatio-temporal variation in fish condition is not consistently explained by density, temperature, or season for California Current groundfishes","volume":"526","author":[{"family":"Thorson","given":"James T."}],"issued":{"date-parts":[["2015",4,22]]},"citation-key":"thorsonSpatiotemporalVariationFish2015"}},{"id":702,"uris":["http://zotero.org/users/6116610/items/C5WI4JA6"],"itemData":{"id":702,"type":"article-journal","abstract":"Estimating fish condition, the relative weight of an individual fish given its body length, is a convenient way to relate the physiological health and energetic status of fishes to their productivity. Despite evidence of density-dependence effects on condition in some species, previous research has not jointly estimated synchronous changes in condition and density operating at fine spatial scales (a few km). Therefore, we developed a spatio-temporal modeling approach that simultaneously estimates correlated variation in density (measured as numbers per area) and condition. We applied our approach to 6 eastern Bering Sea (EBS) groundfish species (4 flatfishes and 2 gadoids) for the period 1992−2016, and estimated correlations in spatial variation (unmeasured variation that is stable over time) and spatio-temporal variation (unmeasured variation that changes between years). Spatial variation in density had a strong significant negative association with spatial variation in condition for 3 flatfishes and</w:instrText>
      </w:r>
      <w:r w:rsidR="00E74C62" w:rsidRPr="00E74C62">
        <w:rPr>
          <w:lang w:val="sv-SE"/>
        </w:rPr>
        <w:instrText xml:space="preserve"> a positive association for one gadoid. Spatiotemporal variation in density had a significant association with spatio-temporal variation in condition for one flatfish (negative) and one gadoid (positive). Moreover, for the 6 study species, bottom temperature was identified as an important predictor of both density and condition. The increasing trend in bottom temperatures between 1992 and 2016 was accompanied by an overall increase in the abundance-weighted condition of 5 species. We conclude that forecasts of changes in weight-at-age within some EBS groundfish assessments will require an understanding of both density-dependence and bottom temperature effects on fish condition to better prepare for future climate and exploitation changes.","container-title":"Marine Ecology Progress Series","DOI":"10.3354/meps13213","ISSN":"0171-8630, 1616-1599","journalAbbreviation":"Mar. Ecol. Prog. Ser.","language":"en","page":"169-185","source":"DOI.org (Crossref)","title":"Estimating synchronous changes in condition and density in eastern Bering Sea fishes","volume":"635","author":[{"family":"Grüss","given":"A"},{"family":"Gao","given":"J"},{"family":"Thorson","given":"Jt"},{"family":"Rooper","given":"Cn"},{"family":"Thompson","given":"G"},{"family":"Boldt","given":"Jl"},{"family":"Lauth","given":"R"}],"issued":{"date-parts":[["2020",2,6]]},"citation-key":"grussEstimatingSynchronousChanges2020"}}],"schema":"https://github.com/citation-style-language/schema/raw/master/csl-citation.json"} </w:instrText>
      </w:r>
      <w:r w:rsidR="003012E4" w:rsidRPr="00C038C3">
        <w:fldChar w:fldCharType="separate"/>
      </w:r>
      <w:r w:rsidR="00E74C62" w:rsidRPr="00E74C62">
        <w:rPr>
          <w:lang w:val="sv-SE"/>
        </w:rPr>
        <w:t xml:space="preserve">(Möllmann </w:t>
      </w:r>
      <w:r w:rsidR="00E74C62" w:rsidRPr="00E74C62">
        <w:rPr>
          <w:i/>
          <w:iCs/>
          <w:lang w:val="sv-SE"/>
        </w:rPr>
        <w:t>et al.</w:t>
      </w:r>
      <w:r w:rsidR="00E74C62" w:rsidRPr="00E74C62">
        <w:rPr>
          <w:lang w:val="sv-SE"/>
        </w:rPr>
        <w:t xml:space="preserve">, 2003; Morgan </w:t>
      </w:r>
      <w:r w:rsidR="00E74C62" w:rsidRPr="00E74C62">
        <w:rPr>
          <w:i/>
          <w:iCs/>
          <w:lang w:val="sv-SE"/>
        </w:rPr>
        <w:t>et al.</w:t>
      </w:r>
      <w:r w:rsidR="00E74C62" w:rsidRPr="00E74C62">
        <w:rPr>
          <w:lang w:val="sv-SE"/>
        </w:rPr>
        <w:t xml:space="preserve">, 2010; Thorson, 2015; Grüss </w:t>
      </w:r>
      <w:r w:rsidR="00E74C62" w:rsidRPr="00E74C62">
        <w:rPr>
          <w:i/>
          <w:iCs/>
          <w:lang w:val="sv-SE"/>
        </w:rPr>
        <w:t>et al.</w:t>
      </w:r>
      <w:r w:rsidR="00E74C62" w:rsidRPr="00E74C62">
        <w:rPr>
          <w:lang w:val="sv-SE"/>
        </w:rPr>
        <w:t>, 2020)</w:t>
      </w:r>
      <w:r w:rsidR="003012E4" w:rsidRPr="00C038C3">
        <w:fldChar w:fldCharType="end"/>
      </w:r>
      <w:r w:rsidR="003012E4" w:rsidRPr="00E74C62">
        <w:rPr>
          <w:lang w:val="sv-SE"/>
        </w:rPr>
        <w:t xml:space="preserve">. </w:t>
      </w:r>
      <w:r w:rsidR="00217434" w:rsidRPr="00C038C3">
        <w:t xml:space="preserve">More recently, studies have </w:t>
      </w:r>
      <w:r w:rsidR="00DE2D47" w:rsidRPr="00C038C3">
        <w:t>found</w:t>
      </w:r>
      <w:r w:rsidR="00805BED" w:rsidRPr="00C038C3">
        <w:t xml:space="preserve"> </w:t>
      </w:r>
      <w:r w:rsidR="005C0CF4" w:rsidRPr="00C038C3">
        <w:t xml:space="preserve">a link between </w:t>
      </w:r>
      <w:r w:rsidR="00580797" w:rsidRPr="00C038C3">
        <w:t xml:space="preserve">declining </w:t>
      </w:r>
      <w:r w:rsidR="002A6345" w:rsidRPr="00C038C3">
        <w:t>b</w:t>
      </w:r>
      <w:r w:rsidR="00350559" w:rsidRPr="00C038C3">
        <w:t xml:space="preserve">ody condition </w:t>
      </w:r>
      <w:r w:rsidR="00BF4985" w:rsidRPr="00C038C3">
        <w:t xml:space="preserve">and </w:t>
      </w:r>
      <w:r w:rsidR="009D6B5C" w:rsidRPr="00C038C3">
        <w:t xml:space="preserve">deoxygenation </w:t>
      </w:r>
      <w:r w:rsidR="00F71230" w:rsidRPr="00C038C3">
        <w:t>(</w:t>
      </w:r>
      <w:r w:rsidR="00532C1B">
        <w:t xml:space="preserve">often resulting in the </w:t>
      </w:r>
      <w:r w:rsidR="00A87529" w:rsidRPr="00C038C3">
        <w:t xml:space="preserve">expansion of </w:t>
      </w:r>
      <w:r w:rsidR="00177AE8">
        <w:t>“</w:t>
      </w:r>
      <w:r w:rsidR="00A87529" w:rsidRPr="00C038C3">
        <w:t>dead zones</w:t>
      </w:r>
      <w:r w:rsidR="00177AE8">
        <w:t>”</w:t>
      </w:r>
      <w:r w:rsidR="001F5497">
        <w:t xml:space="preserve"> causing </w:t>
      </w:r>
      <w:r w:rsidR="001F5497" w:rsidRPr="00C038C3">
        <w:t xml:space="preserve">habitat </w:t>
      </w:r>
      <w:r w:rsidR="001F5497">
        <w:t xml:space="preserve">degradation and </w:t>
      </w:r>
      <w:r w:rsidR="001F5497" w:rsidRPr="00C038C3">
        <w:t>compression</w:t>
      </w:r>
      <w:r w:rsidR="00F71230" w:rsidRPr="00C038C3">
        <w:t>)</w:t>
      </w:r>
      <w:r w:rsidR="0046554C">
        <w:t xml:space="preserve"> </w:t>
      </w:r>
      <w:r w:rsidR="00D23053" w:rsidRPr="00C038C3">
        <w:fldChar w:fldCharType="begin"/>
      </w:r>
      <w:r w:rsidR="00E74C62">
        <w:instrText xml:space="preserve"> ADDIN ZOTERO_ITEM CSL_CITATION {"citationID":"We7aNSHI","properties":{"formattedCitation":"(Casini {\\i{}et al.}, 2016a, 2021)","plainCitation":"(Casini et al., 2016a, 2021)","noteIndex":0},"citationItems":[{"id":794,"uris":["http://zotero.org/users/6116610/items/39XLSPWN"],"itemData":{"id":794,"type":"article-journal","abstract":"Investigating the factors regulating fish condition is crucial in ecology and the management of exploited fish populations. The body condition of cod (Gadus morhua) in the Baltic Sea has dramatically decreased during the past two decades, with large implications for the fishery relying on this resource. Here, we statistically investigated the potential drivers of the Baltic cod condition during the past 40 years using newly compiled fishery-independent biological data and hydrological observations. We evidenced a combination of different factors operating before and after the ecological regime shift that occurred in the Baltic Sea in the early 1990s. The changes in cod condition related to feeding opportunities, driven either by density-dependence or food limitation, along the whole period investigated and to the fivefold increase in the extent of hypoxic areas in the most recent 20 years. Hypoxic areas can act on cod condition through different mechanisms related directly to species physiology, or indirectly to behaviour and trophic interactions. Our analyses found statistical evidence for an effect of the hypoxia-induced habitat compression on cod condition possibly operating via crowding and density-dependent processes. These results furnish novel insights into the population dynamics of Baltic Sea cod that can aid the management of this currently threatened population.","container-title":"Royal Society Open Science","DOI":"10.1098/rsos.160416","issue":"10","journalAbbreviation":"Royal Society Open Science","page":"160416","source":"royalsocietypublishing.org (Atypon)","title":"Hypoxic areas, density-dependence and food limitation drive the body condition of a heavily exploited marine fish predator","volume":"3","author":[{"family":"Casini","given":"Michele"},{"family":"Käll","given":"Filip"},{"family":"Hansson","given":"Martin"},{"family":"Plikshs","given":"Maris"},{"family":"Baranova","given":"Tatjana"},{"family":"Karlsson","given":"Olle"},{"family":"Lundström","given":"Karl"},{"family":"Neuenfeldt","given":"Stefan"},{"family":"Gårdmark","given":"Anna"},{"family":"Hjelm","given":"Joakim"}],"issued":{"date-parts":[["2016"]]},"citation-key":"casiniHypoxicAreasDensitydependence2016"}},{"id":2574,"uris":["http://zotero.org/users/6116610/items/7ZM6SYNM"],"itemData":{"id":2574,"type":"article-journal","abstract":"&lt;p&gt;&lt;strong class=\"journal-contentHeaderColor\"&gt;Abstract.&lt;/strong&gt; During the past 20 years, hypoxic areas have expanded rapidly in the Baltic Sea, which has become one of the largest marine “dead zones” in the world. At the same time, the most important commercial fish population of the region, the eastern Baltic cod, has experienced a drastic reduction in mean body condition, but the processes behind the relation between deoxygenation and condition remain elusive. Here we use extensive long-term monitoring data on cod biology and distribution as well as on hydrological variations to investigate the processes that relate deoxygenation and cod condition during the autumn season. Our results show that the depth distribution of cod has increased during the past 4 decades at the same time of the expansion, and shallowing, of waters with oxygen concentrations detrimental to cod performance. This has resulted in a progressively increasing spatial overlap between the cod population and low-oxygenated waters after the mid-1990s. This spatial overlap and the actual oxygen concentration experienced by cod therein statistically explained a large proportion of the changes in cod condition over the years. These results complement previous analyses on fish otolith microchemistry that also revealed that since the mid-1990s, cod individuals with low condition were exposed to low-oxygen waters during their life. This study helps to shed light on the processes that have led to a decline of the eastern Baltic cod body condition, which can aid the management of this population currently in distress. Further studies should focus on understanding why the cod population has moved to deeper waters in autumn and on analyzing the overlap with low-oxygen waters in other seasons to quantify the potential effects of the variations in physical properties on cod biology throughout the year.&lt;/p&gt;","container-title":"Biogeosciences","DOI":"https://doi.org/10.5194/bg-18-1321-2021","ISSN":"1726-4170","issue":"4","language":"English","note":"publisher: Copernicus GmbH","page":"1321-1331","source":"bg.copernicus.org","title":"Changes in population depth distribution and oxygen stratification are involved in the current low condition of the eastern Baltic Sea cod (&lt;i&gt;Gadus morhua&lt;/i&gt;)","volume":"18","author":[{"family":"Casini","given":"Michele"},{"literal":"Martin Hansson"},{"family":"Orio","given":"Alessandro"},{"family":"Limburg","given":"Karin"}],"issued":{"date-parts":[["2021",2,22]]},"citation-key":"casiniChangesPopulationDepth2021"}}],"schema":"https://github.com/citation-style-language/schema/raw/master/csl-citation.json"} </w:instrText>
      </w:r>
      <w:r w:rsidR="00D23053" w:rsidRPr="00C038C3">
        <w:fldChar w:fldCharType="separate"/>
      </w:r>
      <w:r w:rsidR="00E74C62" w:rsidRPr="00E74C62">
        <w:rPr>
          <w:lang w:val="en-GB"/>
        </w:rPr>
        <w:t xml:space="preserve">(Casini </w:t>
      </w:r>
      <w:r w:rsidR="00E74C62" w:rsidRPr="00E74C62">
        <w:rPr>
          <w:i/>
          <w:iCs/>
          <w:lang w:val="en-GB"/>
        </w:rPr>
        <w:t>et al.</w:t>
      </w:r>
      <w:r w:rsidR="00E74C62" w:rsidRPr="00E74C62">
        <w:rPr>
          <w:lang w:val="en-GB"/>
        </w:rPr>
        <w:t>, 2016a, 2021)</w:t>
      </w:r>
      <w:r w:rsidR="00D23053" w:rsidRPr="00C038C3">
        <w:fldChar w:fldCharType="end"/>
      </w:r>
      <w:r w:rsidR="00EB4194" w:rsidRPr="00C038C3">
        <w:t xml:space="preserve">, </w:t>
      </w:r>
      <w:r w:rsidR="000D1C05" w:rsidRPr="00C038C3">
        <w:t>fueled</w:t>
      </w:r>
      <w:r w:rsidR="00072726" w:rsidRPr="00C038C3">
        <w:t xml:space="preserve"> </w:t>
      </w:r>
      <w:r w:rsidR="0035675C" w:rsidRPr="00C038C3">
        <w:t xml:space="preserve">by </w:t>
      </w:r>
      <w:r w:rsidR="00AA2AEA" w:rsidRPr="00C038C3">
        <w:t xml:space="preserve">warming and nutrient enrichment </w:t>
      </w:r>
      <w:r w:rsidR="00AA2AEA" w:rsidRPr="00C038C3">
        <w:fldChar w:fldCharType="begin"/>
      </w:r>
      <w:r w:rsidR="00E74C62">
        <w:instrText xml:space="preserve"> ADDIN ZOTERO_ITEM CSL_CITATION {"citationID":"n6TVq9el","properties":{"formattedCitation":"(Diaz, 2001; Breitburg, 2002; Diaz and Rosenberg, 2008; Carstensen {\\i{}et al.}, 2014)","plainCitation":"(Diaz, 2001; Breitburg, 2002; Diaz and Rosenberg, 2008; Carstensen et al., 2014)","noteIndex":0},"citationItems":[{"id":2602,"uris":["http://zotero.org/users/6116610/items/RT9CVLPI"],"itemData":{"id":2602,"type":"article-journal","abstract":"No other environmental variable of such ecological importance to estuarine and coastal marine ecosystems around the world has changed so drastically, in such a short period of time, as dissolved oxygen. While hypoxic and anoxic environments have existed through geological time, their occurrence in shallow coastal and estuarine areas appears to be increasing, most likely accelerated by human activities. Several large systems, with historical data, that never reported hypoxia at the turn of the 19th century (e.g., Kattegat, the sea between Sweden and Denmark) now experience severe seasonal hypoxia. Synthesis of literature pertaining to benthic hypoxia and anoxia revealed that the oxygen budgets of many major coastal ecosystems have been adversely affected mainly through the process of eutrophication (the production of excess organic matter). It appears that many ecosystems that are now severely stressed by hypoxia may be near or at a threshold of change or collapse (loss of fisheries, loss of biodiversity, alteration of food webs).","container-title":"Journal of Environmental Quality","DOI":"https://doi.org/10.2134/jeq2001.302275x","ISSN":"1537-2537","issue":"2","language":"en","license":"© Published in J. Environ. Qual.30:275–281.","note":"_eprint: https://acsess.onlinelibrary.wiley.com/doi/pdf/10.2134/jeq2001.302275x","page":"275-281","source":"Wiley Online Library","title":"Overview of Hypoxia around the World","volume":"30","author":[{"family":"Diaz","given":"Robert J."}],"issued":{"date-parts":[["2001"]]},"citation-key":"diazOverviewHypoxiaWorld2001"}},{"id":2579,"uris":["http://zotero.org/users/6116610/items/GDPVE4RR"],"itemData":{"id":2579,"type":"article-journal","abstract":"A reduction in dissolved oxygen concentration is one of the most important direct effects of nutrient over-enrichment of coastal waters on fishes. Because hypoxia can cause mortality, reduced growth rates, and altered distributions and behaviors of fishes, as well as changes in the relative importance of organisms and pathways of carbon flow within food webs, hypoxia and anoxia can lead to large reductions in the abundance, diversity, and harvest of fishes within affected waters. Nutrient enrichment, however, typically increases prey abundance in more highly oxygenated surface waters and beyond the boundaries of the hypoxic zone. Because of this mosaic of high and low oxygen areas within a system, not only the actual oxygen concentration of bottom waters, but the spatial arrangement, predictability, and persistence of highly oxygenated, high productivity habitats, and the ability of fishes to locate and use those favorable habitats, will determine the ultimate effect of low oxygen on fish populations. Negative effects of hypoxia on fish, habitat, and food webs potentially make both fish populations and entire systems more susceptible to additional anthropogenic and natural stressors.","container-title":"Estuaries","DOI":"10.1007/BF02804904","ISSN":"0160-8347","issue":"4","journalAbbreviation":"Estuaries","language":"en","page":"767-781","source":"Springer Link","title":"Effects of hypoxia, and the balance between hypoxia and enrichment, on coastal fishes and fisheries","volume":"25","author":[{"family":"Breitburg","given":"Denise"}],"issued":{"date-parts":[["2002",8,1]]},"citation-key":"breitburgEffectsHypoxiaBalance2002"}},{"id":2584,"uris":["http://zotero.org/users/6116610/items/PIQ2ES3F"],"itemData":{"id":2584,"type":"article-journal","abstract":"Dead zones in the coastal oceans have spread exponentially since the 1960s and have serious consequences for ecosystem functioning. The formation of dead zones has been exacerbated by the increase in primary production and consequent worldwide coastal eutrophication fueled by riverine runoff of fertilizers and the burning of fossil fuels. Enhanced primary production results in an accumulation of particulate organic matter, which encourages microbial activity and the consumption of dissolved oxygen in bottom waters. Dead zones have now been reported from more than 400 systems, affecting a total area of more than 245,000 square kilometers, and are probably a key stressor on marine ecosystems.","container-title":"Science","DOI":"10.1126/science.1156401","ISSN":"0036-8075, 1095-9203","issue":"5891","language":"en","license":"American Association for the Advancement of Science","note":"publisher: American Association for the Advancement of Science\nsection: Review\nPMID: 18703733","page":"926-929","source":"science.sciencemag.org","title":"Spreading Dead Zones and Consequences for Marine Ecosystems","volume":"321","author":[{"family":"Diaz","given":"Robert J."},{"family":"Rosenberg","given":"Rutger"}],"issued":{"date-parts":[["2008",8,15]]},"citation-key":"diazSpreadingDeadZones2008"}},{"id":2269,"uris":["http://zotero.org/users/6116610/items/A84IJ36F"],"itemData":{"id":2269,"type":"article-journal","abstract":"Deoxygenation is a global problem in coastal and open regions of the ocean, and has led to expanding areas of oxygen minimum zones and coastal hypoxia. The recent expansion of hypoxia in coastal ecosystems has been primarily attributed to global warming and enhanced nutrient input from land and atmosphere. The largest anthropogenically induced hypoxic area in the world is the Baltic Sea, where the relative importance of physical forcing versus eutrophication is still debated. We have analyzed water column oxygen and salinity profiles to reconstruct oxygen and stratification conditions over the last 115 y and compare the influence of both climate and anthropogenic forcing on hypoxia. We report a 10-fold increase of hypoxia in the Baltic Sea and show that this is primarily linked to increased inputs of nutrients from land, although increased respiration from higher temperatures during the last two decades has contributed to worsening oxygen conditions. Although shifts in climate and physical circulation are important factors modulating the extent of hypoxia, further nutrient reductions in the Baltic Sea will be necessary to reduce the ecosystems impacts of deoxygenation.","container-title":"Proceedings of the National Academy of Sciences","DOI":"10.1073/pnas.1323156111","ISSN":"0027-8424, 1091-6490","issue":"15","journalAbbreviation":"PNAS","language":"en","license":"©  . Freely available online through the PNAS open access option.","note":"publisher: National Academy of Sciences\nsection: Biological Sciences\nPMID: 24706804","page":"5628-5633","source":"www.pnas.org","title":"Deoxygenation of the Baltic Sea during the last century","volume":"111","author":[{"family":"Carstensen","given":"Jacob"},{"family":"Andersen","given":"Jesper H."},{"family":"Gustafsson","given":"Bo G."},{"family":"Conley","given":"Daniel J."}],"issued":{"date-parts":[["2014",4,15]]},"citation-key":"carstensenDeoxygenationBalticSea2014"}}],"schema":"https://github.com/citation-style-language/schema/raw/master/csl-citation.json"} </w:instrText>
      </w:r>
      <w:r w:rsidR="00AA2AEA" w:rsidRPr="00C038C3">
        <w:fldChar w:fldCharType="separate"/>
      </w:r>
      <w:r w:rsidR="00E74C62" w:rsidRPr="00E74C62">
        <w:rPr>
          <w:lang w:val="en-GB"/>
        </w:rPr>
        <w:t xml:space="preserve">(Diaz, 2001; Breitburg, 2002; Diaz and Rosenberg, 2008; Carstensen </w:t>
      </w:r>
      <w:r w:rsidR="00E74C62" w:rsidRPr="00E74C62">
        <w:rPr>
          <w:i/>
          <w:iCs/>
          <w:lang w:val="en-GB"/>
        </w:rPr>
        <w:t>et al.</w:t>
      </w:r>
      <w:r w:rsidR="00E74C62" w:rsidRPr="00E74C62">
        <w:rPr>
          <w:lang w:val="en-GB"/>
        </w:rPr>
        <w:t>, 2014)</w:t>
      </w:r>
      <w:r w:rsidR="00AA2AEA" w:rsidRPr="00C038C3">
        <w:fldChar w:fldCharType="end"/>
      </w:r>
      <w:r w:rsidR="00AA2AEA" w:rsidRPr="00C038C3">
        <w:t xml:space="preserve">. </w:t>
      </w:r>
      <w:ins w:id="51" w:author="Max Lindmark" w:date="2023-01-04T09:46:00Z">
        <w:r w:rsidR="00517F72">
          <w:t>Moreover, l</w:t>
        </w:r>
      </w:ins>
      <w:ins w:id="52" w:author="Max Lindmark" w:date="2023-01-04T09:44:00Z">
        <w:r w:rsidR="00D83742">
          <w:t xml:space="preserve">aboratory experiments have shown that </w:t>
        </w:r>
      </w:ins>
      <w:ins w:id="53" w:author="Max Lindmark" w:date="2023-01-04T09:45:00Z">
        <w:r w:rsidR="00D83742">
          <w:t>warming</w:t>
        </w:r>
      </w:ins>
      <w:ins w:id="54" w:author="Max Lindmark" w:date="2023-01-04T09:44:00Z">
        <w:r w:rsidR="00D83742">
          <w:t xml:space="preserve"> </w:t>
        </w:r>
      </w:ins>
      <w:ins w:id="55" w:author="Max Lindmark" w:date="2023-01-04T09:45:00Z">
        <w:r w:rsidR="00D83742">
          <w:t>is</w:t>
        </w:r>
      </w:ins>
      <w:ins w:id="56" w:author="Max Lindmark" w:date="2023-01-04T09:44:00Z">
        <w:r w:rsidR="00D83742">
          <w:t xml:space="preserve"> associated with lower condition unless fish </w:t>
        </w:r>
      </w:ins>
      <w:ins w:id="57" w:author="Max Lindmark" w:date="2023-01-04T09:45:00Z">
        <w:r w:rsidR="00D83742">
          <w:t>have food in excess</w:t>
        </w:r>
      </w:ins>
      <w:ins w:id="58" w:author="Max Lindmark" w:date="2023-01-04T09:47:00Z">
        <w:r w:rsidR="00C53011">
          <w:t xml:space="preserve"> </w:t>
        </w:r>
      </w:ins>
      <w:r w:rsidR="007D716A">
        <w:fldChar w:fldCharType="begin"/>
      </w:r>
      <w:r w:rsidR="007D716A">
        <w:instrText xml:space="preserve"> ADDIN ZOTERO_ITEM CSL_CITATION {"citationID":"yMGhpUUY","properties":{"formattedCitation":"(Cui and Wootton, 1988)","plainCitation":"(Cui and Wootton, 1988)","noteIndex":0},"citationItems":[{"id":2058,"uris":["http://zotero.org/users/6116610/items/XP7MKDKT"],"itemData":{"id":2058,"type":"article-journal","container-title":"Journal of Fish Biology","DOI":"10.1111/j.1095-8649.1988.tb05484.x","ISSN":"0022-1112, 1095-8649","issue":"3","journalAbbreviation":"J Fish Biology","language":"en","page":"431-443","source":"DOI.org (Crossref)","title":"Bioenergetics of growth of a cyprinid, &lt;i&gt;Phoxinus phoxinus&lt;/i&gt;: the effect of ration, temperature and body size on food consumption, faecal production and nitrogenous excretion","title-short":"Bioenergetics of growth of a cyprinid, Phoxinus phoxinus","volume":"33","author":[{"family":"Cui","given":"Y."},{"family":"Wootton","given":"R. J."}],"issued":{"date-parts":[["1988",9]]},"citation-key":"cuiBioenergeticsGrowthCyprinid1988"}}],"schema":"https://github.com/citation-style-language/schema/raw/master/csl-citation.json"} </w:instrText>
      </w:r>
      <w:r w:rsidR="007D716A">
        <w:fldChar w:fldCharType="separate"/>
      </w:r>
      <w:r w:rsidR="007D716A">
        <w:rPr>
          <w:noProof/>
        </w:rPr>
        <w:t>(Cui and Wootton, 1988)</w:t>
      </w:r>
      <w:r w:rsidR="007D716A">
        <w:fldChar w:fldCharType="end"/>
      </w:r>
      <w:ins w:id="59" w:author="Max Lindmark" w:date="2023-01-04T09:46:00Z">
        <w:r w:rsidR="001E5E40">
          <w:t xml:space="preserve">. This suggests </w:t>
        </w:r>
        <w:r w:rsidR="00413EF3">
          <w:t>effects of deoxygenation and warming</w:t>
        </w:r>
        <w:r w:rsidR="001E5E40">
          <w:t xml:space="preserve"> could be syner</w:t>
        </w:r>
      </w:ins>
      <w:ins w:id="60" w:author="Max Lindmark" w:date="2023-01-04T09:47:00Z">
        <w:r w:rsidR="001E5E40">
          <w:t xml:space="preserve">gistic, as </w:t>
        </w:r>
      </w:ins>
      <w:del w:id="61" w:author="Max Lindmark" w:date="2023-01-04T09:47:00Z">
        <w:r w:rsidR="00C45A00" w:rsidDel="001E5E40">
          <w:delText xml:space="preserve">However, </w:delText>
        </w:r>
      </w:del>
      <w:r w:rsidR="00D63406">
        <w:t xml:space="preserve">reduced </w:t>
      </w:r>
      <w:r w:rsidR="003A145C">
        <w:t xml:space="preserve">oxygen </w:t>
      </w:r>
      <w:r w:rsidR="00D63406">
        <w:t xml:space="preserve">concentrations also </w:t>
      </w:r>
      <w:r w:rsidR="007920AB">
        <w:t xml:space="preserve">cause lower food intake rates </w:t>
      </w:r>
      <w:del w:id="62" w:author="Max Lindmark" w:date="2023-01-04T09:47:00Z">
        <w:r w:rsidR="007920AB" w:rsidDel="00B46503">
          <w:delText>due to lower metabolic rates</w:delText>
        </w:r>
        <w:r w:rsidR="00FE74EA" w:rsidRPr="00C038C3" w:rsidDel="00BC285B">
          <w:delText xml:space="preserve">, which can occur </w:delText>
        </w:r>
      </w:del>
      <w:ins w:id="63" w:author="Max Lindmark" w:date="2023-01-04T09:47:00Z">
        <w:r w:rsidR="00BC285B">
          <w:t>(</w:t>
        </w:r>
      </w:ins>
      <w:r w:rsidR="00B21A3B" w:rsidRPr="00C038C3">
        <w:t xml:space="preserve">even </w:t>
      </w:r>
      <w:r w:rsidR="0024189D" w:rsidRPr="00C038C3">
        <w:t xml:space="preserve">during </w:t>
      </w:r>
      <w:r w:rsidR="00B21A3B" w:rsidRPr="00C038C3">
        <w:t xml:space="preserve">milder </w:t>
      </w:r>
      <w:r w:rsidR="0024189D" w:rsidRPr="00C038C3">
        <w:t>hypoxia</w:t>
      </w:r>
      <w:ins w:id="64" w:author="Max Lindmark" w:date="2023-01-04T09:47:00Z">
        <w:r w:rsidR="003D47F5">
          <w:t>)</w:t>
        </w:r>
      </w:ins>
      <w:r w:rsidR="00F3649B" w:rsidRPr="00C038C3">
        <w:t>.</w:t>
      </w:r>
      <w:r w:rsidR="00F376B9" w:rsidRPr="00C038C3">
        <w:t xml:space="preserve"> </w:t>
      </w:r>
      <w:r w:rsidR="007A46A0" w:rsidRPr="00C038C3">
        <w:t>As</w:t>
      </w:r>
      <w:r w:rsidR="00B5260D" w:rsidRPr="00C038C3">
        <w:t xml:space="preserve"> </w:t>
      </w:r>
      <w:r w:rsidR="00746556" w:rsidRPr="00C038C3">
        <w:t xml:space="preserve">both </w:t>
      </w:r>
      <w:r w:rsidR="00315779" w:rsidRPr="00C038C3">
        <w:t xml:space="preserve">environmental and </w:t>
      </w:r>
      <w:r w:rsidR="00746556" w:rsidRPr="00C038C3">
        <w:t xml:space="preserve">biological </w:t>
      </w:r>
      <w:r w:rsidR="00315779" w:rsidRPr="00C038C3">
        <w:t>variables</w:t>
      </w:r>
      <w:r w:rsidR="00D16504" w:rsidRPr="00C038C3">
        <w:t xml:space="preserve"> </w:t>
      </w:r>
      <w:r w:rsidR="004B170A" w:rsidRPr="00C038C3">
        <w:t>can affect condition</w:t>
      </w:r>
      <w:r w:rsidR="00785E59">
        <w:t>,</w:t>
      </w:r>
      <w:r w:rsidR="00AA5D99" w:rsidRPr="00C038C3">
        <w:t xml:space="preserve"> it</w:t>
      </w:r>
      <w:r w:rsidR="00C277F7" w:rsidRPr="00C038C3">
        <w:t xml:space="preserve"> is </w:t>
      </w:r>
      <w:r w:rsidR="002A0AB6" w:rsidRPr="00C038C3">
        <w:t xml:space="preserve">important to study </w:t>
      </w:r>
      <w:r w:rsidR="00A52AAC" w:rsidRPr="00C038C3">
        <w:t xml:space="preserve">their relative contribution </w:t>
      </w:r>
      <w:r w:rsidR="000E1B08" w:rsidRPr="00C038C3">
        <w:t xml:space="preserve">to </w:t>
      </w:r>
      <w:r w:rsidR="00A52AAC" w:rsidRPr="00C038C3">
        <w:t xml:space="preserve">condition </w:t>
      </w:r>
      <w:r w:rsidR="00A217CD" w:rsidRPr="00C038C3">
        <w:t>in a common framework</w:t>
      </w:r>
      <w:r w:rsidR="0018675F" w:rsidRPr="00C038C3">
        <w:t>.</w:t>
      </w:r>
    </w:p>
    <w:p w14:paraId="7E87EC18" w14:textId="47DA36F3" w:rsidR="00C937AF" w:rsidRPr="00C038C3" w:rsidRDefault="00192B54" w:rsidP="00552801">
      <w:pPr>
        <w:spacing w:line="480" w:lineRule="auto"/>
        <w:ind w:firstLine="284"/>
        <w:contextualSpacing/>
        <w:mirrorIndents/>
        <w:jc w:val="both"/>
      </w:pPr>
      <w:r w:rsidRPr="00C038C3">
        <w:lastRenderedPageBreak/>
        <w:t xml:space="preserve">The </w:t>
      </w:r>
      <w:r w:rsidR="00123D7B" w:rsidRPr="00C038C3">
        <w:t xml:space="preserve">Baltic Sea </w:t>
      </w:r>
      <w:r w:rsidR="005B4694" w:rsidRPr="00C038C3">
        <w:t>constitutes an interesting case study for disentangling ecosystem drivers affecting body condition</w:t>
      </w:r>
      <w:r w:rsidR="00983BF3" w:rsidRPr="00C038C3">
        <w:t xml:space="preserve"> </w:t>
      </w:r>
      <w:r w:rsidR="00983BF3" w:rsidRPr="00C038C3">
        <w:fldChar w:fldCharType="begin"/>
      </w:r>
      <w:r w:rsidR="00E74C62">
        <w:instrText xml:space="preserve"> ADDIN ZOTERO_ITEM CSL_CITATION {"citationID":"oVV3ZFnH","properties":{"formattedCitation":"(Reusch {\\i{}et al.}, 2018)","plainCitation":"(Reusch et al., 2018)","noteIndex":0},"citationItems":[{"id":2827,"uris":["http://zotero.org/users/6116610/items/KAX2EAFP"],"itemData":{"id":2827,"type":"article-journal","abstract":"Science-based, multinational management of the Baltic Sea offers lessons on amelioration of highly disturbed marine ecosystems.","archive_location":"world","container-title":"Science Advances","issue":"5","language":"EN","license":"Copyright © 2018 The Authors, some rights reserved; exclusive licensee American Association for the Advancement of Science. No claim to original U.S. Government Works. Distributed under a Creative Commons Attribution NonCommercial License 4.0 (CC BY-NC).","note":"publisher: American Association for the Advancement of Science","source":"www.science.org","title":"The Baltic Sea as a time machine for the future coastal ocean","URL":"https://www.science.org/doi/abs/10.1126/sciadv.aar8195","volume":"4","author":[{"family":"Reusch","given":"Thorsten B. H."},{"family":"Dierking","given":"Jan"},{"family":"Andersson","given":"Helen C."},{"family":"Bonsdorff","given":"Erik"},{"family":"Carstensen","given":"Jacob"},{"family":"Casini","given":"Michele"},{"family":"Czajkowski","given":"Mikolaj"},{"family":"Hasler","given":"Berit"},{"family":"Hinsby","given":"Klaus"},{"family":"Hyytiäinen","given":"Kari"},{"family":"Johannesson","given":"Kerstin"},{"family":"Jomaa","given":"Seifeddine"},{"family":"Jormalainen","given":"Veijo"},{"family":"Kuosa","given":"Harri"},{"family":"Kurland","given":"Sara"},{"family":"Laikre","given":"Linda"},{"family":"MacKenzie","given":"Brian R."},{"family":"Margonski","given":"Piotr"},{"family":"Melzner","given":"Frank"},{"family":"Oesterwind","given":"Daniel"},{"family":"Ojaveer","given":"Henn"},{"family":"Refsgaard","given":"Jens Christian"},{"family":"Sandström","given":"Annica"},{"family":"Schwarz","given":"Gerald"},{"family":"Tonderski","given":"Karin"},{"family":"Winder","given":"Monika"},{"family":"Zandersen","given":"Marianne"}],"accessed":{"date-parts":[["2021",9,1]]},"issued":{"date-parts":[["2018",5]]},"citation-key":"reuschBalticSeaTime2018"}}],"schema":"https://github.com/citation-style-language/schema/raw/master/csl-citation.json"} </w:instrText>
      </w:r>
      <w:r w:rsidR="00983BF3" w:rsidRPr="00C038C3">
        <w:fldChar w:fldCharType="separate"/>
      </w:r>
      <w:r w:rsidR="00E74C62" w:rsidRPr="00E74C62">
        <w:rPr>
          <w:lang w:val="en-GB"/>
        </w:rPr>
        <w:t xml:space="preserve">(Reusch </w:t>
      </w:r>
      <w:r w:rsidR="00E74C62" w:rsidRPr="00E74C62">
        <w:rPr>
          <w:i/>
          <w:iCs/>
          <w:lang w:val="en-GB"/>
        </w:rPr>
        <w:t>et al.</w:t>
      </w:r>
      <w:r w:rsidR="00E74C62" w:rsidRPr="00E74C62">
        <w:rPr>
          <w:lang w:val="en-GB"/>
        </w:rPr>
        <w:t>, 2018)</w:t>
      </w:r>
      <w:r w:rsidR="00983BF3" w:rsidRPr="00C038C3">
        <w:fldChar w:fldCharType="end"/>
      </w:r>
      <w:r w:rsidR="005B4694" w:rsidRPr="00C038C3">
        <w:t xml:space="preserve">. First, in the </w:t>
      </w:r>
      <w:ins w:id="65" w:author="Max Lindmark" w:date="2023-01-04T10:05:00Z">
        <w:r w:rsidR="001720BD">
          <w:t>e</w:t>
        </w:r>
      </w:ins>
      <w:del w:id="66" w:author="Max Lindmark" w:date="2023-01-04T10:05:00Z">
        <w:r w:rsidR="005B4694" w:rsidRPr="00C038C3" w:rsidDel="001720BD">
          <w:delText>E</w:delText>
        </w:r>
      </w:del>
      <w:r w:rsidR="005B4694" w:rsidRPr="00C038C3">
        <w:t>astern Baltic Sea cod stock</w:t>
      </w:r>
      <w:r w:rsidR="001F5EA4">
        <w:t xml:space="preserve"> (hereafter referred to as cod)</w:t>
      </w:r>
      <w:r w:rsidR="005B4694" w:rsidRPr="00C038C3">
        <w:t xml:space="preserve">, </w:t>
      </w:r>
      <w:r w:rsidR="002E374A" w:rsidRPr="00C038C3">
        <w:t xml:space="preserve">the average </w:t>
      </w:r>
      <w:r w:rsidR="005B4694" w:rsidRPr="00C038C3">
        <w:t xml:space="preserve">body growth and body condition </w:t>
      </w:r>
      <w:r w:rsidR="002E374A" w:rsidRPr="00C038C3">
        <w:t xml:space="preserve">has declined </w:t>
      </w:r>
      <w:r w:rsidR="00D53F63">
        <w:t xml:space="preserve">since </w:t>
      </w:r>
      <w:r w:rsidR="005B4694" w:rsidRPr="00C038C3">
        <w:t xml:space="preserve">the collapse of </w:t>
      </w:r>
      <w:r w:rsidR="00865376" w:rsidRPr="00C038C3">
        <w:t xml:space="preserve">the </w:t>
      </w:r>
      <w:r w:rsidR="005B4694" w:rsidRPr="00C038C3">
        <w:t xml:space="preserve">stock </w:t>
      </w:r>
      <w:r w:rsidR="00FE6B82" w:rsidRPr="00C038C3">
        <w:t>in the early 1990s</w:t>
      </w:r>
      <w:r w:rsidR="00366D2A">
        <w:t xml:space="preserve"> </w:t>
      </w:r>
      <w:r w:rsidR="00C31D10" w:rsidRPr="00C038C3">
        <w:fldChar w:fldCharType="begin"/>
      </w:r>
      <w:r w:rsidR="00E74C62">
        <w:instrText xml:space="preserve"> ADDIN ZOTERO_ITEM CSL_CITATION {"citationID":"i1PkdtEx","properties":{"formattedCitation":"(Casini {\\i{}et al.}, 2016a; Mion {\\i{}et al.}, 2021)","plainCitation":"(Casini et al., 2016a; Mion et al., 2021)","noteIndex":0},"citationItems":[{"id":794,"uris":["http://zotero.org/users/6116610/items/39XLSPWN"],"itemData":{"id":794,"type":"article-journal","abstract":"Investigating the factors regulating fish condition is crucial in ecology and the management of exploited fish populations. The body condition of cod (Gadus morhua) in the Baltic Sea has dramatically decreased during the past two decades, with large implications for the fishery relying on this resource. Here, we statistically investigated the potential drivers of the Baltic cod condition during the past 40 years using newly compiled fishery-independent biological data and hydrological observations. We evidenced a combination of different factors operating before and after the ecological regime shift that occurred in the Baltic Sea in the early 1990s. The changes in cod condition related to feeding opportunities, driven either by density-dependence or food limitation, along the whole period investigated and to the fivefold increase in the extent of hypoxic areas in the most recent 20 years. Hypoxic areas can act on cod condition through different mechanisms related directly to species physiology, or indirectly to behaviour and trophic interactions. Our analyses found statistical evidence for an effect of the hypoxia-induced habitat compression on cod condition possibly operating via crowding and density-dependent processes. These results furnish novel insights into the population dynamics of Baltic Sea cod that can aid the management of this currently threatened population.","container-title":"Royal Society Open Science","DOI":"10.1098/rsos.160416","issue":"10","journalAbbreviation":"Royal Society Open Science","page":"160416","source":"royalsocietypublishing.org (Atypon)","title":"Hypoxic areas, density-dependence and food limitation drive the body condition of a heavily exploited marine fish predator","volume":"3","author":[{"family":"Casini","given":"Michele"},{"family":"Käll","given":"Filip"},{"family":"Hansson","given":"Martin"},{"family":"Plikshs","given":"Maris"},{"family":"Baranova","given":"Tatjana"},{"family":"Karlsson","given":"Olle"},{"family":"Lundström","given":"Karl"},{"family":"Neuenfeldt","given":"Stefan"},{"family":"Gårdmark","given":"Anna"},{"family":"Hjelm","given":"Joakim"}],"issued":{"date-parts":[["2016"]]},"citation-key":"casiniHypoxicAreasDensitydependence2016"}},{"id":2697,"uris":["http://zotero.org/users/6116610/items/38XXNVJ9"],"itemData":{"id":2697,"type":"article-journal","abstract":"Long time series of reliable individual growth estimates are crucial for understanding the status of a fish stock and deciding upon appropriate management. Tagging data provide valuable information about fish growth, and are especially useful when age-based growth estimates and stock assessments are compromised by age-determination uncertainties. However, in the literature there is a lack of studies assessing possible changes in growth over time using tagging data. Here, data from tagging experiments performed in the Baltic Sea between 1971 and 2019 were added to those previously analysed for 1955–1970 to build the most extensive tagging dataset available for Eastern Baltic cod (Gadus morhua, Gadidae), a threatened stock with severe age-determination problems. Two length-based methods, the GROTAG model (based on the von Bertalanffy growth function) and a Generalized Additive Model, were used to assess for the first time the potential long-term changes in cod growth using age-independent data. Both methods showed strong changes in growth with an increase until the end of the 1980s (8.6–10.6 cm/year for a 40 cm cod depending on the model) followed by a sharp decline. This study also revealed that the current growth of cod is the lowest observed in the past 7 decades (4.3–5.1 cm/year for a 40 cm cod depending on the model), indicating very low productivity. This study provides the first example of the use of tagging data to estimate multidecadal changes in growth rates in wild fish. This methodology can also be applied to other species, especially in those cases where severe age-determination problems exist.","container-title":"Fish and Fisheries","DOI":"https://doi.org/10.1111/faf.12527","ISSN":"1467-2979","issue":"2","language":"en","license":"© 2020 John Wiley &amp; Sons Ltd","note":"_eprint: https://onlinelibrary.wiley.com/doi/pdf/10.1111/faf.12527","page":"413-427","source":"Wiley Online Library","title":"Multidecadal changes in fish growth rates estimated from tagging data: A case study from the Eastern Baltic cod &lt;i&gt;Gadus morhua&lt;/i&gt;, Gadidae)","title-short":"Multidecadal changes in fish growth rates estimated from tagging data","volume":"22","author":[{"family":"Mion","given":"Monica"},{"family":"Haase","given":"Stefanie"},{"family":"Hemmer‐Hansen","given":"Jakob"},{"family":"Hilvarsson","given":"Annelie"},{"family":"Hüssy","given":"Karin"},{"family":"Krüger‐Johnsen","given":"Maria"},{"family":"Krumme","given":"Uwe"},{"family":"McQueen","given":"Kate"},{"family":"Plikshs","given":"Maris"},{"family":"Radtke","given":"Krzysztof"},{"family":"Schade","given":"Franziska Maria"},{"family":"Vitale","given":"Francesca"},{"family":"Casini","given":"Michele"}],"issued":{"date-parts":[["2021"]]},"citation-key":"mionMultidecadalChangesFish2021"}}],"schema":"https://github.com/citation-style-language/schema/raw/master/csl-citation.json"} </w:instrText>
      </w:r>
      <w:r w:rsidR="00C31D10" w:rsidRPr="00C038C3">
        <w:fldChar w:fldCharType="separate"/>
      </w:r>
      <w:r w:rsidR="00E74C62" w:rsidRPr="00E74C62">
        <w:rPr>
          <w:lang w:val="en-GB"/>
        </w:rPr>
        <w:t xml:space="preserve">(Casini </w:t>
      </w:r>
      <w:r w:rsidR="00E74C62" w:rsidRPr="00E74C62">
        <w:rPr>
          <w:i/>
          <w:iCs/>
          <w:lang w:val="en-GB"/>
        </w:rPr>
        <w:t>et al.</w:t>
      </w:r>
      <w:r w:rsidR="00E74C62" w:rsidRPr="00E74C62">
        <w:rPr>
          <w:lang w:val="en-GB"/>
        </w:rPr>
        <w:t xml:space="preserve">, 2016a; Mion </w:t>
      </w:r>
      <w:r w:rsidR="00E74C62" w:rsidRPr="00E74C62">
        <w:rPr>
          <w:i/>
          <w:iCs/>
          <w:lang w:val="en-GB"/>
        </w:rPr>
        <w:t>et al.</w:t>
      </w:r>
      <w:r w:rsidR="00E74C62" w:rsidRPr="00E74C62">
        <w:rPr>
          <w:lang w:val="en-GB"/>
        </w:rPr>
        <w:t>, 2021)</w:t>
      </w:r>
      <w:r w:rsidR="00C31D10" w:rsidRPr="00C038C3">
        <w:fldChar w:fldCharType="end"/>
      </w:r>
      <w:r w:rsidR="002E374A" w:rsidRPr="00C038C3">
        <w:t>.</w:t>
      </w:r>
      <w:r w:rsidR="00FE6B82" w:rsidRPr="00C038C3">
        <w:t xml:space="preserve"> </w:t>
      </w:r>
      <w:r w:rsidR="00E93FF7" w:rsidRPr="00C038C3">
        <w:t xml:space="preserve">This has compromised the </w:t>
      </w:r>
      <w:r w:rsidR="00263369" w:rsidRPr="00C038C3">
        <w:t>stock</w:t>
      </w:r>
      <w:r w:rsidR="00285132">
        <w:t>’</w:t>
      </w:r>
      <w:r w:rsidR="00425569">
        <w:t>s</w:t>
      </w:r>
      <w:r w:rsidR="00263369" w:rsidRPr="00C038C3">
        <w:t xml:space="preserve"> </w:t>
      </w:r>
      <w:r w:rsidR="00FE6B82" w:rsidRPr="00C038C3">
        <w:t xml:space="preserve">productivity </w:t>
      </w:r>
      <w:r w:rsidR="003F1652" w:rsidRPr="00C038C3">
        <w:t>to the</w:t>
      </w:r>
      <w:r w:rsidR="00555976">
        <w:t xml:space="preserve"> extent that</w:t>
      </w:r>
      <w:r w:rsidR="003F1652" w:rsidRPr="00C038C3">
        <w:t xml:space="preserve"> </w:t>
      </w:r>
      <w:r w:rsidR="00983BF3" w:rsidRPr="00C038C3">
        <w:t xml:space="preserve">population biomass is expected to remain below safe limits </w:t>
      </w:r>
      <w:r w:rsidR="00EC7402" w:rsidRPr="00C038C3">
        <w:t xml:space="preserve">despite </w:t>
      </w:r>
      <w:r w:rsidR="00DE48B0">
        <w:t xml:space="preserve">the </w:t>
      </w:r>
      <w:r w:rsidR="0086004B" w:rsidRPr="00C038C3">
        <w:t>ban</w:t>
      </w:r>
      <w:r w:rsidR="00DE48B0">
        <w:t xml:space="preserve"> of </w:t>
      </w:r>
      <w:r w:rsidR="0086004B" w:rsidRPr="00C038C3">
        <w:t>targeted cod fisheries in 2019</w:t>
      </w:r>
      <w:r w:rsidR="00FE6B82" w:rsidRPr="00C038C3">
        <w:t xml:space="preserve"> </w:t>
      </w:r>
      <w:r w:rsidR="003526FA" w:rsidRPr="00C038C3">
        <w:fldChar w:fldCharType="begin"/>
      </w:r>
      <w:r w:rsidR="00E74C62">
        <w:instrText xml:space="preserve"> ADDIN ZOTERO_ITEM CSL_CITATION {"citationID":"Lr1t4Xvf","properties":{"formattedCitation":"(ICES, 2021a, 2021b)","plainCitation":"(ICES, 2021a, 2021b)","noteIndex":0},"citationItems":[{"id":2824,"uris":["http://zotero.org/users/6116610/items/CBUFSIQZ"],"itemData":{"id":2824,"type":"report","collection-title":"ICES ADVICE 2021 cod.27.24-32","title":"Cod (&lt;i&gt;Gadus morhua&lt;/i&gt;) in subdivisions 24-32, eastern Baltic stock (eastern Baltic Sea). &lt;i&gt;In&lt;/i&gt; Report of the ICES Advisory Committee","URL":"https://doi.org/10.17895/ices.advice.7745","author":[{"family":"ICES","given":""}],"issued":{"date-parts":[["2021"]]},"citation-key":"icesCodGadusMorhua2021"}},{"id":2771,"uris":["http://zotero.org/users/6116610/items/52T86XBF"],"itemData":{"id":2771,"type":"report","collection-title":"ICES Scientific Reports","genre":"Report","title":"Baltic Fisheries Assesment Working Group (WGBFAS). ICES Scientific Reports. Report. https://doi.org/10.17895/ices.pub.8187","URL":"https://doi.org/10.17895/ices.pub.8187","author":[{"family":"ICES","given":""}],"issued":{"date-parts":[["2021"]]},"citation-key":"icesBalticFisheriesAssesment2021"}}],"schema":"https://github.com/citation-style-language/schema/raw/master/csl-citation.json"} </w:instrText>
      </w:r>
      <w:r w:rsidR="003526FA" w:rsidRPr="00C038C3">
        <w:fldChar w:fldCharType="separate"/>
      </w:r>
      <w:r w:rsidR="00E74C62">
        <w:t>(ICES, 2021a, 2021b)</w:t>
      </w:r>
      <w:r w:rsidR="003526FA" w:rsidRPr="00C038C3">
        <w:fldChar w:fldCharType="end"/>
      </w:r>
      <w:r w:rsidR="00FE6B82" w:rsidRPr="00C038C3">
        <w:t xml:space="preserve">. </w:t>
      </w:r>
      <w:r w:rsidR="005B4694" w:rsidRPr="00C038C3">
        <w:t xml:space="preserve">Second, the </w:t>
      </w:r>
      <w:r w:rsidR="00FE6B82" w:rsidRPr="00C038C3">
        <w:t xml:space="preserve">Baltic </w:t>
      </w:r>
      <w:r w:rsidR="005B4694" w:rsidRPr="00C038C3">
        <w:t xml:space="preserve">ecosystem has seen a major change in the abundance </w:t>
      </w:r>
      <w:r w:rsidR="00876012">
        <w:t xml:space="preserve">and distribution </w:t>
      </w:r>
      <w:r w:rsidR="005B4694" w:rsidRPr="00C038C3">
        <w:t>of both cod and its potential competitor</w:t>
      </w:r>
      <w:r w:rsidR="00282AFF" w:rsidRPr="00C038C3">
        <w:t xml:space="preserve">s </w:t>
      </w:r>
      <w:r w:rsidR="00946F3F">
        <w:t xml:space="preserve">for the </w:t>
      </w:r>
      <w:bookmarkStart w:id="67" w:name="_Hlk92971131"/>
      <w:r w:rsidR="00D61D28">
        <w:t xml:space="preserve">benthic </w:t>
      </w:r>
      <w:r w:rsidR="00134288">
        <w:t xml:space="preserve">prey </w:t>
      </w:r>
      <w:bookmarkEnd w:id="67"/>
      <w:r w:rsidR="00134288" w:rsidRPr="003F095D">
        <w:rPr>
          <w:i/>
          <w:iCs/>
        </w:rPr>
        <w:t>Saduria entomon</w:t>
      </w:r>
      <w:r w:rsidR="006A4B0B" w:rsidRPr="006A4B0B">
        <w:t xml:space="preserve"> </w:t>
      </w:r>
      <w:r w:rsidR="00012D11">
        <w:fldChar w:fldCharType="begin"/>
      </w:r>
      <w:r w:rsidR="00E74C62">
        <w:instrText xml:space="preserve"> ADDIN ZOTERO_ITEM CSL_CITATION {"citationID":"3CuLm9aK","properties":{"formattedCitation":"(Haase {\\i{}et al.}, 2020; Neuenfeldt {\\i{}et al.}, 2020)","plainCitation":"(Haase et al., 2020; Neuenfeldt et al., 2020)","noteIndex":0},"citationItems":[{"id":1986,"uris":["http://zotero.org/users/6116610/items/ZX3KJ4FB"],"itemData":{"id":1986,"type":"article-journal","abstract":"Knowledge about ecological interactions between species is of paramount importance in ecology and ecosystem-based fisheries management. To understand species interactions, studies of feeding habits are required. In the Baltic Sea, there is good knowledge of the diet of cod, but little is known about the diet of flounder, the second most abundant demersal fish in the region. In this study, we investigated the diets of cod and flounder for the first time using stomach content data collected simultaneously in 2015−2017 over a large offshore area of the southern Baltic Sea. The diet of flounder was relatively constant between sizes and seasons and was dominated by benthos, with a high proportion in weight of the benthic isopod Saduria entomon. The diet of cod differed between seasons and showed an ontogenetic shift with a relative decrease of benthic prey and an increase of fish prey with size. Historic diet data of cod were used to explore cod diet changes over time, revealing a shift from a specialized to generalist feeding mode paralleled by a large relative decline in benthic prey, especially S. entomon. Flounder populations have increased in the past 2 decades in the study area, and therefore we hypothesized that flounder have deprived cod of important benthic resources through competition. This competition could be exacerbated by the low benthic prey productivity due to increased hypoxia, which could contribute to explaining the current poor status of the Eastern Baltic cod. The results of this study point to the importance of including flounder in multispecies end ecosystem models.","container-title":"Marine Ecology Progress Series","DOI":"10.3354/meps13360","ISSN":"0171-8630, 1616-1599","journalAbbreviation":"Mar. Ecol. Prog. Ser.","language":"en","page":"159-170","source":"DOI.org (Crossref)","title":"Diet of dominant demersal fish species in the Baltic Sea: Is flounder stealing benthic food from cod?","title-short":"Diet of dominant demersal fish species in the Baltic Sea","volume":"645","author":[{"family":"Haase","given":"K"},{"family":"Orio","given":"A"},{"family":"Pawlak","given":"J"},{"family":"Pachur","given":"M"},{"family":"Casini","given":"M"}],"issued":{"date-parts":[["2020",7,9]]},"citation-key":"haaseDietDominantDemersal2020"}},{"id":967,"uris":["http://zotero.org/users/6116610/items/K43P9JFL"],"itemData":{"id":967,"type":"article-journal","abstract":"Five decades of stomach content data allowed insight into the development of consumption, diet composition, and resulting somatic growth of Gadus morhua (Atlantic cod) in the eastern Baltic Sea. We show a recent reversal in feeding level over body length. Present feeding levels of small cod indicate severe growth limitation and increased starvation-related mortality. For young cod, the low growth rate and the high mortality rate are manifested through a reduction in size-at-age. The low feeding levels are likely the result of a decrease in benthic prey abundance due to increased hypoxic areas, while decreasing abundances of pelagic species in the area of cod distribution have prevented a compensatory shift in diet. Our study emphasizes that environmental forcing and the decline in pelagic prey caused changes in consumption and growth rates of small cod. The food reduction is ampliﬁed by stunted growth leading to high densities of cod of smaller size competing for the scarce resources. The average growth rate is negative, and only individuals with feeding levels well above average will survive, though growing slowly. These results suggest that the relation between consumption rate, somatic growth and predatorprey population densities is strongly environmentally mediated.","container-title":"ICES Journal of Marine Science","DOI":"10.1093/icesjms/fsz224","ISSN":"1054-3139, 1095-9289","issue":"2","language":"en","page":"624-632","source":"DOI.org (Crossref)","title":"Feeding and growth of Atlantic cod (&lt;i&gt;Gadus morhua&lt;/i&gt; L.) in the eastern Baltic Sea under environmental change","volume":"77","author":[{"family":"Neuenfeldt","given":"Stefan"},{"family":"Bartolino","given":"Valerio"},{"family":"Orio","given":"Alessandro"},{"family":"Andersen","given":"Ken H"},{"family":"Andersen","given":"Niels G"},{"family":"Niiranen","given":"Susa"},{"family":"Bergström","given":"Ulf"},{"family":"Ustups","given":"Didzis"},{"family":"Kulatska","given":"Nataliia"},{"family":"Casini","given":"Michele"}],"editor":[{"family":"Ojaveer","given":"Henn"}],"issued":{"date-parts":[["2020"]]},"citation-key":"neuenfeldtFeedingGrowthAtlantic2020"}}],"schema":"https://github.com/citation-style-language/schema/raw/master/csl-citation.json"} </w:instrText>
      </w:r>
      <w:r w:rsidR="00012D11">
        <w:fldChar w:fldCharType="separate"/>
      </w:r>
      <w:r w:rsidR="00E74C62" w:rsidRPr="00E74C62">
        <w:rPr>
          <w:lang w:val="en-GB"/>
        </w:rPr>
        <w:t xml:space="preserve">(Haase </w:t>
      </w:r>
      <w:r w:rsidR="00E74C62" w:rsidRPr="00E74C62">
        <w:rPr>
          <w:i/>
          <w:iCs/>
          <w:lang w:val="en-GB"/>
        </w:rPr>
        <w:t>et al.</w:t>
      </w:r>
      <w:r w:rsidR="00E74C62" w:rsidRPr="00E74C62">
        <w:rPr>
          <w:lang w:val="en-GB"/>
        </w:rPr>
        <w:t xml:space="preserve">, 2020; Neuenfeldt </w:t>
      </w:r>
      <w:r w:rsidR="00E74C62" w:rsidRPr="00E74C62">
        <w:rPr>
          <w:i/>
          <w:iCs/>
          <w:lang w:val="en-GB"/>
        </w:rPr>
        <w:t>et al.</w:t>
      </w:r>
      <w:r w:rsidR="00E74C62" w:rsidRPr="00E74C62">
        <w:rPr>
          <w:lang w:val="en-GB"/>
        </w:rPr>
        <w:t>, 2020)</w:t>
      </w:r>
      <w:r w:rsidR="00012D11">
        <w:fldChar w:fldCharType="end"/>
      </w:r>
      <w:r w:rsidR="00D8132B">
        <w:t>—</w:t>
      </w:r>
      <w:r w:rsidR="00282AFF" w:rsidRPr="00C038C3">
        <w:t>the</w:t>
      </w:r>
      <w:r w:rsidR="005B4694" w:rsidRPr="00C038C3">
        <w:t xml:space="preserve"> </w:t>
      </w:r>
      <w:r w:rsidR="00867BDF">
        <w:t xml:space="preserve">flounder </w:t>
      </w:r>
      <w:r w:rsidR="00CF3163">
        <w:t xml:space="preserve">species </w:t>
      </w:r>
      <w:ins w:id="68" w:author="Max Lindmark" w:date="2023-01-20T08:54:00Z">
        <w:r w:rsidR="0072088F">
          <w:t xml:space="preserve">complex </w:t>
        </w:r>
      </w:ins>
      <w:r w:rsidR="00867BDF" w:rsidRPr="00C14CBD">
        <w:t>(</w:t>
      </w:r>
      <w:r w:rsidR="005B4694" w:rsidRPr="00C14CBD">
        <w:t xml:space="preserve">European </w:t>
      </w:r>
      <w:r w:rsidR="00867BDF" w:rsidRPr="00C14CBD">
        <w:t xml:space="preserve">flounder </w:t>
      </w:r>
      <w:r w:rsidR="002D4FB6" w:rsidRPr="00C14CBD">
        <w:rPr>
          <w:i/>
          <w:iCs/>
        </w:rPr>
        <w:t>Platichthys flesus</w:t>
      </w:r>
      <w:r w:rsidR="00282AFF" w:rsidRPr="00C14CBD">
        <w:t xml:space="preserve"> and </w:t>
      </w:r>
      <w:r w:rsidR="00867BDF" w:rsidRPr="00C14CBD">
        <w:t>Baltic Flounder</w:t>
      </w:r>
      <w:r w:rsidR="00867BDF" w:rsidRPr="00C14CBD">
        <w:rPr>
          <w:i/>
          <w:iCs/>
        </w:rPr>
        <w:t xml:space="preserve"> </w:t>
      </w:r>
      <w:r w:rsidR="00282AFF" w:rsidRPr="00C14CBD">
        <w:rPr>
          <w:i/>
          <w:iCs/>
        </w:rPr>
        <w:t>Platichthys solemdali</w:t>
      </w:r>
      <w:r w:rsidR="002D4FB6" w:rsidRPr="00C14CBD">
        <w:t>)</w:t>
      </w:r>
      <w:r w:rsidR="004D5546" w:rsidRPr="00C14CBD">
        <w:t xml:space="preserve"> </w:t>
      </w:r>
      <w:r w:rsidR="00712EB5" w:rsidRPr="00C14CBD">
        <w:fldChar w:fldCharType="begin"/>
      </w:r>
      <w:r w:rsidR="00E74C62">
        <w:instrText xml:space="preserve"> ADDIN ZOTERO_ITEM CSL_CITATION {"citationID":"XgVpsgE3","properties":{"formattedCitation":"(Orio {\\i{}et al.}, 2017)","plainCitation":"(Orio et al., 2017)","noteIndex":0},"citationItems":[{"id":2165,"uris":["http://zotero.org/users/6116610/items/4UT5GPFA"],"itemData":{"id":2165,"type":"article-journal","abstract":"Standardized indices of abundance and size-based indicators are of extreme importance for monitoring fish population status. The main objectives of the current","container-title":"ICES Journal of Marine Science","DOI":"10.1093/icesjms/fsx005","ISSN":"1054-3139","issue":"5","journalAbbreviation":"ICES J Mar Sci","language":"en","note":"publisher: Oxford Academic","page":"1322-1333","source":"academic.oup.com","title":"Modelling indices of abundance and size-based indicators of cod and flounder stocks in the Baltic Sea using newly standardized trawl survey data","volume":"74","author":[{"family":"Orio","given":"Alessandro"},{"family":"Florin","given":"Ann-Britt"},{"family":"Bergström","given":"Ulf"},{"family":"Šics","given":"Ivo"},{"family":"Baranova","given":"Tatjana"},{"family":"Casini","given":"Michele"}],"issued":{"date-parts":[["2017",5,1]]},"citation-key":"orioModellingIndicesAbundance2017"}}],"schema":"https://github.com/citation-style-language/schema/raw/master/csl-citation.json"} </w:instrText>
      </w:r>
      <w:r w:rsidR="00712EB5" w:rsidRPr="00C14CBD">
        <w:fldChar w:fldCharType="separate"/>
      </w:r>
      <w:r w:rsidR="00E74C62" w:rsidRPr="00E74C62">
        <w:rPr>
          <w:lang w:val="en-GB"/>
        </w:rPr>
        <w:t xml:space="preserve">(Orio </w:t>
      </w:r>
      <w:r w:rsidR="00E74C62" w:rsidRPr="00E74C62">
        <w:rPr>
          <w:i/>
          <w:iCs/>
          <w:lang w:val="en-GB"/>
        </w:rPr>
        <w:t>et al.</w:t>
      </w:r>
      <w:r w:rsidR="00E74C62" w:rsidRPr="00E74C62">
        <w:rPr>
          <w:lang w:val="en-GB"/>
        </w:rPr>
        <w:t>, 2017)</w:t>
      </w:r>
      <w:r w:rsidR="00712EB5" w:rsidRPr="00C14CBD">
        <w:fldChar w:fldCharType="end"/>
      </w:r>
      <w:r w:rsidR="005B4694" w:rsidRPr="00C14CBD">
        <w:t xml:space="preserve">, </w:t>
      </w:r>
      <w:r w:rsidR="00876012" w:rsidRPr="00C14CBD">
        <w:t>a</w:t>
      </w:r>
      <w:r w:rsidR="00876012">
        <w:t xml:space="preserve">nd its </w:t>
      </w:r>
      <w:r w:rsidR="005B4694" w:rsidRPr="00C038C3">
        <w:t xml:space="preserve">main pelagic prey species (sprat </w:t>
      </w:r>
      <w:r w:rsidR="004F65A2" w:rsidRPr="00C038C3">
        <w:rPr>
          <w:i/>
        </w:rPr>
        <w:t>Sprattus sprattus</w:t>
      </w:r>
      <w:r w:rsidR="004F65A2" w:rsidRPr="00C038C3">
        <w:t xml:space="preserve"> </w:t>
      </w:r>
      <w:r w:rsidR="005B4694" w:rsidRPr="00C038C3">
        <w:t>and herring</w:t>
      </w:r>
      <w:r w:rsidR="004F65A2" w:rsidRPr="00C038C3">
        <w:t xml:space="preserve"> </w:t>
      </w:r>
      <w:r w:rsidR="004F65A2" w:rsidRPr="00C038C3">
        <w:rPr>
          <w:i/>
        </w:rPr>
        <w:t>Clupea harengus</w:t>
      </w:r>
      <w:r w:rsidR="005B4694" w:rsidRPr="00C038C3">
        <w:t>)</w:t>
      </w:r>
      <w:r w:rsidR="00C75472">
        <w:t xml:space="preserve"> </w:t>
      </w:r>
      <w:r w:rsidR="002A53A6">
        <w:fldChar w:fldCharType="begin"/>
      </w:r>
      <w:r w:rsidR="00E74C62">
        <w:instrText xml:space="preserve"> ADDIN ZOTERO_ITEM CSL_CITATION {"citationID":"ez6MN3Ne","properties":{"formattedCitation":"(Casini {\\i{}et al.}, 2011; Eero {\\i{}et al.}, 2012; ICES, 2021a)","plainCitation":"(Casini et al., 2011; Eero et al., 2012; ICES, 2021a)","noteIndex":0},"citationItems":[{"id":24,"uris":["http://zotero.org/users/6116610/items/THQIAD3E"],"itemData":{"id":24,"type":"article-journal","container-title":"Population Ecology","DOI":"10.1007/s10144-011-0269-2","ISSN":"1438-3896, 1438-390X","issue":"4","language":"en","page":"511-523","source":"Crossref","title":"Spatial and temporal density dependence regulates the condition of central Baltic Sea clupeids: compelling evidence using an extensive international acoustic survey","title-short":"Spatial and temporal density dependence regulates the condition of central Baltic Sea clupeids","volume":"53","author":[{"family":"Casini","given":"Michele"},{"family":"Kornilovs","given":"Georgs"},{"family":"Cardinale","given":"Massimiliano"},{"family":"Möllmann","given":"Christian"},{"family":"Grygiel","given":"Wlodzimierz"},{"family":"Jonsson","given":"Patrik"},{"family":"Raid","given":"Tiit"},{"family":"Flinkman","given":"Juha"},{"family":"Feldman","given":"Valeriy"}],"issued":{"date-parts":[["2011",10]]},"citation-key":"casiniSpatialTemporalDensity2011"}},{"id":3062,"uris":["http://zotero.org/users/6116610/items/5XJUKRCU"],"itemData":{"id":3062,"type":"article-journal","abstract":"The eastern Baltic cod stock has recently started to recover, after two decades of severe depletion, however with unexpected side effects. The stock has not re-occupied its former wide distribution range, but remains concentrated in a limited area in the southern Baltic Sea. The biomass of forage fish, i.e., sprat and herring, is historic low in this area, which in combination with increasing cod stock results in locally high predation mortality of forage fish and cannibalism of cod. In line with low prey availability, body weight and nutritional condition of cod drastically declined. In the southern Baltic Sea, cod competes with pelagic fisheries for the limited resources of sprat and herring, while the largest biomass of these species is currently found outside the distribution range of cod. Accounting for spatial overlap between species is crucial in developing ecosystem based fisheries management to enhance the recovery of predator stocks.","container-title":"Conservation Letters","DOI":"10.1111/j.1755-263X.2012.00266.x","ISSN":"1755-263X","issue":"6","language":"en","note":"_eprint: https://onlinelibrary.wiley.com/doi/pdf/10.1111/j.1755-263X.2012.00266.x","page":"486-492","source":"Wiley Online Library","title":"Spatial management of marine resources can enhance the recovery of predators and avoid local depletion of forage fish","volume":"5","author":[{"family":"Eero","given":"Margit"},{"family":"Vinther","given":"Morten"},{"family":"Haslob","given":"Holger"},{"family":"Huwer","given":"Bastian"},{"family":"Casini","given":"Michele"},{"family":"Storr-Paulsen","given":"Marie"},{"family":"Köster","given":"Friedrich W."}],"issued":{"date-parts":[["2012"]]},"citation-key":"eeroSpatialManagementMarine2012"}},{"id":2824,"uris":["http://zotero.org/users/6116610/items/CBUFSIQZ"],"itemData":{"id":2824,"type":"report","collection-title":"ICES ADVICE 2021 cod.27.24-32","title":"Cod (&lt;i&gt;Gadus morhua&lt;/i&gt;) in subdivisions 24-32, eastern Baltic stock (eastern Baltic Sea). &lt;i&gt;In&lt;/i&gt; Report of the ICES Advisory Committee","URL":"https://doi.org/10.17895/ices.advice.7745","author":[{"family":"ICES","given":""}],"issued":{"date-parts":[["2021"]]},"citation-key":"icesCodGadusMorhua2021"}}],"schema":"https://github.com/citation-style-language/schema/raw/master/csl-citation.json"} </w:instrText>
      </w:r>
      <w:r w:rsidR="002A53A6">
        <w:fldChar w:fldCharType="separate"/>
      </w:r>
      <w:r w:rsidR="00E74C62" w:rsidRPr="00E74C62">
        <w:rPr>
          <w:lang w:val="en-GB"/>
        </w:rPr>
        <w:t xml:space="preserve">(Casini </w:t>
      </w:r>
      <w:r w:rsidR="00E74C62" w:rsidRPr="00E74C62">
        <w:rPr>
          <w:i/>
          <w:iCs/>
          <w:lang w:val="en-GB"/>
        </w:rPr>
        <w:t>et al.</w:t>
      </w:r>
      <w:r w:rsidR="00E74C62" w:rsidRPr="00E74C62">
        <w:rPr>
          <w:lang w:val="en-GB"/>
        </w:rPr>
        <w:t xml:space="preserve">, 2011; Eero </w:t>
      </w:r>
      <w:r w:rsidR="00E74C62" w:rsidRPr="00E74C62">
        <w:rPr>
          <w:i/>
          <w:iCs/>
          <w:lang w:val="en-GB"/>
        </w:rPr>
        <w:t>et al.</w:t>
      </w:r>
      <w:r w:rsidR="00E74C62" w:rsidRPr="00E74C62">
        <w:rPr>
          <w:lang w:val="en-GB"/>
        </w:rPr>
        <w:t>, 2012; ICES, 2021a)</w:t>
      </w:r>
      <w:r w:rsidR="002A53A6">
        <w:fldChar w:fldCharType="end"/>
      </w:r>
      <w:r w:rsidR="005B4694" w:rsidRPr="00C038C3">
        <w:t xml:space="preserve">. </w:t>
      </w:r>
      <w:r w:rsidR="002B18A5">
        <w:t xml:space="preserve">Also increased intraspecific </w:t>
      </w:r>
      <w:r w:rsidR="006F538A">
        <w:t>competition</w:t>
      </w:r>
      <w:r w:rsidR="002B18A5">
        <w:t xml:space="preserve"> has been linked to the low growth rates of the stock</w:t>
      </w:r>
      <w:r w:rsidR="00405058">
        <w:t xml:space="preserve"> </w:t>
      </w:r>
      <w:r w:rsidR="0044166D">
        <w:fldChar w:fldCharType="begin"/>
      </w:r>
      <w:r w:rsidR="00E74C62">
        <w:instrText xml:space="preserve"> ADDIN ZOTERO_ITEM CSL_CITATION {"citationID":"9neMiq7d","properties":{"formattedCitation":"(Sved\\uc0\\u228{}ng and Hornborg, 2014)","plainCitation":"(Svedäng and Hornborg, 2014)","noteIndex":0},"citationItems":[{"id":156,"uris":["http://zotero.org/users/6116610/items/IDYQ34SF"],"itemData":{"id":156,"type":"article-journal","abstract":"Over the last decades, views on fisheries management have oscillated between alarm and trust in management progress. The predominant policy for remedying the world fishing crisis aims at maximum sustainable yield (MSY) by adjusting gear selectivity and fishing effort. Here we report a case study on how striving for higher yields from the Eastern Baltic cod stock by increasing selectivity has become exceedingly detrimental for its productivity. Although there is a successive increase in numbers of undersized fish, growth potential is severely reduced, and fishing mortality in fishable size has increased. Once density-dependent growth is introduced, the process is self-enforcing as long as the recruitment remains stable. Our findings suggest that policies focusing on maximum yield while targeting greater sizes are risky and should instead prioritize catch rates over yield. Disregarding the underlying population structure may jeopardize stock productivity, with dire consequences for the fishing industry and ecosystem structure and function.","container-title":"Nature Communications","DOI":"10.1038/ncomms5152","note":"PMID: 24920387","page":"4152","title":"Selective fishing induces density-dependent growth","volume":"5","author":[{"family":"Svedäng","given":"H"},{"family":"Hornborg","given":"S"}],"issued":{"date-parts":[["2014"]]},"citation-key":"svedangSelectiveFishingInduces2014"}}],"schema":"https://github.com/citation-style-language/schema/raw/master/csl-citation.json"} </w:instrText>
      </w:r>
      <w:r w:rsidR="0044166D">
        <w:fldChar w:fldCharType="separate"/>
      </w:r>
      <w:r w:rsidR="00E74C62" w:rsidRPr="00E74C62">
        <w:rPr>
          <w:lang w:val="en-GB"/>
        </w:rPr>
        <w:t>(Svedäng and Hornborg, 2014)</w:t>
      </w:r>
      <w:r w:rsidR="0044166D">
        <w:fldChar w:fldCharType="end"/>
      </w:r>
      <w:r w:rsidR="002B18A5">
        <w:t xml:space="preserve">. </w:t>
      </w:r>
      <w:r w:rsidR="005B4694" w:rsidRPr="00C038C3">
        <w:t xml:space="preserve">Lastly, the irregular inflows of saline and oxygenated water from the North Sea together </w:t>
      </w:r>
      <w:r w:rsidR="0044166D">
        <w:t xml:space="preserve">combined with </w:t>
      </w:r>
      <w:r w:rsidR="00750A3F">
        <w:t>a slow water exchange (</w:t>
      </w:r>
      <w:r w:rsidR="005B4694" w:rsidRPr="00C038C3">
        <w:t xml:space="preserve">a residence time </w:t>
      </w:r>
      <w:r w:rsidR="00750A3F">
        <w:t xml:space="preserve">of </w:t>
      </w:r>
      <w:r w:rsidR="005B4694" w:rsidRPr="00C038C3">
        <w:t>25</w:t>
      </w:r>
      <w:r w:rsidR="006453E7">
        <w:t>–</w:t>
      </w:r>
      <w:r w:rsidR="005B4694" w:rsidRPr="00C038C3">
        <w:t>30 years)</w:t>
      </w:r>
      <w:r w:rsidR="0044166D">
        <w:t xml:space="preserve"> </w:t>
      </w:r>
      <w:r w:rsidR="00DB548C" w:rsidRPr="00C038C3">
        <w:t xml:space="preserve">are features that </w:t>
      </w:r>
      <w:r w:rsidR="005B4694" w:rsidRPr="00C038C3">
        <w:t xml:space="preserve">have contributed to </w:t>
      </w:r>
      <w:r w:rsidR="00FE6B82" w:rsidRPr="00C038C3">
        <w:t>making the Baltic Sea</w:t>
      </w:r>
      <w:r w:rsidR="005B4694" w:rsidRPr="00C038C3">
        <w:t xml:space="preserve"> the largest anthropogenically induced hypoxic area in the world </w:t>
      </w:r>
      <w:r w:rsidR="005B4694" w:rsidRPr="00C038C3">
        <w:fldChar w:fldCharType="begin"/>
      </w:r>
      <w:r w:rsidR="00E74C62">
        <w:instrText xml:space="preserve"> ADDIN ZOTERO_ITEM CSL_CITATION {"citationID":"w7jLlCgq","properties":{"formattedCitation":"(Carstensen {\\i{}et al.}, 2014)","plainCitation":"(Carstensen et al., 2014)","noteIndex":0},"citationItems":[{"id":2269,"uris":["http://zotero.org/users/6116610/items/A84IJ36F"],"itemData":{"id":2269,"type":"article-journal","abstract":"Deoxygenation is a global problem in coastal and open regions of the ocean, and has led to expanding areas of oxygen minimum zones and coastal hypoxia. The recent expansion of hypoxia in coastal ecosystems has been primarily attributed to global warming and enhanced nutrient input from land and atmosphere. The largest anthropogenically induced hypoxic area in the world is the Baltic Sea, where the relative importance of physical forcing versus eutrophication is still debated. We have analyzed water column oxygen and salinity profiles to reconstruct oxygen and stratification conditions over the last 115 y and compare the influence of both climate and anthropogenic forcing on hypoxia. We report a 10-fold increase of hypoxia in the Baltic Sea and show that this is primarily linked to increased inputs of nutrients from land, although increased respiration from higher temperatures during the last two decades has contributed to worsening oxygen conditions. Although shifts in climate and physical circulation are important factors modulating the extent of hypoxia, further nutrient reductions in the Baltic Sea will be necessary to reduce the ecosystems impacts of deoxygenation.","container-title":"Proceedings of the National Academy of Sciences","DOI":"10.1073/pnas.1323156111","ISSN":"0027-8424, 1091-6490","issue":"15","journalAbbreviation":"PNAS","language":"en","license":"©  . Freely available online through the PNAS open access option.","note":"publisher: National Academy of Sciences\nsection: Biological Sciences\nPMID: 24706804","page":"5628-5633","source":"www.pnas.org","title":"Deoxygenation of the Baltic Sea during the last century","volume":"111","author":[{"family":"Carstensen","given":"Jacob"},{"family":"Andersen","given":"Jesper H."},{"family":"Gustafsson","given":"Bo G."},{"family":"Conley","given":"Daniel J."}],"issued":{"date-parts":[["2014",4,15]]},"citation-key":"carstensenDeoxygenationBalticSea2014"}}],"schema":"https://github.com/citation-style-language/schema/raw/master/csl-citation.json"} </w:instrText>
      </w:r>
      <w:r w:rsidR="005B4694" w:rsidRPr="00C038C3">
        <w:fldChar w:fldCharType="separate"/>
      </w:r>
      <w:r w:rsidR="00E74C62" w:rsidRPr="00E74C62">
        <w:rPr>
          <w:lang w:val="en-GB"/>
        </w:rPr>
        <w:t xml:space="preserve">(Carstensen </w:t>
      </w:r>
      <w:r w:rsidR="00E74C62" w:rsidRPr="00E74C62">
        <w:rPr>
          <w:i/>
          <w:iCs/>
          <w:lang w:val="en-GB"/>
        </w:rPr>
        <w:t>et al.</w:t>
      </w:r>
      <w:r w:rsidR="00E74C62" w:rsidRPr="00E74C62">
        <w:rPr>
          <w:lang w:val="en-GB"/>
        </w:rPr>
        <w:t>, 2014)</w:t>
      </w:r>
      <w:r w:rsidR="005B4694" w:rsidRPr="00C038C3">
        <w:fldChar w:fldCharType="end"/>
      </w:r>
      <w:r w:rsidR="00C06801">
        <w:t>. I</w:t>
      </w:r>
      <w:r w:rsidR="00DF696D" w:rsidRPr="00C038C3">
        <w:t>t is also one of the fastest warming regional seas</w:t>
      </w:r>
      <w:r w:rsidR="00572762" w:rsidRPr="00C038C3">
        <w:t xml:space="preserve"> </w:t>
      </w:r>
      <w:r w:rsidR="00054FC6" w:rsidRPr="00C038C3">
        <w:fldChar w:fldCharType="begin"/>
      </w:r>
      <w:r w:rsidR="00E74C62">
        <w:instrText xml:space="preserve"> ADDIN ZOTERO_ITEM CSL_CITATION {"citationID":"pD5Zk0Xt","properties":{"formattedCitation":"(Belkin, 2009; Reusch {\\i{}et al.}, 2018)","plainCitation":"(Belkin, 2009; Reusch et al., 2018)","noteIndex":0},"citationItems":[{"id":502,"uris":["http://zotero.org/users/6116610/items/NV7I3QEW"],"itemData":{"id":502,"type":"article-journal","container-title":"Progress in Oceanography","issue":"1","page":"207–213","title":"Rapid warming of large marine ecosystems","volume":"81","author":[{"family":"Belkin","given":"Igor M"}],"issued":{"date-parts":[["2009"]]},"citation-key":"belkinRapidWarmingLarge2009"}},{"id":2827,"uris":["http://zotero.org/users/6116610/items/KAX2EAFP"],"itemData":{"id":2827,"type":"article-journal","abstract":"Science-based, multinational management of the Baltic Sea offers lessons on amelioration of highly disturbed marine ecosystems.","archive_location":"world","container-title":"Science Advances","issue":"5","language":"EN","license":"Copyright © 2018 The Authors, some rights reserved; exclusive licensee American Association for the Advancement of Science. No claim to original U.S. Government Works. Distributed under a Creative Commons Attribution NonCommercial License 4.0 (CC BY-NC).","note":"publisher: American Association for the Advancement of Science","source":"www.science.org","title":"The Baltic Sea as a time machine for the future coastal ocean","URL":"https://www.science.org/doi/abs/10.1126/sciadv.aar8195","volume":"4","author":[{"family":"Reusch","given":"Thorsten B. H."},{"family":"Dierking","given":"Jan"},{"family":"Andersson","given":"Helen C."},{"family":"Bonsdorff","given":"Erik"},{"family":"Carstensen","given":"Jacob"},{"family":"Casini","given":"Michele"},{"family":"Czajkowski","given":"Mikolaj"},{"family":"Hasler","given":"Berit"},{"family":"Hinsby","given":"Klaus"},{"family":"Hyytiäinen","given":"Kari"},{"family":"Johannesson","given":"Kerstin"},{"family":"Jomaa","given":"Seifeddine"},{"family":"Jormalainen","given":"Veijo"},{"family":"Kuosa","given":"Harri"},{"family":"Kurland","given":"Sara"},{"family":"Laikre","given":"Linda"},{"family":"MacKenzie","given":"Brian R."},{"family":"Margonski","given":"Piotr"},{"family":"Melzner","given":"Frank"},{"family":"Oesterwind","given":"Daniel"},{"family":"Ojaveer","given":"Henn"},{"family":"Refsgaard","given":"Jens Christian"},{"family":"Sandström","given":"Annica"},{"family":"Schwarz","given":"Gerald"},{"family":"Tonderski","given":"Karin"},{"family":"Winder","given":"Monika"},{"family":"Zandersen","given":"Marianne"}],"accessed":{"date-parts":[["2021",9,1]]},"issued":{"date-parts":[["2018",5]]},"citation-key":"reuschBalticSeaTime2018"}}],"schema":"https://github.com/citation-style-language/schema/raw/master/csl-citation.json"} </w:instrText>
      </w:r>
      <w:r w:rsidR="00054FC6" w:rsidRPr="00C038C3">
        <w:fldChar w:fldCharType="separate"/>
      </w:r>
      <w:r w:rsidR="00E74C62" w:rsidRPr="00E74C62">
        <w:rPr>
          <w:lang w:val="en-GB"/>
        </w:rPr>
        <w:t xml:space="preserve">(Belkin, 2009; Reusch </w:t>
      </w:r>
      <w:r w:rsidR="00E74C62" w:rsidRPr="00E74C62">
        <w:rPr>
          <w:i/>
          <w:iCs/>
          <w:lang w:val="en-GB"/>
        </w:rPr>
        <w:t>et al.</w:t>
      </w:r>
      <w:r w:rsidR="00E74C62" w:rsidRPr="00E74C62">
        <w:rPr>
          <w:lang w:val="en-GB"/>
        </w:rPr>
        <w:t>, 2018)</w:t>
      </w:r>
      <w:r w:rsidR="00054FC6" w:rsidRPr="00C038C3">
        <w:fldChar w:fldCharType="end"/>
      </w:r>
      <w:r w:rsidR="00DF696D" w:rsidRPr="00C038C3">
        <w:t xml:space="preserve">. </w:t>
      </w:r>
      <w:r w:rsidR="00B11C2A">
        <w:t xml:space="preserve">Previous studies have linked </w:t>
      </w:r>
      <w:r w:rsidR="00D35828">
        <w:t xml:space="preserve">changes in </w:t>
      </w:r>
      <w:r w:rsidR="00577E00">
        <w:t xml:space="preserve">mean </w:t>
      </w:r>
      <w:r w:rsidR="00D35828">
        <w:t xml:space="preserve">condition </w:t>
      </w:r>
      <w:r w:rsidR="00577E00">
        <w:t xml:space="preserve">of cod over large spatial scales </w:t>
      </w:r>
      <w:r w:rsidR="00D35828">
        <w:t xml:space="preserve">to </w:t>
      </w:r>
      <w:r w:rsidR="0006294D">
        <w:t xml:space="preserve">single or </w:t>
      </w:r>
      <w:r w:rsidR="00DD1511">
        <w:t xml:space="preserve">some combination of </w:t>
      </w:r>
      <w:r w:rsidR="001F5EA4">
        <w:t>ecosystem drivers</w:t>
      </w:r>
      <w:r w:rsidR="00750A24">
        <w:t xml:space="preserve"> </w:t>
      </w:r>
      <w:r w:rsidR="000F5D3F">
        <w:fldChar w:fldCharType="begin"/>
      </w:r>
      <w:r w:rsidR="00E74C62">
        <w:instrText xml:space="preserve"> ADDIN ZOTERO_ITEM CSL_CITATION {"citationID":"C37WqXsQ","properties":{"formattedCitation":"(Casini {\\i{}et al.}, 2016a, 2021; Orio {\\i{}et al.}, 2020)","plainCitation":"(Casini et al., 2016a, 2021; Orio et al., 2020)","noteIndex":0},"citationItems":[{"id":794,"uris":["http://zotero.org/users/6116610/items/39XLSPWN"],"itemData":{"id":794,"type":"article-journal","abstract":"Investigating the factors regulating fish condition is crucial in ecology and the management of exploited fish populations. The body condition of cod (Gadus morhua) in the Baltic Sea has dramatically decreased during the past two decades, with large implications for the fishery relying on this resource. Here, we statistically investigated the potential drivers of the Baltic cod condition during the past 40 years using newly compiled fishery-independent biological data and hydrological observations. We evidenced a combination of different factors operating before and after the ecological regime shift that occurred in the Baltic Sea in the early 1990s. The changes in cod condition related to feeding opportunities, driven either by density-dependence or food limitation, along the whole period investigated and to the fivefold increase in the extent of hypoxic areas in the most recent 20 years. Hypoxic areas can act on cod condition through different mechanisms related directly to species physiology, or indirectly to behaviour and trophic interactions. Our analyses found statistical evidence for an effect of the hypoxia-induced habitat compression on cod condition possibly operating via crowding and density-dependent processes. These results furnish novel insights into the population dynamics of Baltic Sea cod that can aid the management of this currently threatened population.","container-title":"Royal Society Open Science","DOI":"10.1098/rsos.160416","issue":"10","journalAbbreviation":"Royal Society Open Science","page":"160416","source":"royalsocietypublishing.org (Atypon)","title":"Hypoxic areas, density-dependence and food limitation drive the body condition of a heavily exploited marine fish predator","volume":"3","author":[{"family":"Casini","given":"Michele"},{"family":"Käll","given":"Filip"},{"family":"Hansson","given":"Martin"},{"family":"Plikshs","given":"Maris"},{"family":"Baranova","given":"Tatjana"},{"family":"Karlsson","given":"Olle"},{"family":"Lundström","given":"Karl"},{"family":"Neuenfeldt","given":"Stefan"},{"family":"Gårdmark","given":"Anna"},{"family":"Hjelm","given":"Joakim"}],"issued":{"date-parts":[["2016"]]},"citation-key":"casiniHypoxicAreasDensitydependence2016"}},{"id":2574,"uris":["http://zotero.org/users/6116610/items/7ZM6SYNM"],"itemData":{"id":2574,"type":"article-journal","abstract":"&lt;p&gt;&lt;strong class=\"journal-contentHeaderColor\"&gt;Abstract.&lt;/strong&gt; During the past 20 years, hypoxic areas have expanded rapidly in the Baltic Sea, which has become one of the largest marine “dead zones” in the world. At the same time, the most important commercial fish population of the region, the eastern Baltic cod, has experienced a drastic reduction in mean body condition, but the processes behind the relation between deoxygenation and condition remain elusive. Here we use extensive long-term monitoring data on cod biology and distribution as well as on hydrological variations to investigate the processes that relate deoxygenation and cod condition during the autumn season. Our results show that the depth distribution of cod has increased during the past 4 decades at the same time of the expansion, and shallowing, of waters with oxygen concentrations detrimental to cod performance. This has resulted in a progressively increasing spatial overlap between the cod population and low-oxygenated waters after the mid-1990s. This spatial overlap and the actual oxygen concentration experienced by cod therein statistically explained a large proportion of the changes in cod condition over the years. These results complement previous analyses on fish otolith microchemistry that also revealed that since the mid-1990s, cod individuals with low condition were exposed to low-oxygen waters during their life. This study helps to shed light on the processes that have led to a decline of the eastern Baltic cod body condition, which can aid the management of this population currently in distress. Further studies should focus on understanding why the cod population has moved to deeper waters in autumn and on analyzing the overlap with low-oxygen waters in other seasons to quantify the potential effects of the variations in physical properties on cod biology throughout the year.&lt;/p&gt;","container-title":"Biogeosciences","DOI":"https://doi.org/10.5194/bg-18-1321-2021","ISSN":"1726-4170","issue":"4","language":"English","note":"publisher: Copernicus GmbH","page":"1321-1331","source":"bg.copernicus.org","title":"Changes in population depth distribution and oxygen stratification are involved in the current low condition of the eastern Baltic Sea cod (&lt;i&gt;Gadus morhua&lt;/i&gt;)","volume":"18","author":[{"family":"Casini","given":"Michele"},{"literal":"Martin Hansson"},{"family":"Orio","given":"Alessandro"},{"family":"Limburg","given":"Karin"}],"issued":{"date-parts":[["2021",2,22]]},"citation-key":"casiniChangesPopulationDepth2021"}},{"id":2177,"uris":["http://zotero.org/users/6116610/items/NAVBHA7D"],"itemData":{"id":2177,"type":"article-journal","abstract":"The strength of interspecific competition and predator–prey interactionsdepends on the area of co-occurrence of the interacting species. Therefore, it isnecessary to quantify the changes in the spatial overlap of trophically connectedspecies to understand the outcomes of species interactions. In the Baltic Sea, theinterplay between cod and flounder has previously been neglected. In this study, we usefour decades of data on cod and flounder distributions covering the southern and centralBaltic Sea to: (1) model and map the changes in the distributions of the two speciesusing generalized additive models; (2) quantify the temporal changes in the potentialcompetitive and predator–prey interactions between them using spatial overlap indices;(3) relate these changes in overlap to the known dynamics of the different cod andflounder populations in the Baltic Sea. Competition overlap has continuously increasedfor cod, from the beginning of the time-series. This is a possible cause of the observeddecline in feeding levels and body condition of small and intermediate sized cod.Flounder overlap with large cod instead has decreased substantially, suggesting apredation release of flounder, potentially triggering its increase in abundance anddistribution range observed in the last decades.","container-title":"Hydrobiologia","DOI":"10.1007/s10750-020-04272-4","ISSN":"1573-5117","issue":"11","journalAbbreviation":"Hydrobiologia","language":"en","page":"2541-2553","source":"Springer Link","title":"Long-term changes in spatial overlap between interacting cod and flounder in the Baltic Sea","volume":"847","author":[{"family":"Orio","given":"Alessandro"},{"family":"Bergström","given":"Ulf"},{"family":"Florin","given":"Ann-Britt"},{"family":"Šics","given":"Ivo"},{"family":"Casini","given":"Michele"}],"issued":{"date-parts":[["2020",6,1]]},"citation-key":"orioLongtermChangesSpatial2020"}}],"schema":"https://github.com/citation-style-language/schema/raw/master/csl-citation.json"} </w:instrText>
      </w:r>
      <w:r w:rsidR="000F5D3F">
        <w:fldChar w:fldCharType="separate"/>
      </w:r>
      <w:r w:rsidR="00E74C62" w:rsidRPr="00E74C62">
        <w:rPr>
          <w:lang w:val="en-GB"/>
        </w:rPr>
        <w:t xml:space="preserve">(Casini </w:t>
      </w:r>
      <w:r w:rsidR="00E74C62" w:rsidRPr="00E74C62">
        <w:rPr>
          <w:i/>
          <w:iCs/>
          <w:lang w:val="en-GB"/>
        </w:rPr>
        <w:t>et al.</w:t>
      </w:r>
      <w:r w:rsidR="00E74C62" w:rsidRPr="00E74C62">
        <w:rPr>
          <w:lang w:val="en-GB"/>
        </w:rPr>
        <w:t xml:space="preserve">, 2016a, 2021; Orio </w:t>
      </w:r>
      <w:r w:rsidR="00E74C62" w:rsidRPr="00E74C62">
        <w:rPr>
          <w:i/>
          <w:iCs/>
          <w:lang w:val="en-GB"/>
        </w:rPr>
        <w:t>et al.</w:t>
      </w:r>
      <w:r w:rsidR="00E74C62" w:rsidRPr="00E74C62">
        <w:rPr>
          <w:lang w:val="en-GB"/>
        </w:rPr>
        <w:t>, 2020)</w:t>
      </w:r>
      <w:r w:rsidR="000F5D3F">
        <w:fldChar w:fldCharType="end"/>
      </w:r>
      <w:r w:rsidR="00F87FF7">
        <w:t xml:space="preserve">. </w:t>
      </w:r>
      <w:r w:rsidR="005528A8" w:rsidRPr="00C038C3">
        <w:t>However,</w:t>
      </w:r>
      <w:r w:rsidR="00A86449">
        <w:t xml:space="preserve"> </w:t>
      </w:r>
      <w:r w:rsidR="00037CA4">
        <w:t xml:space="preserve">in previous studies, within-population variability in condition have been neglected and </w:t>
      </w:r>
      <w:r w:rsidR="001E0E04" w:rsidRPr="00C038C3">
        <w:t xml:space="preserve">the </w:t>
      </w:r>
      <w:r w:rsidR="000E580D">
        <w:t xml:space="preserve">effects of </w:t>
      </w:r>
      <w:r w:rsidR="003E7DE0">
        <w:t xml:space="preserve">environmental and biotic </w:t>
      </w:r>
      <w:r w:rsidR="000E580D">
        <w:t>covariates have not been studie</w:t>
      </w:r>
      <w:r w:rsidR="003E7DE0">
        <w:t>d</w:t>
      </w:r>
      <w:r w:rsidR="000E580D">
        <w:t xml:space="preserve"> on local scales</w:t>
      </w:r>
      <w:r w:rsidR="00037CA4">
        <w:t>. M</w:t>
      </w:r>
      <w:r w:rsidR="00037CA4" w:rsidRPr="00D0345B">
        <w:t xml:space="preserve">oreover, the effect of all the above-mentioned covariates on </w:t>
      </w:r>
      <w:r w:rsidR="00037CA4">
        <w:t xml:space="preserve">cod </w:t>
      </w:r>
      <w:r w:rsidR="00037CA4" w:rsidRPr="00D0345B">
        <w:t>condition have not been analyzed in a common framework.</w:t>
      </w:r>
    </w:p>
    <w:p w14:paraId="02EE5533" w14:textId="40B5C101" w:rsidR="00AD3FFB" w:rsidRPr="00C038C3" w:rsidRDefault="00C937AF" w:rsidP="00552801">
      <w:pPr>
        <w:spacing w:line="480" w:lineRule="auto"/>
        <w:ind w:firstLine="284"/>
        <w:contextualSpacing/>
        <w:mirrorIndents/>
        <w:jc w:val="both"/>
      </w:pPr>
      <w:r w:rsidRPr="00C038C3">
        <w:lastRenderedPageBreak/>
        <w:t xml:space="preserve">In this study, we apply </w:t>
      </w:r>
      <w:r w:rsidR="00497242">
        <w:t>geostatistical</w:t>
      </w:r>
      <w:r w:rsidR="00497242" w:rsidRPr="00C038C3">
        <w:t xml:space="preserve"> </w:t>
      </w:r>
      <w:r w:rsidR="001910CA">
        <w:t>models</w:t>
      </w:r>
      <w:r w:rsidR="001910CA" w:rsidRPr="00C038C3">
        <w:t xml:space="preserve"> </w:t>
      </w:r>
      <w:r w:rsidRPr="00C038C3">
        <w:t xml:space="preserve">to characterize </w:t>
      </w:r>
      <w:r w:rsidR="00A86449">
        <w:t xml:space="preserve">the </w:t>
      </w:r>
      <w:r w:rsidRPr="00C038C3">
        <w:t xml:space="preserve">spatiotemporal variation in </w:t>
      </w:r>
      <w:r w:rsidR="00984587">
        <w:t xml:space="preserve">individual </w:t>
      </w:r>
      <w:r w:rsidRPr="00C038C3">
        <w:t xml:space="preserve">body condition </w:t>
      </w:r>
      <w:r w:rsidR="00A86449">
        <w:t xml:space="preserve">and distribution </w:t>
      </w:r>
      <w:r w:rsidRPr="00C038C3">
        <w:t xml:space="preserve">of cod in the </w:t>
      </w:r>
      <w:r w:rsidR="006B30E5" w:rsidRPr="00C038C3">
        <w:t xml:space="preserve">south-eastern </w:t>
      </w:r>
      <w:r w:rsidRPr="00C038C3">
        <w:t xml:space="preserve">Baltic Sea. </w:t>
      </w:r>
      <w:r w:rsidR="005039E7" w:rsidRPr="00C038C3">
        <w:t xml:space="preserve">We use data from </w:t>
      </w:r>
      <w:del w:id="69" w:author="Max Lindmark" w:date="2023-01-20T08:55:00Z">
        <w:r w:rsidR="005039E7" w:rsidRPr="00C038C3" w:rsidDel="00E16E90">
          <w:delText xml:space="preserve">the </w:delText>
        </w:r>
      </w:del>
      <w:r w:rsidR="00037CA4">
        <w:t xml:space="preserve">scientific surveys </w:t>
      </w:r>
      <w:r w:rsidR="005039E7" w:rsidRPr="00C038C3">
        <w:t xml:space="preserve">between </w:t>
      </w:r>
      <w:r w:rsidR="00256657" w:rsidRPr="00C038C3">
        <w:t>199</w:t>
      </w:r>
      <w:r w:rsidR="00256657">
        <w:t>3</w:t>
      </w:r>
      <w:r w:rsidR="00AE28D4">
        <w:t>–</w:t>
      </w:r>
      <w:r w:rsidR="005039E7" w:rsidRPr="00C038C3">
        <w:t>20</w:t>
      </w:r>
      <w:r w:rsidR="00256657">
        <w:t>19</w:t>
      </w:r>
      <w:r w:rsidR="005039E7" w:rsidRPr="00C038C3">
        <w:t xml:space="preserve">, which corresponds to a period of initially high but </w:t>
      </w:r>
      <w:r w:rsidR="0006294D">
        <w:t xml:space="preserve">then </w:t>
      </w:r>
      <w:r w:rsidR="005039E7" w:rsidRPr="00C038C3">
        <w:t xml:space="preserve">deteriorating </w:t>
      </w:r>
      <w:r w:rsidR="00997489">
        <w:t xml:space="preserve">cod </w:t>
      </w:r>
      <w:r w:rsidR="005039E7" w:rsidRPr="00C038C3">
        <w:t xml:space="preserve">condition </w:t>
      </w:r>
      <w:r w:rsidR="00D31640">
        <w:fldChar w:fldCharType="begin"/>
      </w:r>
      <w:r w:rsidR="00E74C62">
        <w:instrText xml:space="preserve"> ADDIN ZOTERO_ITEM CSL_CITATION {"citationID":"lAC1AjRz","properties":{"formattedCitation":"(Casini {\\i{}et al.}, 2016a)","plainCitation":"(Casini et al., 2016a)","noteIndex":0},"citationItems":[{"id":794,"uris":["http://zotero.org/users/6116610/items/39XLSPWN"],"itemData":{"id":794,"type":"article-journal","abstract":"Investigating the factors regulating fish condition is crucial in ecology and the management of exploited fish populations. The body condition of cod (Gadus morhua) in the Baltic Sea has dramatically decreased during the past two decades, with large implications for the fishery relying on this resource. Here, we statistically investigated the potential drivers of the Baltic cod condition during the past 40 years using newly compiled fishery-independent biological data and hydrological observations. We evidenced a combination of different factors operating before and after the ecological regime shift that occurred in the Baltic Sea in the early 1990s. The changes in cod condition related to feeding opportunities, driven either by density-dependence or food limitation, along the whole period investigated and to the fivefold increase in the extent of hypoxic areas in the most recent 20 years. Hypoxic areas can act on cod condition through different mechanisms related directly to species physiology, or indirectly to behaviour and trophic interactions. Our analyses found statistical evidence for an effect of the hypoxia-induced habitat compression on cod condition possibly operating via crowding and density-dependent processes. These results furnish novel insights into the population dynamics of Baltic Sea cod that can aid the management of this currently threatened population.","container-title":"Royal Society Open Science","DOI":"10.1098/rsos.160416","issue":"10","journalAbbreviation":"Royal Society Open Science","page":"160416","source":"royalsocietypublishing.org (Atypon)","title":"Hypoxic areas, density-dependence and food limitation drive the body condition of a heavily exploited marine fish predator","volume":"3","author":[{"family":"Casini","given":"Michele"},{"family":"Käll","given":"Filip"},{"family":"Hansson","given":"Martin"},{"family":"Plikshs","given":"Maris"},{"family":"Baranova","given":"Tatjana"},{"family":"Karlsson","given":"Olle"},{"family":"Lundström","given":"Karl"},{"family":"Neuenfeldt","given":"Stefan"},{"family":"Gårdmark","given":"Anna"},{"family":"Hjelm","given":"Joakim"}],"issued":{"date-parts":[["2016"]]},"citation-key":"casiniHypoxicAreasDensitydependence2016"}}],"schema":"https://github.com/citation-style-language/schema/raw/master/csl-citation.json"} </w:instrText>
      </w:r>
      <w:r w:rsidR="00D31640">
        <w:fldChar w:fldCharType="separate"/>
      </w:r>
      <w:r w:rsidR="00E74C62" w:rsidRPr="00E74C62">
        <w:rPr>
          <w:lang w:val="en-GB"/>
        </w:rPr>
        <w:t xml:space="preserve">(Casini </w:t>
      </w:r>
      <w:r w:rsidR="00E74C62" w:rsidRPr="00E74C62">
        <w:rPr>
          <w:i/>
          <w:iCs/>
          <w:lang w:val="en-GB"/>
        </w:rPr>
        <w:t>et al.</w:t>
      </w:r>
      <w:r w:rsidR="00E74C62" w:rsidRPr="00E74C62">
        <w:rPr>
          <w:lang w:val="en-GB"/>
        </w:rPr>
        <w:t>, 2016a)</w:t>
      </w:r>
      <w:r w:rsidR="00D31640">
        <w:fldChar w:fldCharType="end"/>
      </w:r>
      <w:r w:rsidR="005039E7" w:rsidRPr="00C038C3">
        <w:t xml:space="preserve">. We then </w:t>
      </w:r>
      <w:del w:id="70" w:author="Max Lindmark" w:date="2023-01-04T10:03:00Z">
        <w:r w:rsidR="005039E7" w:rsidRPr="00C038C3" w:rsidDel="007A3F63">
          <w:delText xml:space="preserve">seek </w:delText>
        </w:r>
      </w:del>
      <w:ins w:id="71" w:author="Max Lindmark" w:date="2023-01-04T10:03:00Z">
        <w:r w:rsidR="007A3F63">
          <w:t>address three aims:</w:t>
        </w:r>
        <w:r w:rsidR="007A3F63" w:rsidRPr="00C038C3">
          <w:t xml:space="preserve"> </w:t>
        </w:r>
      </w:ins>
      <w:del w:id="72" w:author="Max Lindmark" w:date="2023-01-04T10:03:00Z">
        <w:r w:rsidR="005039E7" w:rsidRPr="00C038C3" w:rsidDel="007A3F63">
          <w:delText>to</w:delText>
        </w:r>
      </w:del>
      <w:del w:id="73" w:author="Max Lindmark" w:date="2023-01-04T10:02:00Z">
        <w:r w:rsidR="005039E7" w:rsidRPr="00C038C3" w:rsidDel="00750CE3">
          <w:delText xml:space="preserve"> (1)</w:delText>
        </w:r>
      </w:del>
      <w:del w:id="74" w:author="Max Lindmark" w:date="2023-01-04T10:03:00Z">
        <w:r w:rsidR="005039E7" w:rsidRPr="00C038C3" w:rsidDel="007A3F63">
          <w:delText xml:space="preserve"> </w:delText>
        </w:r>
      </w:del>
      <w:ins w:id="75" w:author="Max Lindmark" w:date="2023-01-04T10:03:00Z">
        <w:r w:rsidR="007A3F63">
          <w:t xml:space="preserve">(1) </w:t>
        </w:r>
      </w:ins>
      <w:del w:id="76" w:author="Max Lindmark" w:date="2023-01-20T08:55:00Z">
        <w:r w:rsidR="005039E7" w:rsidRPr="00C038C3" w:rsidDel="0053286B">
          <w:delText xml:space="preserve">identify </w:delText>
        </w:r>
      </w:del>
      <w:ins w:id="77" w:author="Max Lindmark" w:date="2023-01-20T08:55:00Z">
        <w:r w:rsidR="0053286B">
          <w:t>I</w:t>
        </w:r>
        <w:r w:rsidR="0053286B" w:rsidRPr="00C038C3">
          <w:t xml:space="preserve">dentify </w:t>
        </w:r>
      </w:ins>
      <w:r w:rsidR="005039E7" w:rsidRPr="00C038C3">
        <w:t xml:space="preserve">which </w:t>
      </w:r>
      <w:del w:id="78" w:author="Max Lindmark" w:date="2023-01-04T10:01:00Z">
        <w:r w:rsidR="005039E7" w:rsidRPr="00C038C3" w:rsidDel="00716366">
          <w:delText xml:space="preserve">set of </w:delText>
        </w:r>
      </w:del>
      <w:r w:rsidR="005039E7" w:rsidRPr="00C038C3">
        <w:t>covariates (</w:t>
      </w:r>
      <w:r w:rsidR="00AF7883">
        <w:t xml:space="preserve">biomass </w:t>
      </w:r>
      <w:r w:rsidR="00C5437D" w:rsidRPr="00C038C3">
        <w:t xml:space="preserve">densities </w:t>
      </w:r>
      <w:r w:rsidR="005039E7" w:rsidRPr="00C038C3">
        <w:t>of flounder</w:t>
      </w:r>
      <w:r w:rsidR="001A780F">
        <w:t xml:space="preserve"> and</w:t>
      </w:r>
      <w:r w:rsidR="000925BE">
        <w:t xml:space="preserve"> </w:t>
      </w:r>
      <w:r w:rsidR="0003113B" w:rsidRPr="00C038C3">
        <w:t>cod</w:t>
      </w:r>
      <w:r w:rsidR="006226A5">
        <w:t xml:space="preserve"> (</w:t>
      </w:r>
      <w:r w:rsidR="001A780F">
        <w:t>representing competition</w:t>
      </w:r>
      <w:r w:rsidR="006226A5">
        <w:t>)</w:t>
      </w:r>
      <w:r w:rsidR="001A780F">
        <w:t xml:space="preserve">, </w:t>
      </w:r>
      <w:r w:rsidR="000925BE" w:rsidRPr="00203803">
        <w:rPr>
          <w:i/>
        </w:rPr>
        <w:t>S. entomon</w:t>
      </w:r>
      <w:r w:rsidR="000925BE">
        <w:t xml:space="preserve"> (benthic prey)</w:t>
      </w:r>
      <w:r w:rsidR="0063376C">
        <w:t xml:space="preserve">, </w:t>
      </w:r>
      <w:r w:rsidR="00A90C51">
        <w:t xml:space="preserve">biomass </w:t>
      </w:r>
      <w:r w:rsidR="005039E7" w:rsidRPr="00C038C3">
        <w:t xml:space="preserve">of </w:t>
      </w:r>
      <w:r w:rsidR="00E72E87" w:rsidRPr="00C038C3">
        <w:t>sprat and herring</w:t>
      </w:r>
      <w:r w:rsidR="000925BE">
        <w:t xml:space="preserve"> (pelagic prey</w:t>
      </w:r>
      <w:r w:rsidR="00E72E87" w:rsidRPr="00C038C3">
        <w:t>)</w:t>
      </w:r>
      <w:r w:rsidR="008460CD" w:rsidRPr="00C038C3">
        <w:t xml:space="preserve">, </w:t>
      </w:r>
      <w:r w:rsidR="00383B9E">
        <w:t xml:space="preserve">as well as </w:t>
      </w:r>
      <w:r w:rsidR="00BF6EE3" w:rsidRPr="00C038C3">
        <w:t xml:space="preserve">depth, </w:t>
      </w:r>
      <w:r w:rsidR="005039E7" w:rsidRPr="00C038C3">
        <w:t>oxygen concentration</w:t>
      </w:r>
      <w:r w:rsidR="00247AC9" w:rsidRPr="00C038C3">
        <w:t xml:space="preserve"> and temperature</w:t>
      </w:r>
      <w:r w:rsidR="005039E7" w:rsidRPr="00C038C3">
        <w:t>)</w:t>
      </w:r>
      <w:r w:rsidR="00C34106">
        <w:t xml:space="preserve">, at different </w:t>
      </w:r>
      <w:ins w:id="79" w:author="Max Lindmark" w:date="2023-01-04T10:02:00Z">
        <w:r w:rsidR="00716366">
          <w:t xml:space="preserve">spatial </w:t>
        </w:r>
      </w:ins>
      <w:r w:rsidR="00C34106">
        <w:t>scales</w:t>
      </w:r>
      <w:ins w:id="80" w:author="Max Lindmark" w:date="2023-01-04T10:02:00Z">
        <w:r w:rsidR="00635495">
          <w:t xml:space="preserve"> (from haul-location to ices rectangle and for pelagic fishes, also basin-level</w:t>
        </w:r>
        <w:r w:rsidR="006C1C75">
          <w:t>)</w:t>
        </w:r>
      </w:ins>
      <w:r w:rsidR="00C34106">
        <w:t>,</w:t>
      </w:r>
      <w:r w:rsidR="005039E7" w:rsidRPr="00C038C3">
        <w:t xml:space="preserve"> </w:t>
      </w:r>
      <w:r w:rsidR="00040390" w:rsidRPr="00C038C3">
        <w:t xml:space="preserve">can explain </w:t>
      </w:r>
      <w:r w:rsidR="004667C5">
        <w:t xml:space="preserve">observed </w:t>
      </w:r>
      <w:r w:rsidR="00D41705" w:rsidRPr="00C038C3">
        <w:t xml:space="preserve">variation in </w:t>
      </w:r>
      <w:r w:rsidR="0051389A">
        <w:t>condition</w:t>
      </w:r>
      <w:del w:id="81" w:author="Max Lindmark" w:date="2023-01-04T10:02:00Z">
        <w:r w:rsidR="00436E04" w:rsidDel="007A3F63">
          <w:delText>;</w:delText>
        </w:r>
      </w:del>
      <w:ins w:id="82" w:author="Max Lindmark" w:date="2023-01-04T10:03:00Z">
        <w:r w:rsidR="00710083">
          <w:t>;</w:t>
        </w:r>
      </w:ins>
      <w:ins w:id="83" w:author="Max Lindmark" w:date="2023-01-04T10:02:00Z">
        <w:r w:rsidR="007A3F63">
          <w:t xml:space="preserve"> </w:t>
        </w:r>
      </w:ins>
      <w:ins w:id="84" w:author="Max Lindmark" w:date="2023-01-04T10:03:00Z">
        <w:r w:rsidR="00710083">
          <w:t>(2)</w:t>
        </w:r>
        <w:r w:rsidR="005D2629">
          <w:t xml:space="preserve"> </w:t>
        </w:r>
        <w:r w:rsidR="00695B91">
          <w:t xml:space="preserve">Develop a </w:t>
        </w:r>
      </w:ins>
      <w:ins w:id="85" w:author="Max Lindmark" w:date="2023-01-04T10:04:00Z">
        <w:r w:rsidR="00695B91">
          <w:t>spatiotemporally standardized</w:t>
        </w:r>
      </w:ins>
      <w:ins w:id="86" w:author="Max Lindmark" w:date="2023-01-20T09:17:00Z">
        <w:r w:rsidR="00B16967">
          <w:t>, bi</w:t>
        </w:r>
      </w:ins>
      <w:ins w:id="87" w:author="Max Lindmark" w:date="2023-01-20T09:18:00Z">
        <w:r w:rsidR="00B16967">
          <w:t xml:space="preserve">omass-weighted </w:t>
        </w:r>
      </w:ins>
      <w:ins w:id="88" w:author="Max Lindmark" w:date="2023-01-04T10:04:00Z">
        <w:r w:rsidR="00695B91">
          <w:t xml:space="preserve">condition index for cod in the </w:t>
        </w:r>
      </w:ins>
      <w:ins w:id="89" w:author="Max Lindmark" w:date="2023-01-04T10:05:00Z">
        <w:r w:rsidR="00A308CD">
          <w:t>e</w:t>
        </w:r>
      </w:ins>
      <w:ins w:id="90" w:author="Max Lindmark" w:date="2023-01-04T10:04:00Z">
        <w:r w:rsidR="00695B91">
          <w:t xml:space="preserve">astern Baltic Sea </w:t>
        </w:r>
      </w:ins>
      <w:ins w:id="91" w:author="Max Lindmark" w:date="2023-01-04T10:07:00Z">
        <w:r w:rsidR="00132CF6">
          <w:t>that takes into account the heterogenous and temporally varying distribution of cod</w:t>
        </w:r>
      </w:ins>
      <w:ins w:id="92" w:author="Max Lindmark" w:date="2023-01-04T10:03:00Z">
        <w:r w:rsidR="00710083">
          <w:t xml:space="preserve">; </w:t>
        </w:r>
        <w:r w:rsidR="003B288A">
          <w:t>(</w:t>
        </w:r>
        <w:r w:rsidR="00710083">
          <w:t>3</w:t>
        </w:r>
        <w:r w:rsidR="003B288A">
          <w:t>)</w:t>
        </w:r>
      </w:ins>
      <w:del w:id="93" w:author="Max Lindmark" w:date="2023-01-04T10:03:00Z">
        <w:r w:rsidR="00436E04" w:rsidDel="00F56117">
          <w:delText xml:space="preserve"> </w:delText>
        </w:r>
        <w:r w:rsidR="005039E7" w:rsidRPr="00C038C3" w:rsidDel="00F56117">
          <w:delText>and (2)</w:delText>
        </w:r>
      </w:del>
      <w:r w:rsidR="005039E7" w:rsidRPr="00C038C3">
        <w:t xml:space="preserve"> </w:t>
      </w:r>
      <w:ins w:id="94" w:author="Max Lindmark" w:date="2023-01-04T10:35:00Z">
        <w:r w:rsidR="00697F99" w:rsidRPr="00697F99">
          <w:t xml:space="preserve">Explore how the spatiotemporal distribution of cod impacts the environmental conditions experienced and </w:t>
        </w:r>
        <w:r w:rsidR="00697F99">
          <w:t>their</w:t>
        </w:r>
        <w:r w:rsidR="00697F99" w:rsidRPr="00697F99">
          <w:t xml:space="preserve"> implications on </w:t>
        </w:r>
        <w:r w:rsidR="004666B7">
          <w:t xml:space="preserve">trends </w:t>
        </w:r>
        <w:r w:rsidR="00697F99" w:rsidRPr="00697F99">
          <w:t>body condition</w:t>
        </w:r>
      </w:ins>
      <w:del w:id="95" w:author="Max Lindmark" w:date="2023-01-04T10:35:00Z">
        <w:r w:rsidR="000C627A" w:rsidRPr="00C038C3" w:rsidDel="00697F99">
          <w:delText xml:space="preserve">explore </w:delText>
        </w:r>
        <w:r w:rsidR="00CA0BEB" w:rsidDel="00697F99">
          <w:delText>the role of changes in the spatiotemporal distribution</w:delText>
        </w:r>
        <w:r w:rsidR="001C02C2" w:rsidDel="00697F99">
          <w:delText xml:space="preserve"> of cod</w:delText>
        </w:r>
        <w:r w:rsidR="0059695A" w:rsidDel="00697F99">
          <w:delText xml:space="preserve"> </w:delText>
        </w:r>
        <w:r w:rsidR="00436E04" w:rsidDel="00697F99">
          <w:delText xml:space="preserve">in observed </w:delText>
        </w:r>
        <w:r w:rsidR="0059695A" w:rsidDel="00697F99">
          <w:delText>trends in body condition</w:delText>
        </w:r>
      </w:del>
      <w:r w:rsidR="00461D8A" w:rsidRPr="00C038C3">
        <w:t>.</w:t>
      </w:r>
    </w:p>
    <w:p w14:paraId="5CAB9D77" w14:textId="77777777" w:rsidR="00B651A0" w:rsidRPr="00C038C3" w:rsidRDefault="00B651A0" w:rsidP="00552801">
      <w:pPr>
        <w:spacing w:line="480" w:lineRule="auto"/>
        <w:contextualSpacing/>
        <w:mirrorIndents/>
        <w:jc w:val="both"/>
        <w:rPr>
          <w:bCs/>
        </w:rPr>
      </w:pPr>
    </w:p>
    <w:p w14:paraId="10B90A80" w14:textId="41D26001" w:rsidR="00736FF5" w:rsidRPr="00C038C3" w:rsidRDefault="00401B29" w:rsidP="00552801">
      <w:pPr>
        <w:spacing w:line="480" w:lineRule="auto"/>
        <w:contextualSpacing/>
        <w:mirrorIndents/>
        <w:jc w:val="both"/>
        <w:rPr>
          <w:b/>
          <w:sz w:val="28"/>
          <w:szCs w:val="28"/>
        </w:rPr>
      </w:pPr>
      <w:r w:rsidRPr="00C038C3">
        <w:rPr>
          <w:b/>
          <w:sz w:val="28"/>
          <w:szCs w:val="28"/>
        </w:rPr>
        <w:t>Materials and methods</w:t>
      </w:r>
    </w:p>
    <w:p w14:paraId="7F832110" w14:textId="77777777" w:rsidR="000B7658" w:rsidRPr="00C038C3" w:rsidRDefault="000B7658" w:rsidP="00552801">
      <w:pPr>
        <w:spacing w:line="480" w:lineRule="auto"/>
        <w:contextualSpacing/>
        <w:mirrorIndents/>
        <w:jc w:val="both"/>
        <w:rPr>
          <w:b/>
          <w:bCs/>
          <w:i/>
        </w:rPr>
      </w:pPr>
      <w:r w:rsidRPr="00C038C3">
        <w:rPr>
          <w:b/>
          <w:bCs/>
          <w:i/>
        </w:rPr>
        <w:t>Data</w:t>
      </w:r>
    </w:p>
    <w:p w14:paraId="649860EA" w14:textId="19DB6F39" w:rsidR="000B7658" w:rsidRPr="00545A0E" w:rsidRDefault="000B7658" w:rsidP="00552801">
      <w:pPr>
        <w:spacing w:line="480" w:lineRule="auto"/>
        <w:contextualSpacing/>
        <w:mirrorIndents/>
        <w:jc w:val="both"/>
        <w:rPr>
          <w:u w:val="single"/>
        </w:rPr>
      </w:pPr>
      <w:r w:rsidRPr="00C038C3">
        <w:t>To model the spatiotemporal development of cod condition and distribution, we acquired weight</w:t>
      </w:r>
      <w:r w:rsidR="00C62829" w:rsidRPr="00C038C3">
        <w:t xml:space="preserve"> and </w:t>
      </w:r>
      <w:r w:rsidRPr="00C038C3">
        <w:t>length data</w:t>
      </w:r>
      <w:ins w:id="96" w:author="Max Lindmark" w:date="2023-01-04T13:15:00Z">
        <w:r w:rsidR="00BD4281">
          <w:t xml:space="preserve"> for </w:t>
        </w:r>
      </w:ins>
      <w:ins w:id="97" w:author="Max Lindmark" w:date="2023-01-19T08:59:00Z">
        <w:r w:rsidR="00DB66B2" w:rsidRPr="00DB66B2">
          <w:t>94295</w:t>
        </w:r>
      </w:ins>
      <w:ins w:id="98" w:author="Max Lindmark" w:date="2023-01-04T13:15:00Z">
        <w:r w:rsidR="00BD4281">
          <w:t xml:space="preserve"> indiv</w:t>
        </w:r>
      </w:ins>
      <w:ins w:id="99" w:author="Max Lindmark" w:date="2023-01-04T13:16:00Z">
        <w:r w:rsidR="00BD4281">
          <w:t>idual cod</w:t>
        </w:r>
      </w:ins>
      <w:r w:rsidR="00683E14" w:rsidRPr="00C038C3">
        <w:t xml:space="preserve">, as well as </w:t>
      </w:r>
      <w:r w:rsidRPr="00C038C3">
        <w:t xml:space="preserve">catch per unit effort data (CPUE, numbers/hour) </w:t>
      </w:r>
      <w:r w:rsidR="00E81868" w:rsidRPr="00C038C3">
        <w:t xml:space="preserve">of cod </w:t>
      </w:r>
      <w:r w:rsidRPr="00C038C3">
        <w:t>by 10-mm length class from the Baltic International Trawl Survey (BITS) between the years 1993</w:t>
      </w:r>
      <w:r w:rsidR="008F110A">
        <w:t>–</w:t>
      </w:r>
      <w:r w:rsidRPr="00C038C3">
        <w:t xml:space="preserve">2019 in </w:t>
      </w:r>
      <w:r w:rsidR="0014679B">
        <w:t>the International Council for the Exploration of the Sea (</w:t>
      </w:r>
      <w:r w:rsidRPr="00C038C3">
        <w:t>ICES</w:t>
      </w:r>
      <w:r w:rsidR="0014679B">
        <w:t>)</w:t>
      </w:r>
      <w:r w:rsidRPr="00C038C3">
        <w:t xml:space="preserve"> </w:t>
      </w:r>
      <w:r w:rsidR="00AC01B0">
        <w:t>subdivision</w:t>
      </w:r>
      <w:r w:rsidRPr="00C038C3">
        <w:t>s 24</w:t>
      </w:r>
      <w:r w:rsidR="008F110A">
        <w:t>–</w:t>
      </w:r>
      <w:r w:rsidRPr="00C038C3">
        <w:t>28 (</w:t>
      </w:r>
      <w:r w:rsidR="0090053B" w:rsidRPr="00C038C3">
        <w:rPr>
          <w:i/>
          <w:iCs/>
        </w:rPr>
        <w:t>SI Appendix</w:t>
      </w:r>
      <w:r w:rsidR="00D1568A" w:rsidRPr="00C038C3">
        <w:t>, Fig. S</w:t>
      </w:r>
      <w:r w:rsidR="00436B4C" w:rsidRPr="00C038C3">
        <w:t>1</w:t>
      </w:r>
      <w:r w:rsidRPr="00C038C3">
        <w:t xml:space="preserve">). </w:t>
      </w:r>
      <w:r w:rsidR="006F09B3" w:rsidRPr="00C038C3">
        <w:t xml:space="preserve">CPUE data </w:t>
      </w:r>
      <w:r w:rsidR="00761997" w:rsidRPr="00C038C3">
        <w:t xml:space="preserve">were standardized </w:t>
      </w:r>
      <w:r w:rsidR="00A47235" w:rsidRPr="00C038C3">
        <w:t xml:space="preserve">based on </w:t>
      </w:r>
      <w:r w:rsidR="00D72E9A" w:rsidRPr="00C038C3">
        <w:t>gear dimensions and towing speed</w:t>
      </w:r>
      <w:ins w:id="100" w:author="Max Lindmark" w:date="2023-01-20T08:59:00Z">
        <w:r w:rsidR="00D12915">
          <w:t xml:space="preserve"> (</w:t>
        </w:r>
        <w:r w:rsidR="00D12915" w:rsidRPr="00C038C3">
          <w:t>TVL trawl with 75 m sweeps</w:t>
        </w:r>
        <w:r w:rsidR="00723294">
          <w:t xml:space="preserve"> at </w:t>
        </w:r>
        <w:r w:rsidR="00743C9C">
          <w:t>3</w:t>
        </w:r>
        <w:r w:rsidR="00723294">
          <w:t xml:space="preserve"> knots</w:t>
        </w:r>
        <w:r w:rsidR="00D12915">
          <w:t>)</w:t>
        </w:r>
        <w:r w:rsidR="00BD359E">
          <w:t>,</w:t>
        </w:r>
      </w:ins>
      <w:r w:rsidR="00D72E9A" w:rsidRPr="00C038C3">
        <w:t xml:space="preserve"> </w:t>
      </w:r>
      <w:r w:rsidR="00761997" w:rsidRPr="00C038C3">
        <w:t>following</w:t>
      </w:r>
      <w:r w:rsidR="003A772B" w:rsidRPr="00C038C3">
        <w:t xml:space="preserve"> Orio </w:t>
      </w:r>
      <w:r w:rsidR="003A772B" w:rsidRPr="00C038C3">
        <w:rPr>
          <w:i/>
          <w:iCs/>
        </w:rPr>
        <w:t>et al.</w:t>
      </w:r>
      <w:r w:rsidR="00761997" w:rsidRPr="00C038C3">
        <w:t xml:space="preserve"> </w:t>
      </w:r>
      <w:r w:rsidR="00AB1F4E" w:rsidRPr="00C038C3">
        <w:fldChar w:fldCharType="begin"/>
      </w:r>
      <w:r w:rsidR="00E74C62">
        <w:instrText xml:space="preserve"> ADDIN ZOTERO_ITEM CSL_CITATION {"citationID":"zdVo8uT9","properties":{"formattedCitation":"(2017)","plainCitation":"(2017)","noteIndex":0},"citationItems":[{"id":2165,"uris":["http://zotero.org/users/6116610/items/4UT5GPFA"],"itemData":{"id":2165,"type":"article-journal","abstract":"Standardized indices of abundance and size-based indicators are of extreme importance for monitoring fish population status. The main objectives of the current","container-title":"ICES Journal of Marine Science","DOI":"10.1093/icesjms/fsx005","ISSN":"1054-3139","issue":"5","journalAbbreviation":"ICES J Mar Sci","language":"en","note":"publisher: Oxford Academic","page":"1322-1333","source":"academic.oup.com","title":"Modelling indices of abundance and size-based indicators of cod and flounder stocks in the Baltic Sea using newly standardized trawl survey data","volume":"74","author":[{"family":"Orio","given":"Alessandro"},{"family":"Florin","given":"Ann-Britt"},{"family":"Bergström","given":"Ulf"},{"family":"Šics","given":"Ivo"},{"family":"Baranova","given":"Tatjana"},{"family":"Casini","given":"Michele"}],"issued":{"date-parts":[["2017",5,1]]},"citation-key":"orioModellingIndicesAbundance2017"},"suppress-author":true}],"schema":"https://github.com/citation-style-language/schema/raw/master/csl-citation.json"} </w:instrText>
      </w:r>
      <w:r w:rsidR="00AB1F4E" w:rsidRPr="00C038C3">
        <w:fldChar w:fldCharType="separate"/>
      </w:r>
      <w:r w:rsidR="00E74C62">
        <w:t>(2017)</w:t>
      </w:r>
      <w:r w:rsidR="00AB1F4E" w:rsidRPr="00C038C3">
        <w:fldChar w:fldCharType="end"/>
      </w:r>
      <w:ins w:id="101" w:author="Max Lindmark" w:date="2023-01-20T08:59:00Z">
        <w:r w:rsidR="00983066">
          <w:t xml:space="preserve">. </w:t>
        </w:r>
      </w:ins>
      <w:ins w:id="102" w:author="Max Lindmark" w:date="2023-01-20T09:00:00Z">
        <w:r w:rsidR="00BA6C58">
          <w:t>K</w:t>
        </w:r>
        <w:r w:rsidR="00983066">
          <w:t>g</w:t>
        </w:r>
        <w:r w:rsidR="00BA6C58">
          <w:t xml:space="preserve">/h was then converted </w:t>
        </w:r>
      </w:ins>
      <w:del w:id="103" w:author="Max Lindmark" w:date="2023-01-20T08:59:00Z">
        <w:r w:rsidR="00551310" w:rsidRPr="00C038C3" w:rsidDel="009B3D5D">
          <w:delText xml:space="preserve"> </w:delText>
        </w:r>
        <w:r w:rsidR="006B3D5A" w:rsidRPr="00C038C3" w:rsidDel="009B3D5D">
          <w:delText xml:space="preserve">to </w:delText>
        </w:r>
      </w:del>
      <w:ins w:id="104" w:author="Max Lindmark" w:date="2023-01-20T09:01:00Z">
        <w:r w:rsidR="00BA6C58">
          <w:t xml:space="preserve">to </w:t>
        </w:r>
      </w:ins>
      <w:r w:rsidR="00552144" w:rsidRPr="00C038C3">
        <w:t xml:space="preserve">the </w:t>
      </w:r>
      <w:r w:rsidR="00F4530A" w:rsidRPr="00C038C3">
        <w:t>unit</w:t>
      </w:r>
      <w:r w:rsidR="00B81F0E">
        <w:t xml:space="preserve"> kg/km</w:t>
      </w:r>
      <w:r w:rsidR="00B81F0E" w:rsidRPr="00EA3312">
        <w:rPr>
          <w:vertAlign w:val="superscript"/>
        </w:rPr>
        <w:t>2</w:t>
      </w:r>
      <w:del w:id="105" w:author="Max Lindmark" w:date="2023-01-20T08:58:00Z">
        <w:r w:rsidR="00BC4BBB" w:rsidDel="00AE1589">
          <w:rPr>
            <w:vertAlign w:val="superscript"/>
          </w:rPr>
          <w:delText xml:space="preserve"> </w:delText>
        </w:r>
        <w:r w:rsidR="00F4530A" w:rsidRPr="00C038C3" w:rsidDel="00AE1589">
          <w:delText>u</w:delText>
        </w:r>
      </w:del>
      <w:del w:id="106" w:author="Max Lindmark" w:date="2023-01-20T08:59:00Z">
        <w:r w:rsidR="00F4530A" w:rsidRPr="00C038C3" w:rsidDel="009B3D5D">
          <w:delText xml:space="preserve">sing a </w:delText>
        </w:r>
        <w:r w:rsidR="00F4530A" w:rsidRPr="00C038C3" w:rsidDel="00D12915">
          <w:delText xml:space="preserve">TVL trawl with 75 m sweeps </w:delText>
        </w:r>
        <w:r w:rsidR="007C537F" w:rsidRPr="00C038C3" w:rsidDel="009B3D5D">
          <w:delText>(</w:delText>
        </w:r>
        <w:r w:rsidR="00C3216A" w:rsidRPr="00C038C3" w:rsidDel="009B3D5D">
          <w:delText xml:space="preserve">note </w:delText>
        </w:r>
        <w:r w:rsidR="00906C00" w:rsidRPr="00C038C3" w:rsidDel="009B3D5D">
          <w:delText xml:space="preserve">that </w:delText>
        </w:r>
        <w:r w:rsidR="00334FF1" w:rsidRPr="00C038C3" w:rsidDel="009B3D5D">
          <w:delText>compare</w:delText>
        </w:r>
        <w:r w:rsidR="0042187B" w:rsidRPr="00C038C3" w:rsidDel="009B3D5D">
          <w:delText>d</w:delText>
        </w:r>
        <w:r w:rsidR="00334FF1" w:rsidRPr="00C038C3" w:rsidDel="009B3D5D">
          <w:delText xml:space="preserve"> to Orio </w:delText>
        </w:r>
        <w:r w:rsidR="00334FF1" w:rsidRPr="00C038C3" w:rsidDel="009B3D5D">
          <w:rPr>
            <w:i/>
            <w:iCs/>
          </w:rPr>
          <w:delText>et al.</w:delText>
        </w:r>
        <w:r w:rsidR="00334FF1" w:rsidRPr="00C038C3" w:rsidDel="009B3D5D">
          <w:delText xml:space="preserve"> </w:delText>
        </w:r>
        <w:r w:rsidR="00334FF1" w:rsidRPr="00C038C3" w:rsidDel="009B3D5D">
          <w:fldChar w:fldCharType="begin"/>
        </w:r>
        <w:r w:rsidR="00E74C62" w:rsidDel="009B3D5D">
          <w:delInstrText xml:space="preserve"> ADDIN ZOTERO_ITEM CSL_CITATION {"citationID":"YJ57ToJb","properties":{"formattedCitation":"(2017)","plainCitation":"(2017)","noteIndex":0},"citationItems":[{"id":2165,"uris":["http://zotero.org/users/6116610/items/4UT5GPFA"],"itemData":{"id":2165,"type":"article-journal","abstract":"Standardized indices of abundance and size-based indicators are of extreme importance for monitoring fish population status. The main objectives of the current","container-title":"ICES Journal of Marine Science","DOI":"10.1093/icesjms/fsx005","ISSN":"1054-3139","issue":"5","journalAbbreviation":"ICES J Mar Sci","language":"en","note":"publisher: Oxford Academic","page":"1322-1333","source":"academic.oup.com","title":"Modelling indices of abundance and size-based indicators of cod and flounder stocks in the Baltic Sea using newly standardized trawl survey data","volume":"74","author":[{"family":"Orio","given":"Alessandro"},{"family":"Florin","given":"Ann-Britt"},{"family":"Bergström","given":"Ulf"},{"family":"Šics","given":"Ivo"},{"family":"Baranova","given":"Tatjana"},{"family":"Casini","given":"Michele"}],"issued":{"date-parts":[["2017",5,1]]},"citation-key":"orioModellingIndicesAbundance2017"},"suppress-author":true}],"schema":"https://github.com/citation-style-language/schema/raw/master/csl-citation.json"} </w:delInstrText>
        </w:r>
        <w:r w:rsidR="00334FF1" w:rsidRPr="00C038C3" w:rsidDel="009B3D5D">
          <w:fldChar w:fldCharType="separate"/>
        </w:r>
        <w:r w:rsidR="00E74C62" w:rsidDel="009B3D5D">
          <w:delText>(2017)</w:delText>
        </w:r>
        <w:r w:rsidR="00334FF1" w:rsidRPr="00C038C3" w:rsidDel="009B3D5D">
          <w:fldChar w:fldCharType="end"/>
        </w:r>
        <w:r w:rsidR="00427F5E" w:rsidRPr="00C038C3" w:rsidDel="009B3D5D">
          <w:delText xml:space="preserve">, </w:delText>
        </w:r>
        <w:r w:rsidR="00906C00" w:rsidRPr="00C038C3" w:rsidDel="009B3D5D">
          <w:delText xml:space="preserve">we </w:delText>
        </w:r>
        <w:r w:rsidR="00382710" w:rsidRPr="00C038C3" w:rsidDel="009B3D5D">
          <w:delText xml:space="preserve">further </w:delText>
        </w:r>
        <w:r w:rsidR="007B4DC5" w:rsidRPr="00C038C3" w:rsidDel="009B3D5D">
          <w:delText xml:space="preserve">express </w:delText>
        </w:r>
        <w:r w:rsidR="00FE6A24" w:rsidRPr="00C038C3" w:rsidDel="009B3D5D">
          <w:delText xml:space="preserve">density </w:delText>
        </w:r>
        <w:r w:rsidR="007977BF" w:rsidRPr="00C038C3" w:rsidDel="009B3D5D">
          <w:delText xml:space="preserve">in </w:delText>
        </w:r>
        <w:r w:rsidR="001C4759" w:rsidDel="009B3D5D">
          <w:delText>kg/km</w:delText>
        </w:r>
        <w:r w:rsidR="001C4759" w:rsidRPr="007F024D" w:rsidDel="009B3D5D">
          <w:rPr>
            <w:vertAlign w:val="superscript"/>
          </w:rPr>
          <w:delText>2</w:delText>
        </w:r>
        <w:r w:rsidR="001C4759" w:rsidDel="009B3D5D">
          <w:rPr>
            <w:iCs/>
          </w:rPr>
          <w:delText xml:space="preserve"> i</w:delText>
        </w:r>
        <w:r w:rsidR="00C81B8A" w:rsidRPr="00C038C3" w:rsidDel="009B3D5D">
          <w:rPr>
            <w:iCs/>
          </w:rPr>
          <w:delText xml:space="preserve">nstead of </w:delText>
        </w:r>
        <w:r w:rsidR="00203803" w:rsidDel="009B3D5D">
          <w:delText>kg</w:delText>
        </w:r>
        <w:r w:rsidR="00203803" w:rsidDel="009B3D5D">
          <w:rPr>
            <w:iCs/>
          </w:rPr>
          <w:delText xml:space="preserve"> </w:delText>
        </w:r>
        <w:r w:rsidR="002E3BD2" w:rsidDel="009B3D5D">
          <w:rPr>
            <w:iCs/>
          </w:rPr>
          <w:delText>in</w:delText>
        </w:r>
        <w:r w:rsidR="002E3BD2" w:rsidRPr="00C038C3" w:rsidDel="009B3D5D">
          <w:rPr>
            <w:iCs/>
          </w:rPr>
          <w:delText xml:space="preserve"> </w:delText>
        </w:r>
        <w:r w:rsidR="00A10734" w:rsidRPr="00C038C3" w:rsidDel="009B3D5D">
          <w:rPr>
            <w:iCs/>
          </w:rPr>
          <w:delText xml:space="preserve">1 </w:delText>
        </w:r>
      </w:del>
      <m:oMath>
        <m:r>
          <w:del w:id="107" w:author="Max Lindmark" w:date="2023-01-20T08:59:00Z">
            <m:rPr>
              <m:sty m:val="p"/>
            </m:rPr>
            <w:rPr>
              <w:rFonts w:ascii="Cambria Math" w:hAnsi="Cambria Math"/>
            </w:rPr>
            <m:t>h</m:t>
          </w:del>
        </m:r>
      </m:oMath>
      <w:del w:id="108" w:author="Max Lindmark" w:date="2023-01-20T08:59:00Z">
        <w:r w:rsidR="00A10734" w:rsidRPr="00C038C3" w:rsidDel="009B3D5D">
          <w:rPr>
            <w:iCs/>
          </w:rPr>
          <w:delText xml:space="preserve"> trawling</w:delText>
        </w:r>
        <w:r w:rsidR="001338D1" w:rsidDel="009B3D5D">
          <w:rPr>
            <w:iCs/>
          </w:rPr>
          <w:delText>,</w:delText>
        </w:r>
        <w:r w:rsidR="00A10734" w:rsidRPr="00C038C3" w:rsidDel="009B3D5D">
          <w:rPr>
            <w:iCs/>
          </w:rPr>
          <w:delText xml:space="preserve"> </w:delText>
        </w:r>
        <w:r w:rsidR="00AC5410" w:rsidRPr="00C038C3" w:rsidDel="009B3D5D">
          <w:rPr>
            <w:iCs/>
          </w:rPr>
          <w:delText xml:space="preserve">sweeping an area of </w:delText>
        </w:r>
        <w:r w:rsidR="00E9325A" w:rsidRPr="00C038C3" w:rsidDel="009B3D5D">
          <w:rPr>
            <w:iCs/>
          </w:rPr>
          <w:delText>0.45</w:delText>
        </w:r>
        <w:r w:rsidR="00B24FFC" w:rsidDel="009B3D5D">
          <w:rPr>
            <w:iCs/>
          </w:rPr>
          <w:delText xml:space="preserve"> </w:delText>
        </w:r>
        <w:r w:rsidR="00B24FFC" w:rsidDel="009B3D5D">
          <w:delText>kg/km</w:delText>
        </w:r>
        <w:r w:rsidR="00B24FFC" w:rsidRPr="007F024D" w:rsidDel="009B3D5D">
          <w:rPr>
            <w:vertAlign w:val="superscript"/>
          </w:rPr>
          <w:delText>2</w:delText>
        </w:r>
        <w:r w:rsidR="00807637" w:rsidRPr="00C038C3" w:rsidDel="009B3D5D">
          <w:delText xml:space="preserve"> </w:delText>
        </w:r>
        <w:r w:rsidR="0016033C" w:rsidRPr="00C038C3" w:rsidDel="009B3D5D">
          <w:delText xml:space="preserve">by dividing by </w:delText>
        </w:r>
        <w:r w:rsidR="00A84EC6" w:rsidRPr="00C038C3" w:rsidDel="009B3D5D">
          <w:delText>0.45</w:delText>
        </w:r>
        <w:r w:rsidR="007C537F" w:rsidRPr="00C038C3" w:rsidDel="009B3D5D">
          <w:delText>)</w:delText>
        </w:r>
      </w:del>
      <w:del w:id="109" w:author="Max Lindmark" w:date="2023-01-20T09:01:00Z">
        <w:r w:rsidR="00343726" w:rsidRPr="00C038C3" w:rsidDel="00BA6C58">
          <w:delText>.</w:delText>
        </w:r>
      </w:del>
      <w:r w:rsidR="00343726" w:rsidRPr="00C038C3">
        <w:t xml:space="preserve"> </w:t>
      </w:r>
      <w:ins w:id="110" w:author="Max Lindmark" w:date="2023-01-20T09:01:00Z">
        <w:r w:rsidR="00BA6C58">
          <w:t>by</w:t>
        </w:r>
      </w:ins>
      <w:ins w:id="111" w:author="Max Lindmark" w:date="2023-01-20T09:03:00Z">
        <w:r w:rsidR="00942360">
          <w:t xml:space="preserve"> multiplying with </w:t>
        </w:r>
        <w:r w:rsidR="0003024D">
          <w:t>haul duration</w:t>
        </w:r>
        <w:r w:rsidR="003728C4">
          <w:t xml:space="preserve"> and </w:t>
        </w:r>
      </w:ins>
      <w:ins w:id="112" w:author="Max Lindmark" w:date="2023-01-20T09:01:00Z">
        <w:r w:rsidR="00BA6C58">
          <w:t>dividing with swept area in the given time (0.45</w:t>
        </w:r>
        <w:r w:rsidR="00C80F44">
          <w:t xml:space="preserve"> </w:t>
        </w:r>
        <w:r w:rsidR="00C136E8">
          <w:t>km</w:t>
        </w:r>
        <w:r w:rsidR="00C136E8" w:rsidRPr="00EA3312">
          <w:rPr>
            <w:vertAlign w:val="superscript"/>
          </w:rPr>
          <w:t>2</w:t>
        </w:r>
        <w:r w:rsidR="00BA6C58">
          <w:t xml:space="preserve">). </w:t>
        </w:r>
      </w:ins>
      <w:r w:rsidRPr="00C038C3">
        <w:t xml:space="preserve">Abundance </w:t>
      </w:r>
      <w:r w:rsidR="00EA4F70" w:rsidRPr="00C038C3">
        <w:t xml:space="preserve">density </w:t>
      </w:r>
      <w:r w:rsidR="005F463E" w:rsidRPr="00C038C3">
        <w:t xml:space="preserve">was </w:t>
      </w:r>
      <w:r w:rsidRPr="00C038C3">
        <w:t xml:space="preserve">converted to biomass </w:t>
      </w:r>
      <w:r w:rsidR="008319CA" w:rsidRPr="00C038C3">
        <w:t xml:space="preserve">density </w:t>
      </w:r>
      <w:r w:rsidR="000021F5" w:rsidRPr="00C038C3">
        <w:t xml:space="preserve">by fitting </w:t>
      </w:r>
      <w:r w:rsidR="005B5A7D" w:rsidRPr="00C038C3">
        <w:t xml:space="preserve">annual </w:t>
      </w:r>
      <w:r w:rsidR="00B32583" w:rsidRPr="00C038C3">
        <w:t>weight</w:t>
      </w:r>
      <w:r w:rsidR="00D87064" w:rsidRPr="00C038C3">
        <w:t>-</w:t>
      </w:r>
      <w:r w:rsidR="00B32583" w:rsidRPr="00C038C3">
        <w:t>length</w:t>
      </w:r>
      <w:r w:rsidR="0070352E" w:rsidRPr="00C038C3">
        <w:t xml:space="preserve"> regressions</w:t>
      </w:r>
      <w:ins w:id="113" w:author="Max Lindmark" w:date="2023-01-04T15:51:00Z">
        <w:r w:rsidR="00FA485D">
          <w:t xml:space="preserve"> </w:t>
        </w:r>
      </w:ins>
      <w:ins w:id="114" w:author="Max Lindmark" w:date="2023-01-04T15:52:00Z">
        <w:r w:rsidR="003F1988">
          <w:t>(</w:t>
        </w:r>
        <w:r w:rsidR="003F1988" w:rsidRPr="00C038C3">
          <w:rPr>
            <w:i/>
            <w:iCs/>
          </w:rPr>
          <w:t>SI Appendix</w:t>
        </w:r>
        <w:r w:rsidR="003F1988">
          <w:t xml:space="preserve"> Fig. S</w:t>
        </w:r>
      </w:ins>
      <w:ins w:id="115" w:author="Max Lindmark" w:date="2023-01-22T15:08:00Z">
        <w:r w:rsidR="00FC2DD9">
          <w:t>2</w:t>
        </w:r>
      </w:ins>
      <w:ins w:id="116" w:author="Max Lindmark" w:date="2023-01-04T15:52:00Z">
        <w:r w:rsidR="003F1988">
          <w:t>)</w:t>
        </w:r>
      </w:ins>
      <w:r w:rsidR="000212D6" w:rsidRPr="00C038C3">
        <w:t xml:space="preserve">. </w:t>
      </w:r>
      <w:r w:rsidRPr="00C038C3">
        <w:t>We used only data from the fourth quarter</w:t>
      </w:r>
      <w:r w:rsidR="001338D1">
        <w:t xml:space="preserve"> (</w:t>
      </w:r>
      <w:r w:rsidR="00741166">
        <w:t>mid-October</w:t>
      </w:r>
      <w:r w:rsidR="00203803">
        <w:t xml:space="preserve"> to </w:t>
      </w:r>
      <w:r w:rsidR="00741166">
        <w:t>mid-December</w:t>
      </w:r>
      <w:r w:rsidR="001338D1">
        <w:t>)</w:t>
      </w:r>
      <w:r w:rsidRPr="00C038C3">
        <w:t xml:space="preserve">, which corresponds to the </w:t>
      </w:r>
      <w:r w:rsidRPr="00C038C3">
        <w:lastRenderedPageBreak/>
        <w:t>main growing and feeding season</w:t>
      </w:r>
      <w:r w:rsidR="000E57A2">
        <w:t xml:space="preserve"> of cod</w:t>
      </w:r>
      <w:r w:rsidRPr="00C038C3">
        <w:t xml:space="preserve"> </w:t>
      </w:r>
      <w:r w:rsidRPr="00545A0E">
        <w:fldChar w:fldCharType="begin"/>
      </w:r>
      <w:r w:rsidR="00E74C62">
        <w:instrText xml:space="preserve"> ADDIN ZOTERO_ITEM CSL_CITATION {"citationID":"RLEJgpiA","properties":{"formattedCitation":"(Aro, 1989)","plainCitation":"(Aro, 1989)","noteIndex":0},"citationItems":[{"id":1981,"uris":["http://zotero.org/users/6116610/items/LG4S3R2U"],"itemData":{"id":1981,"type":"article-journal","container-title":"Rap. Proc.-verb. Re. Cons. Int. Explor. Mer","page":"72-96","source":"CiNii","title":"A review of fish migration patterns in the Baltic","volume":"190","author":[{"family":"Aro","given":"E."}],"issued":{"date-parts":[["1989"]]},"citation-key":"aroReviewFishMigration1989"}}],"schema":"https://github.com/citation-style-language/schema/raw/master/csl-citation.json"} </w:instrText>
      </w:r>
      <w:r w:rsidRPr="00545A0E">
        <w:fldChar w:fldCharType="separate"/>
      </w:r>
      <w:r w:rsidR="00E74C62">
        <w:t>(Aro, 1989)</w:t>
      </w:r>
      <w:r w:rsidRPr="00545A0E">
        <w:fldChar w:fldCharType="end"/>
      </w:r>
      <w:r w:rsidRPr="00545A0E">
        <w:t xml:space="preserve"> and also the quarter in which the Baltic International Acoustic Survey (BIAS) is conducted, meaning sprat and herring </w:t>
      </w:r>
      <w:r w:rsidR="00FB5169" w:rsidRPr="00545A0E">
        <w:t xml:space="preserve">biomass </w:t>
      </w:r>
      <w:r w:rsidRPr="00545A0E">
        <w:t xml:space="preserve">can be used as covariates. The BITS data can be downloaded from </w:t>
      </w:r>
      <w:hyperlink r:id="rId13" w:history="1">
        <w:r w:rsidR="00545A0E" w:rsidRPr="00545A0E">
          <w:rPr>
            <w:rStyle w:val="Hyperlink"/>
          </w:rPr>
          <w:t>https://www.ices.dk/data/data-portals/Pages/DATRAS.asp</w:t>
        </w:r>
        <w:r w:rsidR="00545A0E" w:rsidRPr="009F570F">
          <w:rPr>
            <w:rStyle w:val="Hyperlink"/>
          </w:rPr>
          <w:t>x</w:t>
        </w:r>
      </w:hyperlink>
      <w:r w:rsidRPr="00545A0E">
        <w:t>.</w:t>
      </w:r>
    </w:p>
    <w:p w14:paraId="48CA6BFD" w14:textId="77777777" w:rsidR="005A1260" w:rsidRPr="00545A0E" w:rsidRDefault="005A1260" w:rsidP="001C370B">
      <w:pPr>
        <w:spacing w:line="480" w:lineRule="auto"/>
        <w:contextualSpacing/>
        <w:mirrorIndents/>
        <w:jc w:val="both"/>
        <w:rPr>
          <w:b/>
          <w:bCs/>
          <w:i/>
        </w:rPr>
      </w:pPr>
    </w:p>
    <w:p w14:paraId="7F88530C" w14:textId="0F764F3C" w:rsidR="001C370B" w:rsidRPr="005A1260" w:rsidRDefault="001C370B" w:rsidP="001C370B">
      <w:pPr>
        <w:spacing w:line="480" w:lineRule="auto"/>
        <w:contextualSpacing/>
        <w:mirrorIndents/>
        <w:jc w:val="both"/>
        <w:rPr>
          <w:b/>
          <w:bCs/>
          <w:i/>
        </w:rPr>
      </w:pPr>
      <w:r w:rsidRPr="005A1260">
        <w:rPr>
          <w:b/>
          <w:bCs/>
          <w:i/>
        </w:rPr>
        <w:t>Estimating spatiotemporal development of body condition and biomass density</w:t>
      </w:r>
    </w:p>
    <w:p w14:paraId="2BE6F450" w14:textId="77777777" w:rsidR="001C370B" w:rsidRPr="005A1260" w:rsidRDefault="001C370B" w:rsidP="001C370B">
      <w:pPr>
        <w:spacing w:line="480" w:lineRule="auto"/>
        <w:contextualSpacing/>
        <w:mirrorIndents/>
        <w:jc w:val="both"/>
        <w:rPr>
          <w:i/>
        </w:rPr>
      </w:pPr>
      <w:r w:rsidRPr="005A1260">
        <w:rPr>
          <w:i/>
        </w:rPr>
        <w:t>Condition model</w:t>
      </w:r>
    </w:p>
    <w:p w14:paraId="56376BC4" w14:textId="0EAD0AFC" w:rsidR="001C370B" w:rsidRPr="001A7429" w:rsidRDefault="001C370B" w:rsidP="001C370B">
      <w:pPr>
        <w:spacing w:line="480" w:lineRule="auto"/>
        <w:contextualSpacing/>
        <w:mirrorIndents/>
        <w:jc w:val="both"/>
        <w:rPr>
          <w:i/>
          <w:rPrChange w:id="117" w:author="Max Lindmark" w:date="2023-01-21T21:48:00Z">
            <w:rPr/>
          </w:rPrChange>
        </w:rPr>
      </w:pPr>
      <w:r w:rsidRPr="005A1260">
        <w:t xml:space="preserve">We modelled </w:t>
      </w:r>
      <w:r w:rsidR="00984D5D">
        <w:t xml:space="preserve">cod </w:t>
      </w:r>
      <w:r w:rsidRPr="005A1260">
        <w:t xml:space="preserve">condition </w:t>
      </w:r>
      <w:r w:rsidR="0003113B" w:rsidRPr="005A1260">
        <w:t xml:space="preserve">using </w:t>
      </w:r>
      <w:r w:rsidR="00802667" w:rsidRPr="005A1260">
        <w:t xml:space="preserve">a spatiotemporal </w:t>
      </w:r>
      <w:r w:rsidR="007516F5" w:rsidRPr="005A1260">
        <w:t xml:space="preserve">version of </w:t>
      </w:r>
      <w:r w:rsidRPr="005A1260">
        <w:t xml:space="preserve">Le Cren’s relative </w:t>
      </w:r>
      <w:r w:rsidRPr="006E5502">
        <w:t xml:space="preserve">condition </w:t>
      </w:r>
      <w:r w:rsidR="006E5502" w:rsidRPr="00696C86">
        <w:t>factor</w:t>
      </w:r>
      <w:r w:rsidR="006E5502" w:rsidRPr="006E5502">
        <w:t xml:space="preserve"> </w:t>
      </w:r>
      <w:r w:rsidR="00C10F42">
        <w:t>(</w:t>
      </w:r>
      <m:oMath>
        <m:sSub>
          <m:sSubPr>
            <m:ctrlPr>
              <w:rPr>
                <w:rFonts w:ascii="Cambria Math" w:hAnsi="Cambria Math"/>
                <w:i/>
              </w:rPr>
            </m:ctrlPr>
          </m:sSubPr>
          <m:e>
            <m:r>
              <w:rPr>
                <w:rFonts w:ascii="Cambria Math" w:hAnsi="Cambria Math"/>
              </w:rPr>
              <m:t>K</m:t>
            </m:r>
          </m:e>
          <m:sub>
            <m:r>
              <m:rPr>
                <m:sty m:val="p"/>
              </m:rPr>
              <w:rPr>
                <w:rFonts w:ascii="Cambria Math" w:hAnsi="Cambria Math"/>
              </w:rPr>
              <m:t>rel</m:t>
            </m:r>
          </m:sub>
        </m:sSub>
      </m:oMath>
      <w:r w:rsidR="00F148CC">
        <w:t>)</w:t>
      </w:r>
      <w:ins w:id="118" w:author="Max Lindmark" w:date="2023-01-21T21:47:00Z">
        <w:r w:rsidR="00B0600D">
          <w:t xml:space="preserve"> (note we reserve the term “condition index” to the </w:t>
        </w:r>
      </w:ins>
      <w:ins w:id="119" w:author="Max Lindmark" w:date="2023-01-21T21:48:00Z">
        <w:r w:rsidR="006F3EFF">
          <w:t>annual, model-based</w:t>
        </w:r>
      </w:ins>
      <w:ins w:id="120" w:author="Max Lindmark" w:date="2023-01-21T21:47:00Z">
        <w:r w:rsidR="00B0600D">
          <w:t xml:space="preserve"> index, see </w:t>
        </w:r>
      </w:ins>
      <w:ins w:id="121" w:author="Max Lindmark" w:date="2023-01-21T21:48:00Z">
        <w:r w:rsidR="006F3EFF">
          <w:rPr>
            <w:i/>
          </w:rPr>
          <w:t>Spatiotemporal predictions</w:t>
        </w:r>
        <w:r w:rsidR="001A7429" w:rsidRPr="006D3A3E">
          <w:rPr>
            <w:iCs/>
            <w:rPrChange w:id="122" w:author="Max Lindmark" w:date="2023-01-21T21:48:00Z">
              <w:rPr>
                <w:i/>
              </w:rPr>
            </w:rPrChange>
          </w:rPr>
          <w:t xml:space="preserve"> below</w:t>
        </w:r>
      </w:ins>
      <w:ins w:id="123" w:author="Max Lindmark" w:date="2023-01-21T21:47:00Z">
        <w:r w:rsidR="00B0600D">
          <w:t>)</w:t>
        </w:r>
      </w:ins>
      <w:r w:rsidR="007516F5" w:rsidRPr="005A1260">
        <w:t xml:space="preserve">. This </w:t>
      </w:r>
      <w:r w:rsidR="006E5502">
        <w:t xml:space="preserve">factor </w:t>
      </w:r>
      <w:r w:rsidR="007516F5" w:rsidRPr="005A1260">
        <w:t xml:space="preserve">is defined as the ratio </w:t>
      </w:r>
      <w:r w:rsidR="000011B1" w:rsidRPr="005A1260">
        <w:t xml:space="preserve">between the </w:t>
      </w:r>
      <w:r w:rsidR="007516F5" w:rsidRPr="005A1260">
        <w:t xml:space="preserve">observed weight </w:t>
      </w:r>
      <w:r w:rsidRPr="005A1260">
        <w:t xml:space="preserve">for individual fish </w:t>
      </w:r>
      <m:oMath>
        <m:r>
          <w:rPr>
            <w:rFonts w:ascii="Cambria Math" w:hAnsi="Cambria Math"/>
          </w:rPr>
          <m:t>i</m:t>
        </m:r>
      </m:oMath>
      <w:r w:rsidR="0003113B" w:rsidRPr="005A1260">
        <w:t>, caught in time</w:t>
      </w:r>
      <w:r w:rsidR="00234BDF" w:rsidRPr="005A1260">
        <w:t xml:space="preserve"> </w:t>
      </w:r>
      <m:oMath>
        <m:r>
          <w:rPr>
            <w:rFonts w:ascii="Cambria Math" w:hAnsi="Cambria Math"/>
          </w:rPr>
          <m:t>t</m:t>
        </m:r>
      </m:oMath>
      <w:r w:rsidR="00234BDF" w:rsidRPr="005A1260">
        <w:t xml:space="preserve"> at </w:t>
      </w:r>
      <w:r w:rsidR="003F23FC">
        <w:t xml:space="preserve">space </w:t>
      </w:r>
      <w:r w:rsidR="003F23FC" w:rsidRPr="005A1260">
        <w:t xml:space="preserve"> </w:t>
      </w:r>
      <m:oMath>
        <m:r>
          <w:rPr>
            <w:rFonts w:ascii="Cambria Math" w:hAnsi="Cambria Math"/>
          </w:rPr>
          <m:t>s</m:t>
        </m:r>
      </m:oMath>
      <w:r w:rsidR="005A1260" w:rsidRPr="005A1260">
        <w:t>, and the predicted weight.</w:t>
      </w:r>
      <w:r w:rsidR="00AA152B">
        <w:t xml:space="preserve"> </w:t>
      </w:r>
      <w:r w:rsidR="005A1260" w:rsidRPr="005A1260">
        <w:t>The predicted weight</w:t>
      </w:r>
      <w:r w:rsidR="004D3D40" w:rsidRPr="00190CE2">
        <w:rPr>
          <w:rFonts w:ascii="Cambria Math" w:hAnsi="Cambria Math"/>
        </w:rPr>
        <w:t xml:space="preserve"> </w:t>
      </w:r>
      <w:r w:rsidR="00190CE2" w:rsidRPr="00190CE2">
        <w:rPr>
          <w:rFonts w:ascii="Cambria Math" w:hAnsi="Cambria Math"/>
        </w:rPr>
        <w:t>w</w:t>
      </w:r>
      <w:r w:rsidR="005A1260" w:rsidRPr="005A1260">
        <w:t xml:space="preserve">as given by the relationship </w:t>
      </w:r>
      <m:oMath>
        <m:acc>
          <m:accPr>
            <m:chr m:val="̅"/>
            <m:ctrlPr>
              <w:rPr>
                <w:rFonts w:ascii="Cambria Math" w:hAnsi="Cambria Math"/>
                <w:i/>
              </w:rPr>
            </m:ctrlPr>
          </m:accPr>
          <m:e>
            <m:r>
              <w:rPr>
                <w:rFonts w:ascii="Cambria Math" w:hAnsi="Cambria Math"/>
              </w:rPr>
              <m:t>w</m:t>
            </m:r>
          </m:e>
        </m:acc>
        <m:r>
          <w:rPr>
            <w:rFonts w:ascii="Cambria Math" w:hAnsi="Cambria Math"/>
          </w:rPr>
          <m:t>=a</m:t>
        </m:r>
        <m:sSup>
          <m:sSupPr>
            <m:ctrlPr>
              <w:rPr>
                <w:rFonts w:ascii="Cambria Math" w:hAnsi="Cambria Math"/>
                <w:i/>
              </w:rPr>
            </m:ctrlPr>
          </m:sSupPr>
          <m:e>
            <m:r>
              <w:rPr>
                <w:rFonts w:ascii="Cambria Math" w:hAnsi="Cambria Math"/>
              </w:rPr>
              <m:t>l</m:t>
            </m:r>
          </m:e>
          <m:sup>
            <m:r>
              <w:rPr>
                <w:rFonts w:ascii="Cambria Math" w:hAnsi="Cambria Math"/>
              </w:rPr>
              <m:t>b</m:t>
            </m:r>
          </m:sup>
        </m:sSup>
      </m:oMath>
      <w:r w:rsidR="005A1260" w:rsidRPr="005A1260">
        <w:t xml:space="preserve">, where parameters </w:t>
      </w:r>
      <m:oMath>
        <m:r>
          <w:rPr>
            <w:rFonts w:ascii="Cambria Math" w:hAnsi="Cambria Math"/>
          </w:rPr>
          <m:t>a</m:t>
        </m:r>
      </m:oMath>
      <w:r w:rsidR="005A1260" w:rsidRPr="005A1260">
        <w:t xml:space="preserve"> and </w:t>
      </w:r>
      <m:oMath>
        <m:r>
          <w:rPr>
            <w:rFonts w:ascii="Cambria Math" w:hAnsi="Cambria Math"/>
          </w:rPr>
          <m:t>b</m:t>
        </m:r>
      </m:oMath>
      <w:r w:rsidRPr="005A1260">
        <w:t xml:space="preserve"> </w:t>
      </w:r>
      <w:r w:rsidR="005A1260" w:rsidRPr="005A1260">
        <w:t xml:space="preserve">were </w:t>
      </w:r>
      <w:r w:rsidR="005A1260" w:rsidRPr="00DA7BA3">
        <w:t>estimated in a non-spatial model with all years pooled, to represent the average weight prediction</w:t>
      </w:r>
      <w:r w:rsidR="00F57CBA" w:rsidRPr="00DA7BA3">
        <w:t>,</w:t>
      </w:r>
      <w:r w:rsidR="00190CE2" w:rsidRPr="00DA7BA3">
        <w:t xml:space="preserve"> </w:t>
      </w:r>
      <m:oMath>
        <m:acc>
          <m:accPr>
            <m:chr m:val="̅"/>
            <m:ctrlPr>
              <w:rPr>
                <w:rFonts w:ascii="Cambria Math" w:hAnsi="Cambria Math"/>
                <w:i/>
              </w:rPr>
            </m:ctrlPr>
          </m:accPr>
          <m:e>
            <m:r>
              <w:rPr>
                <w:rFonts w:ascii="Cambria Math" w:hAnsi="Cambria Math"/>
              </w:rPr>
              <m:t>w</m:t>
            </m:r>
          </m:e>
        </m:acc>
      </m:oMath>
      <w:r w:rsidR="001910CA">
        <w:t xml:space="preserve"> based on observed lengths </w:t>
      </w:r>
      <w:r w:rsidR="001910CA">
        <w:rPr>
          <w:i/>
          <w:iCs/>
        </w:rPr>
        <w:t>l</w:t>
      </w:r>
      <w:r w:rsidR="005A1260" w:rsidRPr="00DA7BA3">
        <w:t>.</w:t>
      </w:r>
      <w:r w:rsidR="001F6976">
        <w:t xml:space="preserve"> </w:t>
      </w:r>
      <w:r w:rsidR="009E5D45">
        <w:t xml:space="preserve">An individual cod with a </w:t>
      </w:r>
      <m:oMath>
        <m:sSub>
          <m:sSubPr>
            <m:ctrlPr>
              <w:rPr>
                <w:rFonts w:ascii="Cambria Math" w:hAnsi="Cambria Math"/>
                <w:i/>
              </w:rPr>
            </m:ctrlPr>
          </m:sSubPr>
          <m:e>
            <m:r>
              <w:rPr>
                <w:rFonts w:ascii="Cambria Math" w:hAnsi="Cambria Math"/>
              </w:rPr>
              <m:t>K</m:t>
            </m:r>
          </m:e>
          <m:sub>
            <m:r>
              <m:rPr>
                <m:sty m:val="p"/>
              </m:rPr>
              <w:rPr>
                <w:rFonts w:ascii="Cambria Math" w:hAnsi="Cambria Math"/>
              </w:rPr>
              <m:t>rel</m:t>
            </m:r>
          </m:sub>
        </m:sSub>
        <m:r>
          <w:rPr>
            <w:rFonts w:ascii="Cambria Math" w:hAnsi="Cambria Math"/>
          </w:rPr>
          <m:t>=1</m:t>
        </m:r>
      </m:oMath>
      <w:r w:rsidR="009E5D45">
        <w:t xml:space="preserve"> thus </w:t>
      </w:r>
      <w:r w:rsidR="0046298B">
        <w:t>has the average condition across years and space</w:t>
      </w:r>
      <w:ins w:id="124" w:author="Max Lindmark" w:date="2023-01-20T09:05:00Z">
        <w:r w:rsidR="001148FD">
          <w:t xml:space="preserve"> in the domain</w:t>
        </w:r>
      </w:ins>
      <w:r w:rsidR="0046298B">
        <w:t>.</w:t>
      </w:r>
      <w:r w:rsidR="005A1260" w:rsidRPr="00DA7BA3">
        <w:t xml:space="preserve"> </w:t>
      </w:r>
      <w:r w:rsidRPr="00DA7BA3">
        <w:t xml:space="preserve">Unlike Fulton’s K, </w:t>
      </w:r>
      <w:r w:rsidR="001C12F0">
        <w:t>Le Cren’s</w:t>
      </w:r>
      <w:r w:rsidRPr="00DA7BA3">
        <w:t xml:space="preserve"> relative condition </w:t>
      </w:r>
      <w:r w:rsidR="006E5502">
        <w:t>factor</w:t>
      </w:r>
      <w:r w:rsidR="006E5502" w:rsidRPr="00DA7BA3">
        <w:t xml:space="preserve"> </w:t>
      </w:r>
      <w:r w:rsidRPr="00DA7BA3">
        <w:t>does not rely on the assumption that growth</w:t>
      </w:r>
      <w:r w:rsidRPr="005A1260">
        <w:t xml:space="preserve"> is isometric (</w:t>
      </w:r>
      <m:oMath>
        <m:r>
          <w:rPr>
            <w:rFonts w:ascii="Cambria Math" w:hAnsi="Cambria Math"/>
          </w:rPr>
          <m:t>b=3</m:t>
        </m:r>
      </m:oMath>
      <w:r w:rsidRPr="005A1260">
        <w:t>), which</w:t>
      </w:r>
      <w:r w:rsidR="005E04A7" w:rsidRPr="005A1260">
        <w:t>,</w:t>
      </w:r>
      <w:r w:rsidRPr="005A1260">
        <w:t xml:space="preserve"> if violated</w:t>
      </w:r>
      <w:r w:rsidR="001F4B37" w:rsidRPr="005A1260">
        <w:t>,</w:t>
      </w:r>
      <w:r w:rsidRPr="005A1260">
        <w:t xml:space="preserve"> leads to bias when comparing condition of different lengths as the condition </w:t>
      </w:r>
      <w:r w:rsidR="006E5502">
        <w:t>factor</w:t>
      </w:r>
      <w:r w:rsidR="006E5502" w:rsidRPr="005A1260">
        <w:t xml:space="preserve"> </w:t>
      </w:r>
      <w:r w:rsidRPr="005A1260">
        <w:t xml:space="preserve">scales in </w:t>
      </w:r>
      <w:r w:rsidRPr="000722BF">
        <w:t xml:space="preserve">proportion to </w:t>
      </w:r>
      <m:oMath>
        <m:sSup>
          <m:sSupPr>
            <m:ctrlPr>
              <w:rPr>
                <w:rFonts w:ascii="Cambria Math" w:hAnsi="Cambria Math"/>
                <w:i/>
              </w:rPr>
            </m:ctrlPr>
          </m:sSupPr>
          <m:e>
            <m:r>
              <w:rPr>
                <w:rFonts w:ascii="Cambria Math" w:hAnsi="Cambria Math"/>
              </w:rPr>
              <m:t>l</m:t>
            </m:r>
          </m:e>
          <m:sup>
            <m:r>
              <w:rPr>
                <w:rFonts w:ascii="Cambria Math" w:hAnsi="Cambria Math"/>
              </w:rPr>
              <m:t>b-3</m:t>
            </m:r>
          </m:sup>
        </m:sSup>
      </m:oMath>
      <w:r w:rsidRPr="000722BF">
        <w:t xml:space="preserve"> </w:t>
      </w:r>
      <w:r w:rsidRPr="000722BF">
        <w:fldChar w:fldCharType="begin"/>
      </w:r>
      <w:r w:rsidR="00E74C62">
        <w:instrText xml:space="preserve"> ADDIN ZOTERO_ITEM CSL_CITATION {"citationID":"X8s8K6vb","properties":{"formattedCitation":"(Le Cren, 1951)","plainCitation":"(Le Cren, 1951)","noteIndex":0},"citationItems":[{"id":1979,"uris":["http://zotero.org/users/6116610/items/S7UA2C9X"],"itemData":{"id":1979,"type":"article-journal","abstract":"1. The methods of analysing length-weight data from fish are reviewed. Emphasis is laid on empirical formulae of the type W = aLn, and the limitations of the conventional condition factor. 2. The length-weight relationship of perch of all sizes was determined from a series of regressions of log weight on log length, and an analysis of covariance. Relative condition factors were calculated for individual fish from smoothed mean weights obtained from the regression lines. 3. In length-weight relationship it was found that the perch could be divided into a series of six groups corresponding with age, sex and maturity. Each group was generally homogeneous within itself throughout the seasons, but usually differed significantly from the other groups. Relative condition was found to vary significantly with the season. 4. At any one season the gonad weight is a constant percentage of the body weight for fish of all sizes. The seasonal changes in gonad weight are described and differ somewhat for the two sexes. Stomach contents weigh up to 2% of the body weight in summer. 5. There is a regular seasonal cycle in condition which is at its maximum in September and minimum in early spring. The different seasonal changes in condition between mature and immature fish can largely be accounted for by the cycle in gonad weight of the former.","archive":"JSTOR","container-title":"Journal of Animal Ecology","DOI":"10.2307/1540","ISSN":"0021-8790","issue":"2","note":"publisher: [Wiley, British Ecological Society]","page":"201-219","source":"JSTOR","title":"The Length-Weight Relationship and Seasonal Cycle in Gonad Weight and Condition in the Perch (&lt;i&gt;Perca fluviatilis&lt;/i&gt;)","volume":"20","author":[{"family":"Le Cren","given":"E. D."}],"issued":{"date-parts":[["1951"]]},"citation-key":"lecrenLengthWeightRelationshipSeasonal1951"}}],"schema":"https://github.com/citation-style-language/schema/raw/master/csl-citation.json"} </w:instrText>
      </w:r>
      <w:r w:rsidRPr="000722BF">
        <w:fldChar w:fldCharType="separate"/>
      </w:r>
      <w:r w:rsidR="00E74C62">
        <w:t>(Le Cren, 1951)</w:t>
      </w:r>
      <w:r w:rsidRPr="000722BF">
        <w:fldChar w:fldCharType="end"/>
      </w:r>
      <w:r w:rsidRPr="000722BF">
        <w:t>.</w:t>
      </w:r>
      <w:r w:rsidR="000722BF" w:rsidRPr="000722BF">
        <w:t xml:space="preserve"> Spatially </w:t>
      </w:r>
      <w:del w:id="125" w:author="Max Lindmark" w:date="2023-01-20T09:05:00Z">
        <w:r w:rsidR="000722BF" w:rsidRPr="000722BF" w:rsidDel="0077443D">
          <w:delText xml:space="preserve">correlated </w:delText>
        </w:r>
        <w:r w:rsidR="000722BF" w:rsidRPr="00F77AF1" w:rsidDel="0077443D">
          <w:delText>residual variation</w:delText>
        </w:r>
      </w:del>
      <w:ins w:id="126" w:author="Max Lindmark" w:date="2023-01-20T09:05:00Z">
        <w:r w:rsidR="0077443D">
          <w:t>autocorrelation</w:t>
        </w:r>
      </w:ins>
      <w:r w:rsidR="000722BF" w:rsidRPr="00F77AF1">
        <w:t xml:space="preserve"> was accounted for with spatial </w:t>
      </w:r>
      <w:r w:rsidR="000722BF" w:rsidRPr="00696C86">
        <w:t>random effects through Gaussian random fields.</w:t>
      </w:r>
      <w:r w:rsidR="00F77AF1" w:rsidRPr="00696C86">
        <w:t xml:space="preserve"> This approach to model</w:t>
      </w:r>
      <w:r w:rsidR="001910CA">
        <w:t>ling</w:t>
      </w:r>
      <w:r w:rsidR="00F77AF1" w:rsidRPr="00696C86">
        <w:t xml:space="preserve"> spatiotemporal data is an increasingly popular method for explicitly accounting for spatial and spatiotemporal variation due to its ability to improve predictions of fish density </w:t>
      </w:r>
      <w:r w:rsidR="00F77AF1" w:rsidRPr="00696C86">
        <w:fldChar w:fldCharType="begin"/>
      </w:r>
      <w:r w:rsidR="00E74C62">
        <w:instrText xml:space="preserve"> ADDIN ZOTERO_ITEM CSL_CITATION {"citationID":"B0zQrbMF","properties":{"formattedCitation":"(Thorson {\\i{}et al.}, 2015a)","plainCitation":"(Thorson et al., 2015a)","noteIndex":0},"citationItems":[{"id":2256,"uris":["http://zotero.org/users/6116610/items/JIIMZBJ8"],"itemData":{"id":2256,"type":"article-journal","abstract":"Abstract.  Indices of abundance are the bedrock for stock assessments or empirical management procedures used to manage fishery catches for fish populations wor","container-title":"ICES Journal of Marine Science","DOI":"10.1093/icesjms/fsu243","ISSN":"1054-3139","issue":"5","journalAbbreviation":"ICES J Mar Sci","language":"en","note":"publisher: Oxford Academic","page":"1297-1310","source":"academic.oup.com","title":"Geostatistical delta-generalized linear mixed models improve precision for estimated abundance indices for West Coast groundfishes","volume":"72","author":[{"family":"Thorson","given":"James T."},{"family":"Shelton","given":"Andrew O."},{"family":"Ward","given":"Eric J."},{"family":"Skaug","given":"Hans J."}],"issued":{"date-parts":[["2015",6,1]]},"citation-key":"thorsonGeostatisticalDeltageneralizedLinear2015"}}],"schema":"https://github.com/citation-style-language/schema/raw/master/csl-citation.json"} </w:instrText>
      </w:r>
      <w:r w:rsidR="00F77AF1" w:rsidRPr="00696C86">
        <w:fldChar w:fldCharType="separate"/>
      </w:r>
      <w:r w:rsidR="00E74C62" w:rsidRPr="00E74C62">
        <w:rPr>
          <w:lang w:val="en-GB"/>
        </w:rPr>
        <w:t xml:space="preserve">(Thorson </w:t>
      </w:r>
      <w:r w:rsidR="00E74C62" w:rsidRPr="00E74C62">
        <w:rPr>
          <w:i/>
          <w:iCs/>
          <w:lang w:val="en-GB"/>
        </w:rPr>
        <w:t>et al.</w:t>
      </w:r>
      <w:r w:rsidR="00E74C62" w:rsidRPr="00E74C62">
        <w:rPr>
          <w:lang w:val="en-GB"/>
        </w:rPr>
        <w:t>, 2015a)</w:t>
      </w:r>
      <w:r w:rsidR="00F77AF1" w:rsidRPr="00696C86">
        <w:fldChar w:fldCharType="end"/>
      </w:r>
      <w:r w:rsidR="00F77AF1" w:rsidRPr="00696C86">
        <w:t xml:space="preserve"> and range shifts </w:t>
      </w:r>
      <w:r w:rsidR="00F77AF1" w:rsidRPr="00696C86">
        <w:fldChar w:fldCharType="begin"/>
      </w:r>
      <w:r w:rsidR="00E74C62">
        <w:instrText xml:space="preserve"> ADDIN ZOTERO_ITEM CSL_CITATION {"citationID":"TjrrbagW","properties":{"formattedCitation":"(Thorson {\\i{}et al.}, 2015b)","plainCitation":"(Thorson et al., 2015b)","noteIndex":0},"citationItems":[{"id":703,"uris":["http://zotero.org/users/6116610/items/F2TR7F6G"],"itemData":{"id":703,"type":"article-journal","abstract":"Summary Predicting and explaining the distribution and density of species is one of the oldest concerns in ecology. Species distributions can be estimated using geostatistical methods, which estimate a latent spatial variable explaining observed variation in densities, but geostatistical methods may be imprecise for species with low densities or few observations. Additionally, simple geostatistical methods fail to account for correlations in distribution among species and generally estimate such cross-correlations as a post hoc exercise. We therefore present spatial factor analysis (SFA), a spatial model for estimating a low-rank approximation to multivariate data, and use it to jointly estimate the distribution of multiple species simultaneously. We also derive an analytic estimate of cross-correlations among species from SFA parameters. As a first example, we show that distributions for 10 bird species in the breeding bird survey in 2012 can be parsimoniously represented using only five spatial factors. As a second case study, we show that forward prediction of catches for 20 rockfishes (Sebastes spp.) off the U.S. West Coast is more accurate using SFA than analysing each species individually. Finally, we show that single-species models give a different picture of cross-correlations than joint estimation using SFA. Spatial factor analysis complements a growing list of tools for jointly modelling the distribution of multiple species and provides a parsimonious summary of cross-correlation without requiring explicit declaration of habitat variables. We conclude by proposing future research that would model species cross-correlations using dissimilarity of species? traits, and the development of spatial dynamic factor analysis for a low-rank approximation to spatial time-series data.","container-title":"Methods in Ecology and Evolution","DOI":"10.1111/2041-210X.12359","ISSN":"2041-210X","issue":"6","journalAbbreviation":"Methods in Ecology and Evolution","note":"publisher: John Wiley &amp; Sons, Ltd","page":"627-637","source":"besjournals.onlinelibrary.wiley.com (Atypon)","title":"Spatial factor analysis: a new tool for estimating joint species distributions and correlations in species range","title-short":"Spatial factor analysis","volume":"6","author":[{"family":"Thorson","given":"James T."},{"family":"Scheuerell","given":"Mark D."},{"family":"Shelton","given":"Andrew O."},{"family":"See","given":"Kevin E."},{"family":"Skaug","given":"Hans J."},{"family":"Kristensen","given":"Kasper"}],"issued":{"date-parts":[["2015",6,1]]},"citation-key":"thorsonSpatialFactorAnalysis2015"}}],"schema":"https://github.com/citation-style-language/schema/raw/master/csl-citation.json"} </w:instrText>
      </w:r>
      <w:r w:rsidR="00F77AF1" w:rsidRPr="00696C86">
        <w:fldChar w:fldCharType="separate"/>
      </w:r>
      <w:r w:rsidR="00E74C62" w:rsidRPr="00E74C62">
        <w:rPr>
          <w:lang w:val="en-GB"/>
        </w:rPr>
        <w:t xml:space="preserve">(Thorson </w:t>
      </w:r>
      <w:r w:rsidR="00E74C62" w:rsidRPr="00E74C62">
        <w:rPr>
          <w:i/>
          <w:iCs/>
          <w:lang w:val="en-GB"/>
        </w:rPr>
        <w:t>et al.</w:t>
      </w:r>
      <w:r w:rsidR="00E74C62" w:rsidRPr="00E74C62">
        <w:rPr>
          <w:lang w:val="en-GB"/>
        </w:rPr>
        <w:t>, 2015b)</w:t>
      </w:r>
      <w:r w:rsidR="00F77AF1" w:rsidRPr="00696C86">
        <w:fldChar w:fldCharType="end"/>
      </w:r>
      <w:r w:rsidR="00F77AF1" w:rsidRPr="00F77AF1">
        <w:t>, and its availability in open source software s</w:t>
      </w:r>
      <w:r w:rsidR="00F77AF1" w:rsidRPr="00C038C3">
        <w:t>uch as the R</w:t>
      </w:r>
      <w:r w:rsidR="00F77AF1">
        <w:t xml:space="preserve"> </w:t>
      </w:r>
      <w:r w:rsidR="00F77AF1" w:rsidRPr="00C038C3">
        <w:t>package ‘INLA’</w:t>
      </w:r>
      <w:r w:rsidR="00F77AF1">
        <w:t xml:space="preserve"> </w:t>
      </w:r>
      <w:r w:rsidR="00F77AF1">
        <w:fldChar w:fldCharType="begin"/>
      </w:r>
      <w:r w:rsidR="00E74C62">
        <w:instrText xml:space="preserve"> ADDIN ZOTERO_ITEM CSL_CITATION {"citationID":"NNXRXTnc","properties":{"formattedCitation":"(Rue {\\i{}et al.}, 2009; Lindgren {\\i{}et al.}, 2011)","plainCitation":"(Rue et al., 2009; Lindgren et al., 2011)","noteIndex":0},"citationItems":[{"id":2635,"uris":["http://zotero.org/users/6116610/items/K2TEPWPB"],"itemData":{"id":2635,"type":"article-journal","abstract":"Summary. Structured additive regression models are perhaps the most commonly used class of models in statistical applications. It includes, among others, (generalized) linear models, (generalized) additive models, smoothing spline models, state space models, semiparametric regression, spatial and spatiotemporal models, log-Gaussian Cox processes and geostatistical and geoadditive models. We consider approximate Bayesian inference in a popular subset of structured additive regression models, latent Gaussian models, where the latent field is Gaussian, controlled by a few hyperparameters and with non-Gaussian response variables. The posterior marginals are not available in closed form owing to the non-Gaussian response variables. For such models, Markov chain Monte Carlo methods can be implemented, but they are not without problems, in terms of both convergence and computational time. In some practical applications, the extent of these problems is such that Markov chain Monte Carlo sampling is simply not an appropriate tool for routine analysis. We show that, by using an integrated nested Laplace approximation and its simplified version, we can directly compute very accurate approximations to the posterior marginals. The main benefit of these approximations is computational: where Markov chain Monte Carlo algorithms need hours or days to run, our approximations provide more precise estimates in seconds or minutes. Another advantage with our approach is its generality, which makes it possible to perform Bayesian analysis in an automatic, streamlined way, and to compute model comparison criteria and various predictive measures so that models can be compared and the model under study can be challenged.","container-title":"Journal of the Royal Statistical Society: Series B (Statistical Methodology)","DOI":"https://doi.org/10.1111/j.1467-9868.2008.00700.x","ISSN":"1467-9868","issue":"2","language":"en","license":"© 2009 Royal Statistical Society","note":"_eprint: https://rss.onlinelibrary.wiley.com/doi/pdf/10.1111/j.1467-9868.2008.00700.x","page":"319-392","source":"Wiley Online Library","title":"Approximate Bayesian inference for latent Gaussian models by using integrated nested Laplace approximations","volume":"71","author":[{"family":"Rue","given":"Håvard"},{"family":"Martino","given":"Sara"},{"family":"Chopin","given":"Nicolas"}],"issued":{"date-parts":[["2009"]]},"citation-key":"rueApproximateBayesianInference2009"}},{"id":2630,"uris":["http://zotero.org/users/6116610/items/69CPCHKW"],"itemData":{"id":2630,"type":"article-journal","abstract":"Summary. Continuously indexed Gaussian fields (GFs) are the most important ingredient in spatial statistical modelling and geostatistics. The specification through the covariance function gives an intuitive interpretation of the field properties. On the computational side, GFs are hampered with the big n problem, since the cost of factorizing dense matrices is cubic in the dimension. Although computational power today is at an all time high, this fact seems still to be a computational bottleneck in many applications. Along with GFs, there is the class of Gaussian Markov random fields (GMRFs) which are discretely indexed. The Markov property makes the precision matrix involved sparse, which enables the use of numerical algorithms for sparse matrices, that for fields in only use the square root of the time required by general algorithms. The specification of a GMRF is through its full conditional distributions but its marginal properties are not transparent in such a parameterization. We show that, using an approximate stochastic weak solution to (linear) stochastic partial differential equations, we can, for some GFs in the Matérn class, provide an explicit link, for any triangulation of , between GFs and GMRFs, formulated as a basis function representation. The consequence is that we can take the best from the two worlds and do the modelling by using GFs but do the computations by using GMRFs. Perhaps more importantly, our approach generalizes to other covariance functions generated by SPDEs, including oscillating and non-stationary GFs, as well as GFs on manifolds. We illustrate our approach by analysing global temperature data with a non-stationary model defined on a sphere.","container-title":"Journal of the Royal Statistical Society: Series B (Statistical Methodology)","DOI":"https://doi.org/10.1111/j.1467-9868.2011.00777.x","ISSN":"1467-9868","issue":"4","language":"en","license":"© 2011 Royal Statistical Society","note":"_eprint: https://rss.onlinelibrary.wiley.com/doi/pdf/10.1111/j.1467-9868.2011.00777.x","page":"423-498","source":"Wiley Online Library","title":"An explicit link between Gaussian fields and Gaussian Markov random fields: the stochastic partial differential equation approach","title-short":"An explicit link between Gaussian fields and Gaussian Markov random fields","volume":"73","author":[{"family":"Lindgren","given":"Finn"},{"family":"Rue","given":"Håvard"},{"family":"Lindström","given":"Johan"}],"issued":{"date-parts":[["2011"]]},"citation-key":"lindgrenExplicitLinkGaussian2011"}}],"schema":"https://github.com/citation-style-language/schema/raw/master/csl-citation.json"} </w:instrText>
      </w:r>
      <w:r w:rsidR="00F77AF1">
        <w:fldChar w:fldCharType="separate"/>
      </w:r>
      <w:r w:rsidR="00E74C62" w:rsidRPr="00E74C62">
        <w:rPr>
          <w:lang w:val="en-GB"/>
        </w:rPr>
        <w:t xml:space="preserve">(Rue </w:t>
      </w:r>
      <w:r w:rsidR="00E74C62" w:rsidRPr="00E74C62">
        <w:rPr>
          <w:i/>
          <w:iCs/>
          <w:lang w:val="en-GB"/>
        </w:rPr>
        <w:t>et al.</w:t>
      </w:r>
      <w:r w:rsidR="00E74C62" w:rsidRPr="00E74C62">
        <w:rPr>
          <w:lang w:val="en-GB"/>
        </w:rPr>
        <w:t xml:space="preserve">, 2009; Lindgren </w:t>
      </w:r>
      <w:r w:rsidR="00E74C62" w:rsidRPr="00E74C62">
        <w:rPr>
          <w:i/>
          <w:iCs/>
          <w:lang w:val="en-GB"/>
        </w:rPr>
        <w:t>et al.</w:t>
      </w:r>
      <w:r w:rsidR="00E74C62" w:rsidRPr="00E74C62">
        <w:rPr>
          <w:lang w:val="en-GB"/>
        </w:rPr>
        <w:t>, 2011)</w:t>
      </w:r>
      <w:r w:rsidR="00F77AF1">
        <w:fldChar w:fldCharType="end"/>
      </w:r>
      <w:r w:rsidR="00F77AF1" w:rsidRPr="00C038C3">
        <w:t>.</w:t>
      </w:r>
    </w:p>
    <w:p w14:paraId="272E1BB7" w14:textId="5B434A7D" w:rsidR="001C370B" w:rsidRPr="00D657E6" w:rsidRDefault="001C370B" w:rsidP="001C370B">
      <w:pPr>
        <w:spacing w:line="480" w:lineRule="auto"/>
        <w:ind w:firstLine="284"/>
        <w:contextualSpacing/>
        <w:mirrorIndents/>
        <w:jc w:val="both"/>
      </w:pPr>
      <w:r w:rsidRPr="005A0186">
        <w:t xml:space="preserve">To </w:t>
      </w:r>
      <w:r w:rsidR="005A0186" w:rsidRPr="005A0186">
        <w:t>assess</w:t>
      </w:r>
      <w:r w:rsidR="005A1260" w:rsidRPr="005A0186">
        <w:t xml:space="preserve"> </w:t>
      </w:r>
      <w:r w:rsidRPr="005A0186">
        <w:t xml:space="preserve">the ability of covariates </w:t>
      </w:r>
      <w:r w:rsidR="000E0805">
        <w:t xml:space="preserve">(see section </w:t>
      </w:r>
      <w:r w:rsidR="000E0805" w:rsidRPr="000935A4">
        <w:rPr>
          <w:i/>
        </w:rPr>
        <w:t>Covariates</w:t>
      </w:r>
      <w:r w:rsidR="000E0805">
        <w:rPr>
          <w:iCs/>
        </w:rPr>
        <w:t xml:space="preserve"> below</w:t>
      </w:r>
      <w:r w:rsidR="000E0805">
        <w:t xml:space="preserve">) </w:t>
      </w:r>
      <w:r w:rsidRPr="005A0186">
        <w:t xml:space="preserve">to explain variation in condition, we fit a geostatistical </w:t>
      </w:r>
      <w:r w:rsidR="000722BF" w:rsidRPr="00E1190F">
        <w:t>generalized linear mixed-effects model</w:t>
      </w:r>
      <w:r w:rsidR="0010044B">
        <w:t xml:space="preserve"> (</w:t>
      </w:r>
      <w:r w:rsidR="0010044B" w:rsidRPr="005A0186">
        <w:t>GLMM</w:t>
      </w:r>
      <w:r w:rsidR="000722BF" w:rsidRPr="00E1190F">
        <w:t>)</w:t>
      </w:r>
      <w:r w:rsidRPr="005A0186">
        <w:t xml:space="preserve"> to the </w:t>
      </w:r>
      <w:r w:rsidR="0006401A">
        <w:lastRenderedPageBreak/>
        <w:t xml:space="preserve">natural log of </w:t>
      </w:r>
      <w:del w:id="127" w:author="Max Lindmark" w:date="2023-01-20T09:07:00Z">
        <w:r w:rsidR="005A1260" w:rsidRPr="005A0186" w:rsidDel="002D4DC4">
          <w:delText xml:space="preserve">spatiotemporal </w:delText>
        </w:r>
      </w:del>
      <w:ins w:id="128" w:author="Max Lindmark" w:date="2023-01-20T09:07:00Z">
        <w:r w:rsidR="002D4DC4">
          <w:t xml:space="preserve">the </w:t>
        </w:r>
      </w:ins>
      <w:r w:rsidR="005A1260" w:rsidRPr="005A0186">
        <w:t xml:space="preserve">Le Cren </w:t>
      </w:r>
      <w:ins w:id="129" w:author="Max Lindmark" w:date="2023-01-20T09:07:00Z">
        <w:r w:rsidR="002D4DC4">
          <w:t xml:space="preserve">condition </w:t>
        </w:r>
      </w:ins>
      <w:r w:rsidR="006E5502">
        <w:t>factor</w:t>
      </w:r>
      <w:ins w:id="130" w:author="Max Lindmark" w:date="2023-01-20T09:07:00Z">
        <w:r w:rsidR="00B46CEE">
          <w:t xml:space="preserve"> </w:t>
        </w:r>
        <w:r w:rsidR="008671B0">
          <w:t>(</w:t>
        </w:r>
        <w:r w:rsidR="009640F2">
          <w:t xml:space="preserve">in location </w:t>
        </w:r>
      </w:ins>
      <m:oMath>
        <m:r>
          <w:ins w:id="131" w:author="Max Lindmark" w:date="2023-01-20T09:07:00Z">
            <m:rPr>
              <m:sty m:val="bi"/>
            </m:rPr>
            <w:rPr>
              <w:rFonts w:ascii="Cambria Math" w:hAnsi="Cambria Math"/>
            </w:rPr>
            <m:t>s</m:t>
          </w:ins>
        </m:r>
      </m:oMath>
      <w:ins w:id="132" w:author="Max Lindmark" w:date="2023-01-20T09:07:00Z">
        <w:r w:rsidR="009640F2">
          <w:t xml:space="preserve"> and time </w:t>
        </w:r>
      </w:ins>
      <m:oMath>
        <m:r>
          <w:ins w:id="133" w:author="Max Lindmark" w:date="2023-01-20T09:07:00Z">
            <w:rPr>
              <w:rFonts w:ascii="Cambria Math" w:hAnsi="Cambria Math"/>
            </w:rPr>
            <m:t>t</m:t>
          </w:ins>
        </m:r>
      </m:oMath>
      <w:ins w:id="134" w:author="Max Lindmark" w:date="2023-01-20T09:07:00Z">
        <w:r w:rsidR="008671B0">
          <w:t>)</w:t>
        </w:r>
      </w:ins>
      <w:r w:rsidRPr="005A0186">
        <w:t xml:space="preserve">, assuming </w:t>
      </w:r>
      <m:oMath>
        <m:r>
          <m:rPr>
            <m:sty m:val="p"/>
          </m:rPr>
          <w:rPr>
            <w:rFonts w:ascii="Cambria Math" w:hAnsi="Cambria Math"/>
          </w:rPr>
          <m:t>Student</m:t>
        </m:r>
      </m:oMath>
      <w:r w:rsidRPr="005A0186">
        <w:t>-</w:t>
      </w:r>
      <m:oMath>
        <m:r>
          <m:rPr>
            <m:sty m:val="p"/>
          </m:rPr>
          <w:rPr>
            <w:rFonts w:ascii="Cambria Math" w:hAnsi="Cambria Math"/>
          </w:rPr>
          <m:t>t</m:t>
        </m:r>
      </m:oMath>
      <w:r w:rsidRPr="005A0186">
        <w:t xml:space="preserve"> distributed residuals </w:t>
      </w:r>
      <w:del w:id="135" w:author="Max Lindmark" w:date="2023-01-20T09:07:00Z">
        <w:r w:rsidRPr="005A0186" w:rsidDel="00CE4328">
          <w:delText>(</w:delText>
        </w:r>
      </w:del>
      <w:r w:rsidRPr="005A0186">
        <w:t xml:space="preserve">with </w:t>
      </w:r>
      <w:r w:rsidR="002843D6">
        <w:t xml:space="preserve">the degrees of freedom parameter </w:t>
      </w:r>
      <w:r w:rsidR="00F9290C">
        <w:t>[</w:t>
      </w:r>
      <m:oMath>
        <m:r>
          <w:rPr>
            <w:rFonts w:ascii="Cambria Math" w:hAnsi="Cambria Math"/>
          </w:rPr>
          <m:t xml:space="preserve">υ] </m:t>
        </m:r>
      </m:oMath>
      <w:r w:rsidR="002843D6">
        <w:t xml:space="preserve">set to </w:t>
      </w:r>
      <w:r w:rsidRPr="005A0186">
        <w:t>5</w:t>
      </w:r>
      <w:del w:id="136" w:author="Max Lindmark" w:date="2023-01-20T09:07:00Z">
        <w:r w:rsidRPr="005A0186" w:rsidDel="00CE4328">
          <w:delText>)</w:delText>
        </w:r>
      </w:del>
      <w:r w:rsidRPr="005A0186">
        <w:t xml:space="preserve"> </w:t>
      </w:r>
      <w:r w:rsidRPr="00D657E6">
        <w:t>due to the presence of extreme values:</w:t>
      </w:r>
    </w:p>
    <w:p w14:paraId="2EEA0955" w14:textId="66C72524" w:rsidR="001C370B" w:rsidRPr="00D657E6" w:rsidRDefault="00000000" w:rsidP="001C370B">
      <w:pPr>
        <w:spacing w:line="480" w:lineRule="auto"/>
        <w:ind w:firstLine="284"/>
        <w:contextualSpacing/>
        <w:mirrorIndents/>
        <w:jc w:val="both"/>
      </w:pPr>
      <m:oMathPara>
        <m:oMath>
          <m:eqArr>
            <m:eqArrPr>
              <m:maxDist m:val="1"/>
              <m:ctrlPr>
                <w:rPr>
                  <w:rFonts w:ascii="Cambria Math" w:hAnsi="Cambria Math"/>
                  <w:i/>
                </w:rPr>
              </m:ctrlPr>
            </m:eqArrPr>
            <m:e>
              <m:r>
                <m:rPr>
                  <m:sty m:val="p"/>
                </m:rPr>
                <w:rPr>
                  <w:rFonts w:ascii="Cambria Math" w:hAnsi="Cambria Math"/>
                </w:rPr>
                <m:t>log</m:t>
              </m:r>
              <m:r>
                <w:rPr>
                  <w:rFonts w:ascii="Cambria Math" w:hAnsi="Cambria Math"/>
                </w:rPr>
                <m:t>(</m:t>
              </m:r>
              <m:sSub>
                <m:sSubPr>
                  <m:ctrlPr>
                    <w:rPr>
                      <w:rFonts w:ascii="Cambria Math" w:hAnsi="Cambria Math"/>
                      <w:i/>
                    </w:rPr>
                  </m:ctrlPr>
                </m:sSubPr>
                <m:e>
                  <m:r>
                    <w:rPr>
                      <w:rFonts w:ascii="Cambria Math" w:hAnsi="Cambria Math"/>
                    </w:rPr>
                    <m:t>K</m:t>
                  </m:r>
                </m:e>
                <m:sub>
                  <m:r>
                    <m:rPr>
                      <m:sty m:val="p"/>
                    </m:rPr>
                    <w:rPr>
                      <w:rFonts w:ascii="Cambria Math" w:hAnsi="Cambria Math"/>
                    </w:rPr>
                    <m:t>rel</m:t>
                  </m:r>
                </m:sub>
              </m:sSub>
              <m:r>
                <w:rPr>
                  <w:rFonts w:ascii="Cambria Math" w:hAnsi="Cambria Math"/>
                </w:rPr>
                <m:t>)~</m:t>
              </m:r>
              <m:r>
                <m:rPr>
                  <m:sty m:val="p"/>
                </m:rPr>
                <w:rPr>
                  <w:rFonts w:ascii="Cambria Math" w:hAnsi="Cambria Math"/>
                </w:rPr>
                <m:t>Student</m:t>
              </m:r>
              <m:r>
                <m:rPr>
                  <m:nor/>
                </m:rPr>
                <w:rPr>
                  <w:rFonts w:ascii="Cambria Math" w:hAnsi="Cambria Math"/>
                  <w:iCs/>
                </w:rPr>
                <m:t>-</m:t>
              </m:r>
              <m:r>
                <m:rPr>
                  <m:sty m:val="p"/>
                </m:rP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μ</m:t>
                      </m:r>
                    </m:e>
                    <m:sub>
                      <m:r>
                        <m:rPr>
                          <m:sty m:val="bi"/>
                        </m:rPr>
                        <w:rPr>
                          <w:rFonts w:ascii="Cambria Math" w:hAnsi="Cambria Math"/>
                        </w:rPr>
                        <m:t>s</m:t>
                      </m:r>
                      <m:r>
                        <w:rPr>
                          <w:rFonts w:ascii="Cambria Math" w:hAnsi="Cambria Math"/>
                        </w:rPr>
                        <m:t>,t</m:t>
                      </m:r>
                    </m:sub>
                  </m:sSub>
                  <m:r>
                    <w:rPr>
                      <w:rFonts w:ascii="Cambria Math" w:hAnsi="Cambria Math"/>
                    </w:rPr>
                    <m:t>,ϕ,υ</m:t>
                  </m:r>
                </m:e>
              </m:d>
              <m:r>
                <w:rPr>
                  <w:rFonts w:ascii="Cambria Math" w:hAnsi="Cambria Math"/>
                </w:rPr>
                <m:t>#</m:t>
              </m:r>
              <m:d>
                <m:dPr>
                  <m:ctrlPr>
                    <w:rPr>
                      <w:rFonts w:ascii="Cambria Math" w:hAnsi="Cambria Math"/>
                      <w:i/>
                    </w:rPr>
                  </m:ctrlPr>
                </m:dPr>
                <m:e>
                  <m:r>
                    <w:rPr>
                      <w:rFonts w:ascii="Cambria Math" w:hAnsi="Cambria Math"/>
                    </w:rPr>
                    <m:t>1</m:t>
                  </m:r>
                </m:e>
              </m:d>
            </m:e>
          </m:eqArr>
        </m:oMath>
      </m:oMathPara>
    </w:p>
    <w:p w14:paraId="6374D127" w14:textId="3F817214" w:rsidR="001C370B" w:rsidRPr="00D657E6" w:rsidRDefault="00000000" w:rsidP="001C370B">
      <w:pPr>
        <w:spacing w:line="480" w:lineRule="auto"/>
        <w:ind w:firstLine="284"/>
        <w:contextualSpacing/>
        <w:mirrorIndents/>
        <w:jc w:val="both"/>
      </w:pPr>
      <m:oMathPara>
        <m:oMath>
          <m:eqArr>
            <m:eqArrPr>
              <m:maxDist m:val="1"/>
              <m:ctrlPr>
                <w:rPr>
                  <w:rFonts w:ascii="Cambria Math" w:hAnsi="Cambria Math"/>
                  <w:i/>
                </w:rPr>
              </m:ctrlPr>
            </m:eqArrPr>
            <m:e>
              <w:commentRangeStart w:id="137"/>
              <m:sSub>
                <m:sSubPr>
                  <m:ctrlPr>
                    <w:rPr>
                      <w:rFonts w:ascii="Cambria Math" w:hAnsi="Cambria Math"/>
                      <w:i/>
                    </w:rPr>
                  </m:ctrlPr>
                </m:sSubPr>
                <m:e>
                  <m:r>
                    <w:rPr>
                      <w:rFonts w:ascii="Cambria Math" w:hAnsi="Cambria Math"/>
                    </w:rPr>
                    <m:t>μ</m:t>
                  </m:r>
                </m:e>
                <m:sub>
                  <m:r>
                    <m:rPr>
                      <m:sty m:val="bi"/>
                    </m:rPr>
                    <w:rPr>
                      <w:rFonts w:ascii="Cambria Math" w:hAnsi="Cambria Math"/>
                    </w:rPr>
                    <m:t>s</m:t>
                  </m:r>
                  <m:r>
                    <w:rPr>
                      <w:rFonts w:ascii="Cambria Math" w:hAnsi="Cambria Math"/>
                    </w:rPr>
                    <m:t>,t</m:t>
                  </m:r>
                </m:sub>
              </m:sSub>
              <m:r>
                <w:rPr>
                  <w:rFonts w:ascii="Cambria Math" w:hAnsi="Cambria Math"/>
                </w:rPr>
                <m:t>=</m:t>
              </m:r>
              <m:sSub>
                <m:sSubPr>
                  <m:ctrlPr>
                    <w:del w:id="138" w:author="Max Lindmark" w:date="2023-01-20T09:13:00Z">
                      <w:rPr>
                        <w:rFonts w:ascii="Cambria Math" w:hAnsi="Cambria Math"/>
                      </w:rPr>
                    </w:del>
                  </m:ctrlPr>
                </m:sSubPr>
                <m:e>
                  <m:r>
                    <w:del w:id="139" w:author="Max Lindmark" w:date="2023-01-20T09:13:00Z">
                      <w:rPr>
                        <w:rFonts w:ascii="Cambria Math" w:hAnsi="Cambria Math"/>
                      </w:rPr>
                      <m:t>γ</m:t>
                    </w:del>
                  </m:r>
                </m:e>
                <m:sub>
                  <m:r>
                    <w:del w:id="140" w:author="Max Lindmark" w:date="2023-01-20T09:13:00Z">
                      <w:rPr>
                        <w:rFonts w:ascii="Cambria Math" w:hAnsi="Cambria Math"/>
                      </w:rPr>
                      <m:t>t</m:t>
                    </w:del>
                  </m:r>
                </m:sub>
              </m:sSub>
              <m:r>
                <w:del w:id="141" w:author="Max Lindmark" w:date="2023-01-20T09:13:00Z">
                  <w:rPr>
                    <w:rFonts w:ascii="Cambria Math" w:hAnsi="Cambria Math"/>
                  </w:rPr>
                  <m:t>+</m:t>
                </w:del>
              </m:r>
              <m:sSub>
                <m:sSubPr>
                  <m:ctrlPr>
                    <w:ins w:id="142" w:author="Max Lindmark" w:date="2023-01-20T09:13:00Z">
                      <w:rPr>
                        <w:rFonts w:ascii="Cambria Math" w:hAnsi="Cambria Math"/>
                        <w:i/>
                      </w:rPr>
                    </w:ins>
                  </m:ctrlPr>
                </m:sSubPr>
                <m:e>
                  <m:r>
                    <w:ins w:id="143" w:author="Max Lindmark" w:date="2023-01-20T09:13:00Z">
                      <m:rPr>
                        <m:sty m:val="bi"/>
                      </m:rPr>
                      <w:rPr>
                        <w:rFonts w:ascii="Cambria Math" w:hAnsi="Cambria Math"/>
                      </w:rPr>
                      <m:t>X</m:t>
                    </w:ins>
                  </m:r>
                </m:e>
                <m:sub>
                  <m:r>
                    <w:ins w:id="144" w:author="Max Lindmark" w:date="2023-01-20T09:13:00Z">
                      <m:rPr>
                        <m:sty m:val="bi"/>
                      </m:rPr>
                      <w:rPr>
                        <w:rFonts w:ascii="Cambria Math" w:hAnsi="Cambria Math"/>
                      </w:rPr>
                      <m:t>s</m:t>
                    </w:ins>
                  </m:r>
                  <m:r>
                    <w:ins w:id="145" w:author="Max Lindmark" w:date="2023-01-20T09:13:00Z">
                      <w:rPr>
                        <w:rFonts w:ascii="Cambria Math" w:hAnsi="Cambria Math"/>
                      </w:rPr>
                      <m:t>,t</m:t>
                    </w:ins>
                  </m:r>
                </m:sub>
              </m:sSub>
              <m:nary>
                <m:naryPr>
                  <m:chr m:val="∑"/>
                  <m:ctrlPr>
                    <w:del w:id="146" w:author="Max Lindmark" w:date="2023-01-20T09:12:00Z">
                      <w:rPr>
                        <w:rFonts w:ascii="Cambria Math" w:hAnsi="Cambria Math"/>
                        <w:b/>
                        <w:bCs/>
                      </w:rPr>
                    </w:del>
                  </m:ctrlPr>
                </m:naryPr>
                <m:sub>
                  <m:r>
                    <w:del w:id="147" w:author="Max Lindmark" w:date="2023-01-20T09:12:00Z">
                      <m:rPr>
                        <m:sty m:val="bi"/>
                      </m:rPr>
                      <w:rPr>
                        <w:rFonts w:ascii="Cambria Math" w:hAnsi="Cambria Math"/>
                      </w:rPr>
                      <m:t>k=1</m:t>
                    </w:del>
                  </m:r>
                </m:sub>
                <m:sup>
                  <m:sSub>
                    <m:sSubPr>
                      <m:ctrlPr>
                        <w:del w:id="148" w:author="Max Lindmark" w:date="2023-01-20T09:12:00Z">
                          <w:rPr>
                            <w:rFonts w:ascii="Cambria Math" w:hAnsi="Cambria Math"/>
                            <w:b/>
                            <w:bCs/>
                          </w:rPr>
                        </w:del>
                      </m:ctrlPr>
                    </m:sSubPr>
                    <m:e>
                      <m:r>
                        <w:del w:id="149" w:author="Max Lindmark" w:date="2023-01-20T09:12:00Z">
                          <m:rPr>
                            <m:sty m:val="bi"/>
                          </m:rPr>
                          <w:rPr>
                            <w:rFonts w:ascii="Cambria Math" w:hAnsi="Cambria Math"/>
                          </w:rPr>
                          <m:t>n</m:t>
                        </w:del>
                      </m:r>
                    </m:e>
                    <m:sub>
                      <m:r>
                        <w:del w:id="150" w:author="Max Lindmark" w:date="2023-01-20T09:12:00Z">
                          <m:rPr>
                            <m:sty m:val="bi"/>
                          </m:rPr>
                          <w:rPr>
                            <w:rFonts w:ascii="Cambria Math" w:hAnsi="Cambria Math"/>
                          </w:rPr>
                          <m:t>k</m:t>
                        </w:del>
                      </m:r>
                    </m:sub>
                  </m:sSub>
                </m:sup>
                <m:e>
                  <m:sSub>
                    <m:sSubPr>
                      <m:ctrlPr>
                        <w:del w:id="151" w:author="Max Lindmark" w:date="2023-01-20T09:10:00Z">
                          <w:rPr>
                            <w:rFonts w:ascii="Cambria Math" w:hAnsi="Cambria Math"/>
                            <w:b/>
                            <w:bCs/>
                          </w:rPr>
                        </w:del>
                      </m:ctrlPr>
                    </m:sSubPr>
                    <m:e>
                      <m:r>
                        <w:del w:id="152" w:author="Max Lindmark" w:date="2023-01-20T09:10:00Z">
                          <m:rPr>
                            <m:sty m:val="bi"/>
                          </m:rPr>
                          <w:rPr>
                            <w:rFonts w:ascii="Cambria Math" w:hAnsi="Cambria Math"/>
                          </w:rPr>
                          <m:t>β</m:t>
                        </w:del>
                      </m:r>
                    </m:e>
                    <m:sub>
                      <m:r>
                        <w:del w:id="153" w:author="Max Lindmark" w:date="2023-01-20T09:10:00Z">
                          <m:rPr>
                            <m:sty m:val="bi"/>
                          </m:rPr>
                          <w:rPr>
                            <w:rFonts w:ascii="Cambria Math" w:hAnsi="Cambria Math"/>
                          </w:rPr>
                          <m:t>c</m:t>
                        </w:del>
                      </m:r>
                    </m:sub>
                  </m:sSub>
                  <m:sSub>
                    <m:sSubPr>
                      <m:ctrlPr>
                        <w:del w:id="154" w:author="Max Lindmark" w:date="2023-01-20T09:12:00Z">
                          <w:rPr>
                            <w:rFonts w:ascii="Cambria Math" w:hAnsi="Cambria Math"/>
                            <w:b/>
                            <w:bCs/>
                            <w:i/>
                          </w:rPr>
                        </w:del>
                      </m:ctrlPr>
                    </m:sSubPr>
                    <m:e>
                      <m:r>
                        <w:del w:id="155" w:author="Max Lindmark" w:date="2023-01-20T09:10:00Z">
                          <m:rPr>
                            <m:sty m:val="bi"/>
                          </m:rPr>
                          <w:rPr>
                            <w:rFonts w:ascii="Cambria Math" w:hAnsi="Cambria Math"/>
                          </w:rPr>
                          <m:t>x</m:t>
                        </w:del>
                      </m:r>
                    </m:e>
                    <m:sub>
                      <m:r>
                        <w:del w:id="156" w:author="Max Lindmark" w:date="2023-01-20T09:10:00Z">
                          <m:rPr>
                            <m:sty m:val="bi"/>
                          </m:rPr>
                          <w:rPr>
                            <w:rFonts w:ascii="Cambria Math" w:hAnsi="Cambria Math"/>
                          </w:rPr>
                          <m:t>c,</m:t>
                        </w:del>
                      </m:r>
                      <m:r>
                        <w:del w:id="157" w:author="Max Lindmark" w:date="2023-01-20T09:12:00Z">
                          <m:rPr>
                            <m:sty m:val="bi"/>
                          </m:rPr>
                          <w:rPr>
                            <w:rFonts w:ascii="Cambria Math" w:hAnsi="Cambria Math"/>
                          </w:rPr>
                          <m:t>s,t</m:t>
                        </w:del>
                      </m:r>
                    </m:sub>
                  </m:sSub>
                </m:e>
              </m:nary>
              <m:r>
                <w:ins w:id="158" w:author="Max Lindmark" w:date="2023-01-20T09:12:00Z">
                  <m:rPr>
                    <m:sty m:val="bi"/>
                  </m:rPr>
                  <w:rPr>
                    <w:rFonts w:ascii="Cambria Math" w:hAnsi="Cambria Math"/>
                  </w:rPr>
                  <m:t>β</m:t>
                </w:ins>
              </m:r>
              <m:r>
                <w:rPr>
                  <w:rFonts w:ascii="Cambria Math" w:hAnsi="Cambria Math"/>
                </w:rPr>
                <m:t>+</m:t>
              </m:r>
              <m:sSub>
                <m:sSubPr>
                  <m:ctrlPr>
                    <w:rPr>
                      <w:rFonts w:ascii="Cambria Math" w:hAnsi="Cambria Math"/>
                    </w:rPr>
                  </m:ctrlPr>
                </m:sSubPr>
                <m:e>
                  <m:r>
                    <w:rPr>
                      <w:rFonts w:ascii="Cambria Math" w:hAnsi="Cambria Math"/>
                    </w:rPr>
                    <m:t>ω</m:t>
                  </m:r>
                </m:e>
                <m:sub>
                  <m:r>
                    <m:rPr>
                      <m:sty m:val="bi"/>
                    </m:rP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ϵ</m:t>
                  </m:r>
                </m:e>
                <m:sub>
                  <m:r>
                    <m:rPr>
                      <m:sty m:val="bi"/>
                    </m:rPr>
                    <w:rPr>
                      <w:rFonts w:ascii="Cambria Math" w:hAnsi="Cambria Math"/>
                    </w:rPr>
                    <m:t>s</m:t>
                  </m:r>
                  <m:r>
                    <w:rPr>
                      <w:rFonts w:ascii="Cambria Math" w:hAnsi="Cambria Math"/>
                    </w:rPr>
                    <m:t>,t</m:t>
                  </m:r>
                </m:sub>
              </m:sSub>
              <w:commentRangeEnd w:id="137"/>
              <m:r>
                <m:rPr>
                  <m:sty m:val="p"/>
                </m:rPr>
                <w:rPr>
                  <w:rStyle w:val="CommentReference"/>
                </w:rPr>
                <w:commentReference w:id="137"/>
              </m:r>
              <m:r>
                <w:rPr>
                  <w:rFonts w:ascii="Cambria Math" w:hAnsi="Cambria Math"/>
                </w:rPr>
                <m:t>#</m:t>
              </m:r>
              <m:d>
                <m:dPr>
                  <m:ctrlPr>
                    <w:rPr>
                      <w:rFonts w:ascii="Cambria Math" w:hAnsi="Cambria Math"/>
                      <w:i/>
                    </w:rPr>
                  </m:ctrlPr>
                </m:dPr>
                <m:e>
                  <m:r>
                    <w:rPr>
                      <w:rFonts w:ascii="Cambria Math" w:hAnsi="Cambria Math"/>
                    </w:rPr>
                    <m:t>2</m:t>
                  </m:r>
                </m:e>
              </m:d>
            </m:e>
          </m:eqArr>
        </m:oMath>
      </m:oMathPara>
    </w:p>
    <w:p w14:paraId="7ABD199A" w14:textId="60BE6F1E" w:rsidR="001C370B" w:rsidRPr="00D657E6" w:rsidRDefault="00000000" w:rsidP="001C370B">
      <w:pPr>
        <w:spacing w:line="480" w:lineRule="auto"/>
        <w:ind w:firstLine="284"/>
        <w:contextualSpacing/>
        <w:mirrorIndents/>
        <w:jc w:val="both"/>
        <w:rPr>
          <w:b/>
        </w:rPr>
      </w:pPr>
      <m:oMathPara>
        <m:oMath>
          <m:eqArr>
            <m:eqArrPr>
              <m:maxDist m:val="1"/>
              <m:ctrlPr>
                <w:rPr>
                  <w:rFonts w:ascii="Cambria Math" w:hAnsi="Cambria Math"/>
                  <w:i/>
                </w:rPr>
              </m:ctrlPr>
            </m:eqArrPr>
            <m:e>
              <m:r>
                <m:rPr>
                  <m:sty m:val="bi"/>
                </m:rPr>
                <w:rPr>
                  <w:rFonts w:ascii="Cambria Math" w:hAnsi="Cambria Math"/>
                </w:rPr>
                <m:t>ω</m:t>
              </m:r>
              <m:r>
                <w:rPr>
                  <w:rFonts w:ascii="Cambria Math" w:hAnsi="Cambria Math"/>
                </w:rPr>
                <m:t>~</m:t>
              </m:r>
              <m:r>
                <m:rPr>
                  <m:sty m:val="p"/>
                </m:rPr>
                <w:rPr>
                  <w:rFonts w:ascii="Cambria Math" w:hAnsi="Cambria Math"/>
                </w:rPr>
                <m:t>MVNormal</m:t>
              </m:r>
              <m:d>
                <m:dPr>
                  <m:ctrlPr>
                    <w:rPr>
                      <w:rFonts w:ascii="Cambria Math" w:hAnsi="Cambria Math"/>
                      <w:i/>
                    </w:rPr>
                  </m:ctrlPr>
                </m:dPr>
                <m:e>
                  <m:r>
                    <m:rPr>
                      <m:sty m:val="b"/>
                    </m:rPr>
                    <w:rPr>
                      <w:rFonts w:ascii="Cambria Math" w:hAnsi="Cambria Math"/>
                    </w:rPr>
                    <m:t>0</m:t>
                  </m:r>
                  <m:r>
                    <w:rPr>
                      <w:rFonts w:ascii="Cambria Math" w:hAnsi="Cambria Math"/>
                    </w:rPr>
                    <m:t>,</m:t>
                  </m:r>
                  <m:sSub>
                    <m:sSubPr>
                      <m:ctrlPr>
                        <w:rPr>
                          <w:rFonts w:ascii="Cambria Math" w:hAnsi="Cambria Math"/>
                          <w:b/>
                          <w:bCs/>
                          <w:i/>
                        </w:rPr>
                      </m:ctrlPr>
                    </m:sSubPr>
                    <m:e>
                      <m:r>
                        <m:rPr>
                          <m:sty m:val="b"/>
                        </m:rPr>
                        <w:rPr>
                          <w:rFonts w:ascii="Cambria Math" w:hAnsi="Cambria Math"/>
                        </w:rPr>
                        <m:t>Σ</m:t>
                      </m:r>
                    </m:e>
                    <m:sub>
                      <m:r>
                        <w:rPr>
                          <w:rFonts w:ascii="Cambria Math" w:hAnsi="Cambria Math"/>
                        </w:rPr>
                        <m:t>ω</m:t>
                      </m:r>
                    </m:sub>
                  </m:sSub>
                </m:e>
              </m:d>
              <m:r>
                <m:rPr>
                  <m:sty m:val="bi"/>
                </m:rPr>
                <w:rPr>
                  <w:rFonts w:ascii="Cambria Math" w:hAnsi="Cambria Math"/>
                </w:rPr>
                <m:t>#</m:t>
              </m:r>
              <m:d>
                <m:dPr>
                  <m:ctrlPr>
                    <w:rPr>
                      <w:rFonts w:ascii="Cambria Math" w:hAnsi="Cambria Math"/>
                      <w:i/>
                    </w:rPr>
                  </m:ctrlPr>
                </m:dPr>
                <m:e>
                  <m:r>
                    <w:rPr>
                      <w:rFonts w:ascii="Cambria Math" w:hAnsi="Cambria Math"/>
                    </w:rPr>
                    <m:t>3</m:t>
                  </m:r>
                </m:e>
              </m:d>
              <m:ctrlPr>
                <w:rPr>
                  <w:rFonts w:ascii="Cambria Math" w:hAnsi="Cambria Math"/>
                  <w:b/>
                  <w:i/>
                </w:rPr>
              </m:ctrlPr>
            </m:e>
          </m:eqArr>
        </m:oMath>
      </m:oMathPara>
    </w:p>
    <w:p w14:paraId="2CEE2672" w14:textId="66D9CC7A" w:rsidR="00E90D13" w:rsidRPr="00D657E6" w:rsidRDefault="00000000" w:rsidP="00E90D13">
      <w:pPr>
        <w:spacing w:line="480" w:lineRule="auto"/>
        <w:contextualSpacing/>
        <w:mirrorIndents/>
        <w:jc w:val="both"/>
        <w:rPr>
          <w:b/>
          <w:bCs/>
        </w:rPr>
      </w:pPr>
      <m:oMathPara>
        <m:oMath>
          <m:eqArr>
            <m:eqArrPr>
              <m:maxDist m:val="1"/>
              <m:ctrlPr>
                <w:rPr>
                  <w:rFonts w:ascii="Cambria Math" w:hAnsi="Cambria Math"/>
                  <w:i/>
                </w:rPr>
              </m:ctrlPr>
            </m:eqArrPr>
            <m:e>
              <m:sSub>
                <m:sSubPr>
                  <m:ctrlPr>
                    <w:rPr>
                      <w:rFonts w:ascii="Cambria Math" w:hAnsi="Cambria Math"/>
                      <w:b/>
                      <w:bCs/>
                      <w:i/>
                    </w:rPr>
                  </m:ctrlPr>
                </m:sSubPr>
                <m:e>
                  <m:r>
                    <m:rPr>
                      <m:sty m:val="bi"/>
                    </m:rPr>
                    <w:rPr>
                      <w:rFonts w:ascii="Cambria Math" w:hAnsi="Cambria Math"/>
                    </w:rPr>
                    <m:t>ϵ</m:t>
                  </m:r>
                </m:e>
                <m:sub>
                  <m:r>
                    <m:rPr>
                      <m:sty m:val="bi"/>
                    </m:rPr>
                    <w:rPr>
                      <w:rFonts w:ascii="Cambria Math" w:hAnsi="Cambria Math"/>
                    </w:rPr>
                    <m:t>t</m:t>
                  </m:r>
                </m:sub>
              </m:sSub>
              <m:r>
                <w:rPr>
                  <w:rFonts w:ascii="Cambria Math" w:hAnsi="Cambria Math"/>
                </w:rPr>
                <m:t>~</m:t>
              </m:r>
              <m:r>
                <m:rPr>
                  <m:sty m:val="p"/>
                </m:rPr>
                <w:rPr>
                  <w:rFonts w:ascii="Cambria Math" w:hAnsi="Cambria Math"/>
                </w:rPr>
                <m:t>MVNormal</m:t>
              </m:r>
              <m:d>
                <m:dPr>
                  <m:ctrlPr>
                    <w:rPr>
                      <w:rFonts w:ascii="Cambria Math" w:hAnsi="Cambria Math"/>
                      <w:i/>
                    </w:rPr>
                  </m:ctrlPr>
                </m:dPr>
                <m:e>
                  <m:r>
                    <m:rPr>
                      <m:sty m:val="b"/>
                    </m:rPr>
                    <w:rPr>
                      <w:rFonts w:ascii="Cambria Math" w:hAnsi="Cambria Math"/>
                    </w:rPr>
                    <m:t>0</m:t>
                  </m:r>
                  <m:r>
                    <w:rPr>
                      <w:rFonts w:ascii="Cambria Math" w:hAnsi="Cambria Math"/>
                    </w:rPr>
                    <m:t>,</m:t>
                  </m:r>
                  <m:sSub>
                    <m:sSubPr>
                      <m:ctrlPr>
                        <w:rPr>
                          <w:rFonts w:ascii="Cambria Math" w:hAnsi="Cambria Math"/>
                          <w:b/>
                          <w:bCs/>
                          <w:i/>
                        </w:rPr>
                      </m:ctrlPr>
                    </m:sSubPr>
                    <m:e>
                      <m:r>
                        <m:rPr>
                          <m:sty m:val="b"/>
                        </m:rPr>
                        <w:rPr>
                          <w:rFonts w:ascii="Cambria Math" w:hAnsi="Cambria Math"/>
                        </w:rPr>
                        <m:t>Σ</m:t>
                      </m:r>
                    </m:e>
                    <m:sub>
                      <m:r>
                        <w:rPr>
                          <w:rFonts w:ascii="Cambria Math" w:hAnsi="Cambria Math"/>
                        </w:rPr>
                        <m:t>ϵ</m:t>
                      </m:r>
                    </m:sub>
                  </m:sSub>
                </m:e>
              </m:d>
              <m:r>
                <m:rPr>
                  <m:sty m:val="bi"/>
                </m:rPr>
                <w:rPr>
                  <w:rFonts w:ascii="Cambria Math" w:hAnsi="Cambria Math"/>
                </w:rPr>
                <m:t>#</m:t>
              </m:r>
              <m:d>
                <m:dPr>
                  <m:ctrlPr>
                    <w:rPr>
                      <w:rFonts w:ascii="Cambria Math" w:hAnsi="Cambria Math"/>
                      <w:i/>
                    </w:rPr>
                  </m:ctrlPr>
                </m:dPr>
                <m:e>
                  <m:r>
                    <w:rPr>
                      <w:rFonts w:ascii="Cambria Math" w:hAnsi="Cambria Math"/>
                    </w:rPr>
                    <m:t>4</m:t>
                  </m:r>
                </m:e>
              </m:d>
              <m:ctrlPr>
                <w:rPr>
                  <w:rFonts w:ascii="Cambria Math" w:hAnsi="Cambria Math"/>
                  <w:b/>
                  <w:bCs/>
                  <w:i/>
                </w:rPr>
              </m:ctrlPr>
            </m:e>
          </m:eqArr>
        </m:oMath>
      </m:oMathPara>
    </w:p>
    <w:p w14:paraId="5D0372DE" w14:textId="72DA0293" w:rsidR="009B7973" w:rsidRPr="00B52110" w:rsidRDefault="002F4DE0" w:rsidP="00541CB7">
      <w:pPr>
        <w:spacing w:line="480" w:lineRule="auto"/>
        <w:contextualSpacing/>
        <w:mirrorIndents/>
        <w:jc w:val="both"/>
        <w:rPr>
          <w:color w:val="FF0000"/>
        </w:rPr>
      </w:pPr>
      <w:r>
        <w:t>w</w:t>
      </w:r>
      <w:r w:rsidR="001C370B" w:rsidRPr="00D657E6">
        <w:t xml:space="preserve">here </w:t>
      </w:r>
      <m:oMath>
        <m:sSub>
          <m:sSubPr>
            <m:ctrlPr>
              <w:rPr>
                <w:rFonts w:ascii="Cambria Math" w:hAnsi="Cambria Math"/>
                <w:i/>
              </w:rPr>
            </m:ctrlPr>
          </m:sSubPr>
          <m:e>
            <m:r>
              <w:rPr>
                <w:rFonts w:ascii="Cambria Math" w:hAnsi="Cambria Math"/>
              </w:rPr>
              <m:t>K</m:t>
            </m:r>
          </m:e>
          <m:sub>
            <m:r>
              <m:rPr>
                <m:sty m:val="p"/>
              </m:rPr>
              <w:rPr>
                <w:rFonts w:ascii="Cambria Math" w:hAnsi="Cambria Math"/>
              </w:rPr>
              <m:t>rel</m:t>
            </m:r>
          </m:sub>
        </m:sSub>
      </m:oMath>
      <w:r w:rsidR="001C370B" w:rsidRPr="00D657E6">
        <w:t xml:space="preserve"> represents the </w:t>
      </w:r>
      <w:r w:rsidR="003F23FC" w:rsidRPr="00D657E6">
        <w:t xml:space="preserve">Le Cren </w:t>
      </w:r>
      <w:r w:rsidR="003F23FC" w:rsidRPr="009E303A">
        <w:t xml:space="preserve">condition factor </w:t>
      </w:r>
      <w:r w:rsidR="001C370B" w:rsidRPr="009E303A">
        <w:t>at space</w:t>
      </w:r>
      <w:r w:rsidR="001C370B" w:rsidRPr="00D657E6">
        <w:t xml:space="preserve"> </w:t>
      </w:r>
      <m:oMath>
        <m:r>
          <m:rPr>
            <m:sty m:val="bi"/>
          </m:rPr>
          <w:rPr>
            <w:rFonts w:ascii="Cambria Math" w:hAnsi="Cambria Math"/>
          </w:rPr>
          <m:t>s</m:t>
        </m:r>
      </m:oMath>
      <w:r w:rsidR="001C370B" w:rsidRPr="00D657E6">
        <w:t xml:space="preserve"> (a vector of two UTM zone 33 coordinates) and time </w:t>
      </w:r>
      <m:oMath>
        <m:r>
          <w:rPr>
            <w:rFonts w:ascii="Cambria Math" w:hAnsi="Cambria Math"/>
          </w:rPr>
          <m:t>t</m:t>
        </m:r>
      </m:oMath>
      <w:r w:rsidR="001C370B" w:rsidRPr="00D657E6">
        <w:t xml:space="preserve">, </w:t>
      </w:r>
      <m:oMath>
        <m:r>
          <w:rPr>
            <w:rFonts w:ascii="Cambria Math" w:hAnsi="Cambria Math"/>
          </w:rPr>
          <m:t>μ</m:t>
        </m:r>
      </m:oMath>
      <w:r w:rsidR="001C370B" w:rsidRPr="00D657E6">
        <w:t xml:space="preserve"> represents the mean weight</w:t>
      </w:r>
      <w:r w:rsidR="001F2142" w:rsidRPr="00D657E6">
        <w:t>,</w:t>
      </w:r>
      <w:r w:rsidR="001C370B" w:rsidRPr="00D657E6">
        <w:t xml:space="preserve"> and </w:t>
      </w:r>
      <m:oMath>
        <m:r>
          <w:rPr>
            <w:rFonts w:ascii="Cambria Math" w:hAnsi="Cambria Math"/>
          </w:rPr>
          <m:t>ϕ</m:t>
        </m:r>
      </m:oMath>
      <w:r w:rsidR="001C370B" w:rsidRPr="00D657E6">
        <w:t xml:space="preserve"> represents the scale parameter. </w:t>
      </w:r>
      <w:del w:id="159" w:author="Max Lindmark" w:date="2023-01-20T09:13:00Z">
        <w:r w:rsidR="00795D9C" w:rsidRPr="00350CE6" w:rsidDel="00526D11">
          <w:delText xml:space="preserve">The parameters </w:delText>
        </w:r>
      </w:del>
      <m:oMath>
        <m:sSub>
          <m:sSubPr>
            <m:ctrlPr>
              <w:del w:id="160" w:author="Max Lindmark" w:date="2023-01-20T09:13:00Z">
                <w:rPr>
                  <w:rFonts w:ascii="Cambria Math" w:hAnsi="Cambria Math"/>
                </w:rPr>
              </w:del>
            </m:ctrlPr>
          </m:sSubPr>
          <m:e>
            <m:r>
              <w:del w:id="161" w:author="Max Lindmark" w:date="2023-01-20T09:13:00Z">
                <w:rPr>
                  <w:rFonts w:ascii="Cambria Math" w:hAnsi="Cambria Math"/>
                </w:rPr>
                <m:t>γ</m:t>
              </w:del>
            </m:r>
          </m:e>
          <m:sub>
            <m:r>
              <w:del w:id="162" w:author="Max Lindmark" w:date="2023-01-20T09:13:00Z">
                <w:rPr>
                  <w:rFonts w:ascii="Cambria Math" w:hAnsi="Cambria Math"/>
                </w:rPr>
                <m:t>t</m:t>
              </w:del>
            </m:r>
          </m:sub>
        </m:sSub>
      </m:oMath>
      <w:del w:id="163" w:author="Max Lindmark" w:date="2023-01-20T09:13:00Z">
        <w:r w:rsidR="00795D9C" w:rsidRPr="00350CE6" w:rsidDel="00526D11">
          <w:delText xml:space="preserve"> represent independent means for each year</w:delText>
        </w:r>
        <w:r w:rsidR="001C370B" w:rsidRPr="00D657E6" w:rsidDel="00526D11">
          <w:delText xml:space="preserve">. </w:delText>
        </w:r>
        <w:r w:rsidR="002843D6" w:rsidDel="00526D11">
          <w:delText xml:space="preserve">The </w:delText>
        </w:r>
        <w:r w:rsidR="00006F51" w:rsidDel="00526D11">
          <w:delText xml:space="preserve">variable </w:delText>
        </w:r>
      </w:del>
      <m:oMath>
        <m:sSub>
          <m:sSubPr>
            <m:ctrlPr>
              <w:ins w:id="164" w:author="Max Lindmark" w:date="2023-01-20T09:13:00Z">
                <w:rPr>
                  <w:rFonts w:ascii="Cambria Math" w:hAnsi="Cambria Math"/>
                  <w:i/>
                </w:rPr>
              </w:ins>
            </m:ctrlPr>
          </m:sSubPr>
          <m:e>
            <m:r>
              <w:ins w:id="165" w:author="Max Lindmark" w:date="2023-01-20T09:13:00Z">
                <m:rPr>
                  <m:sty m:val="bi"/>
                </m:rPr>
                <w:rPr>
                  <w:rFonts w:ascii="Cambria Math" w:hAnsi="Cambria Math"/>
                </w:rPr>
                <m:t>X</m:t>
              </w:ins>
            </m:r>
          </m:e>
          <m:sub>
            <m:r>
              <w:ins w:id="166" w:author="Max Lindmark" w:date="2023-01-20T09:13:00Z">
                <m:rPr>
                  <m:sty m:val="bi"/>
                </m:rPr>
                <w:rPr>
                  <w:rFonts w:ascii="Cambria Math" w:hAnsi="Cambria Math"/>
                </w:rPr>
                <m:t>s</m:t>
              </w:ins>
            </m:r>
            <m:r>
              <w:ins w:id="167" w:author="Max Lindmark" w:date="2023-01-20T09:13:00Z">
                <w:rPr>
                  <w:rFonts w:ascii="Cambria Math" w:hAnsi="Cambria Math"/>
                </w:rPr>
                <m:t>,t</m:t>
              </w:ins>
            </m:r>
          </m:sub>
        </m:sSub>
        <m:sSub>
          <m:sSubPr>
            <m:ctrlPr>
              <w:del w:id="168" w:author="Max Lindmark" w:date="2023-01-20T09:13:00Z">
                <w:rPr>
                  <w:rFonts w:ascii="Cambria Math" w:hAnsi="Cambria Math"/>
                </w:rPr>
              </w:del>
            </m:ctrlPr>
          </m:sSubPr>
          <m:e>
            <m:r>
              <w:del w:id="169" w:author="Max Lindmark" w:date="2023-01-20T09:13:00Z">
                <w:rPr>
                  <w:rFonts w:ascii="Cambria Math" w:hAnsi="Cambria Math"/>
                </w:rPr>
                <m:t>x</m:t>
              </w:del>
            </m:r>
          </m:e>
          <m:sub>
            <m:r>
              <w:del w:id="170" w:author="Max Lindmark" w:date="2023-01-20T09:13:00Z">
                <w:rPr>
                  <w:rFonts w:ascii="Cambria Math" w:hAnsi="Cambria Math"/>
                </w:rPr>
                <m:t>c,</m:t>
              </w:del>
            </m:r>
            <m:r>
              <w:del w:id="171" w:author="Max Lindmark" w:date="2023-01-20T09:13:00Z">
                <m:rPr>
                  <m:sty m:val="bi"/>
                </m:rPr>
                <w:rPr>
                  <w:rFonts w:ascii="Cambria Math" w:hAnsi="Cambria Math"/>
                </w:rPr>
                <m:t>s</m:t>
              </w:del>
            </m:r>
            <m:r>
              <w:del w:id="172" w:author="Max Lindmark" w:date="2023-01-20T09:13:00Z">
                <w:rPr>
                  <w:rFonts w:ascii="Cambria Math" w:hAnsi="Cambria Math"/>
                </w:rPr>
                <m:t>,t</m:t>
              </w:del>
            </m:r>
          </m:sub>
        </m:sSub>
      </m:oMath>
      <w:del w:id="173" w:author="Max Lindmark" w:date="2023-01-20T09:13:00Z">
        <w:r w:rsidR="001C370B" w:rsidRPr="00D657E6" w:rsidDel="00526D11">
          <w:delText xml:space="preserve"> </w:delText>
        </w:r>
      </w:del>
      <w:ins w:id="174" w:author="Max Lindmark" w:date="2023-01-20T09:14:00Z">
        <w:r w:rsidR="00526D11">
          <w:t xml:space="preserve"> </w:t>
        </w:r>
        <w:r w:rsidR="00863C99">
          <w:t xml:space="preserve">is the design matrix, with </w:t>
        </w:r>
      </w:ins>
      <w:del w:id="175" w:author="Max Lindmark" w:date="2023-01-20T09:14:00Z">
        <w:r w:rsidR="001C370B" w:rsidRPr="00D657E6" w:rsidDel="00526D11">
          <w:delText>r</w:delText>
        </w:r>
        <w:r w:rsidR="001C370B" w:rsidRPr="00D657E6" w:rsidDel="00863C99">
          <w:delText xml:space="preserve">epresents the </w:delText>
        </w:r>
      </w:del>
      <m:oMath>
        <m:r>
          <w:del w:id="176" w:author="Max Lindmark" w:date="2023-01-20T09:14:00Z">
            <w:rPr>
              <w:rFonts w:ascii="Cambria Math" w:hAnsi="Cambria Math"/>
            </w:rPr>
            <m:t>c</m:t>
          </w:del>
        </m:r>
      </m:oMath>
      <w:del w:id="177" w:author="Max Lindmark" w:date="2023-01-20T09:14:00Z">
        <w:r w:rsidR="001C370B" w:rsidRPr="00D657E6" w:rsidDel="00863C99">
          <w:delText>-th covariate</w:delText>
        </w:r>
        <w:r w:rsidR="0052070F" w:rsidRPr="00D657E6" w:rsidDel="00863C99">
          <w:delText xml:space="preserve"> </w:delText>
        </w:r>
      </w:del>
      <w:ins w:id="178" w:author="Max Lindmark" w:date="2023-01-20T09:14:00Z">
        <w:r w:rsidR="00183DDC">
          <w:t xml:space="preserve">the following </w:t>
        </w:r>
        <w:r w:rsidR="006A29CC">
          <w:t>covariates</w:t>
        </w:r>
      </w:ins>
      <w:ins w:id="179" w:author="Max Lindmark" w:date="2023-01-20T09:15:00Z">
        <w:r w:rsidR="00A644F8">
          <w:t xml:space="preserve">: year </w:t>
        </w:r>
        <w:r w:rsidR="00F02A92">
          <w:t>(</w:t>
        </w:r>
        <w:r w:rsidR="00A644F8">
          <w:t>as a factor</w:t>
        </w:r>
        <w:r w:rsidR="00F02A92">
          <w:t>)</w:t>
        </w:r>
        <w:r w:rsidR="00A644F8">
          <w:t xml:space="preserve">, </w:t>
        </w:r>
      </w:ins>
      <w:del w:id="180" w:author="Max Lindmark" w:date="2023-01-20T09:15:00Z">
        <w:r w:rsidR="0052070F" w:rsidRPr="00D657E6" w:rsidDel="00A644F8">
          <w:delText>(</w:delText>
        </w:r>
      </w:del>
      <w:r w:rsidR="0052070F" w:rsidRPr="00D657E6">
        <w:t xml:space="preserve">biomass densities of flounder and cod, biomass of sprat, </w:t>
      </w:r>
      <w:r w:rsidR="005479BF" w:rsidRPr="00D657E6">
        <w:t>herring,</w:t>
      </w:r>
      <w:r w:rsidR="0052070F" w:rsidRPr="00D657E6">
        <w:t xml:space="preserve"> and </w:t>
      </w:r>
      <w:r w:rsidR="0052070F" w:rsidRPr="00D657E6">
        <w:rPr>
          <w:i/>
        </w:rPr>
        <w:t>S</w:t>
      </w:r>
      <w:r w:rsidR="0075302F">
        <w:rPr>
          <w:i/>
        </w:rPr>
        <w:t>.</w:t>
      </w:r>
      <w:r w:rsidR="0052070F" w:rsidRPr="00D657E6">
        <w:rPr>
          <w:i/>
        </w:rPr>
        <w:t xml:space="preserve"> entomon</w:t>
      </w:r>
      <w:r w:rsidR="0052070F" w:rsidRPr="00D657E6">
        <w:t>, depth, oxygen concentration and temperature)</w:t>
      </w:r>
      <w:r w:rsidR="001C370B" w:rsidRPr="00D657E6">
        <w:t xml:space="preserve"> </w:t>
      </w:r>
      <w:ins w:id="181" w:author="Max Lindmark" w:date="2023-01-20T09:15:00Z">
        <w:r w:rsidR="00E902E6">
          <w:t>at different scales (from local to large scale)</w:t>
        </w:r>
        <w:r w:rsidR="00A03ECF">
          <w:t>,</w:t>
        </w:r>
        <w:r w:rsidR="00E902E6">
          <w:t xml:space="preserve"> </w:t>
        </w:r>
      </w:ins>
      <w:r w:rsidR="001C370B" w:rsidRPr="00D657E6">
        <w:t xml:space="preserve">and </w:t>
      </w:r>
      <m:oMath>
        <m:r>
          <w:ins w:id="182" w:author="Max Lindmark" w:date="2023-01-20T09:14:00Z">
            <m:rPr>
              <m:sty m:val="bi"/>
            </m:rPr>
            <w:rPr>
              <w:rFonts w:ascii="Cambria Math" w:hAnsi="Cambria Math"/>
            </w:rPr>
            <m:t>β</m:t>
          </w:ins>
        </m:r>
        <m:sSub>
          <m:sSubPr>
            <m:ctrlPr>
              <w:del w:id="183" w:author="Max Lindmark" w:date="2023-01-20T09:14:00Z">
                <w:rPr>
                  <w:rFonts w:ascii="Cambria Math" w:hAnsi="Cambria Math"/>
                </w:rPr>
              </w:del>
            </m:ctrlPr>
          </m:sSubPr>
          <m:e>
            <m:r>
              <w:del w:id="184" w:author="Max Lindmark" w:date="2023-01-20T09:14:00Z">
                <w:rPr>
                  <w:rFonts w:ascii="Cambria Math" w:hAnsi="Cambria Math"/>
                </w:rPr>
                <m:t>β</m:t>
              </w:del>
            </m:r>
          </m:e>
          <m:sub>
            <m:r>
              <w:del w:id="185" w:author="Max Lindmark" w:date="2023-01-20T09:14:00Z">
                <w:rPr>
                  <w:rFonts w:ascii="Cambria Math" w:hAnsi="Cambria Math"/>
                </w:rPr>
                <m:t>c</m:t>
              </w:del>
            </m:r>
          </m:sub>
        </m:sSub>
      </m:oMath>
      <w:r w:rsidR="001C370B" w:rsidRPr="00D657E6">
        <w:t xml:space="preserve"> is </w:t>
      </w:r>
      <w:ins w:id="186" w:author="Max Lindmark" w:date="2023-01-20T09:14:00Z">
        <w:r w:rsidR="005441E3">
          <w:t xml:space="preserve">a vector of </w:t>
        </w:r>
      </w:ins>
      <w:ins w:id="187" w:author="Max Lindmark" w:date="2023-01-20T09:15:00Z">
        <w:r w:rsidR="005441E3">
          <w:t>fixed effect coefficients</w:t>
        </w:r>
      </w:ins>
      <w:del w:id="188" w:author="Max Lindmark" w:date="2023-01-20T09:15:00Z">
        <w:r w:rsidR="00217C8A" w:rsidDel="005441E3">
          <w:delText>the covariate’s</w:delText>
        </w:r>
        <w:r w:rsidR="001C370B" w:rsidRPr="00D657E6" w:rsidDel="005441E3">
          <w:delText xml:space="preserve"> effect</w:delText>
        </w:r>
      </w:del>
      <w:r w:rsidR="001C370B" w:rsidRPr="00D657E6">
        <w:t>. The parameter</w:t>
      </w:r>
      <w:r w:rsidR="00F366FE">
        <w:t>s</w:t>
      </w:r>
      <w:r w:rsidR="001C370B" w:rsidRPr="00D657E6">
        <w:t xml:space="preserve"> </w:t>
      </w:r>
      <m:oMath>
        <m:sSub>
          <m:sSubPr>
            <m:ctrlPr>
              <w:rPr>
                <w:rFonts w:ascii="Cambria Math" w:hAnsi="Cambria Math"/>
              </w:rPr>
            </m:ctrlPr>
          </m:sSubPr>
          <m:e>
            <m:r>
              <w:rPr>
                <w:rFonts w:ascii="Cambria Math" w:hAnsi="Cambria Math"/>
              </w:rPr>
              <m:t>ω</m:t>
            </m:r>
          </m:e>
          <m:sub>
            <m:r>
              <m:rPr>
                <m:sty m:val="bi"/>
              </m:rPr>
              <w:rPr>
                <w:rFonts w:ascii="Cambria Math" w:hAnsi="Cambria Math"/>
              </w:rPr>
              <m:t>s</m:t>
            </m:r>
          </m:sub>
        </m:sSub>
      </m:oMath>
      <w:r w:rsidR="001C370B" w:rsidRPr="00D657E6">
        <w:t xml:space="preserve"> </w:t>
      </w:r>
      <w:r w:rsidR="00F366FE">
        <w:t xml:space="preserve">and </w:t>
      </w:r>
      <m:oMath>
        <m:sSub>
          <m:sSubPr>
            <m:ctrlPr>
              <w:rPr>
                <w:rFonts w:ascii="Cambria Math" w:hAnsi="Cambria Math"/>
              </w:rPr>
            </m:ctrlPr>
          </m:sSubPr>
          <m:e>
            <m:r>
              <w:rPr>
                <w:rFonts w:ascii="Cambria Math" w:hAnsi="Cambria Math"/>
              </w:rPr>
              <m:t>ϵ</m:t>
            </m:r>
          </m:e>
          <m:sub>
            <m:r>
              <m:rPr>
                <m:sty m:val="bi"/>
              </m:rPr>
              <w:rPr>
                <w:rFonts w:ascii="Cambria Math" w:hAnsi="Cambria Math"/>
              </w:rPr>
              <m:t>s</m:t>
            </m:r>
            <m:r>
              <w:rPr>
                <w:rFonts w:ascii="Cambria Math" w:hAnsi="Cambria Math"/>
              </w:rPr>
              <m:t>,t</m:t>
            </m:r>
          </m:sub>
        </m:sSub>
      </m:oMath>
      <w:r w:rsidR="00F366FE" w:rsidRPr="00D657E6">
        <w:t xml:space="preserve"> </w:t>
      </w:r>
      <w:r w:rsidR="00F70B8E" w:rsidRPr="00D657E6">
        <w:t xml:space="preserve">(Eq. </w:t>
      </w:r>
      <w:r w:rsidR="00023FA9">
        <w:t>3</w:t>
      </w:r>
      <w:r w:rsidR="00F366FE">
        <w:t>-4</w:t>
      </w:r>
      <w:r w:rsidR="00F70B8E" w:rsidRPr="00D657E6">
        <w:t xml:space="preserve">) </w:t>
      </w:r>
      <w:r w:rsidR="001C370B" w:rsidRPr="00D657E6">
        <w:t>represent</w:t>
      </w:r>
      <w:r w:rsidR="002843D6">
        <w:t xml:space="preserve"> </w:t>
      </w:r>
      <w:r w:rsidR="001C370B" w:rsidRPr="00D657E6">
        <w:t xml:space="preserve">spatial </w:t>
      </w:r>
      <w:r w:rsidR="00F366FE">
        <w:t xml:space="preserve">and spatiotemporal </w:t>
      </w:r>
      <w:r w:rsidR="0046703E" w:rsidRPr="00D657E6">
        <w:t>random effect</w:t>
      </w:r>
      <w:r w:rsidR="002843D6">
        <w:t>s</w:t>
      </w:r>
      <w:r w:rsidR="00EB2686">
        <w:t>, respectively</w:t>
      </w:r>
      <w:r w:rsidR="00F001AC">
        <w:t xml:space="preserve">. </w:t>
      </w:r>
      <w:r w:rsidR="00F24545" w:rsidRPr="00D657E6">
        <w:t xml:space="preserve">Spatial and spatiotemporal </w:t>
      </w:r>
      <w:r w:rsidR="00D05F6A" w:rsidRPr="00D657E6">
        <w:t xml:space="preserve">random effects </w:t>
      </w:r>
      <w:r w:rsidR="001C370B" w:rsidRPr="00D657E6">
        <w:t xml:space="preserve">were assumed to be drawn from Gaussian random fields </w:t>
      </w:r>
      <w:r w:rsidR="001C370B" w:rsidRPr="00D657E6">
        <w:fldChar w:fldCharType="begin"/>
      </w:r>
      <w:r w:rsidR="00E74C62">
        <w:instrText xml:space="preserve"> ADDIN ZOTERO_ITEM CSL_CITATION {"citationID":"3oz837Ni","properties":{"formattedCitation":"(Lindgren {\\i{}et al.}, 2011; Cressie and Wikle, 2015)","plainCitation":"(Lindgren et al., 2011; Cressie and Wikle, 2015)","noteIndex":0},"citationItems":[{"id":2630,"uris":["http://zotero.org/users/6116610/items/69CPCHKW"],"itemData":{"id":2630,"type":"article-journal","abstract":"Summary. Continuously indexed Gaussian fields (GFs) are the most important ingredient in spatial statistical modelling and geostatistics. The specification through the covariance function gives an intuitive interpretation of the field properties. On the computational side, GFs are hampered with the big n problem, since the cost of factorizing dense matrices is cubic in the dimension. Although computational power today is at an all time high, this fact seems still to be a computational bottleneck in many applications. Along with GFs, there is the class of Gaussian Markov random fields (GMRFs) which are discretely indexed. The Markov property makes the precision matrix involved sparse, which enables the use of numerical algorithms for sparse matrices, that for fields in only use the square root of the time required by general algorithms. The specification of a GMRF is through its full conditional distributions but its marginal properties are not transparent in such a parameterization. We show that, using an approximate stochastic weak solution to (linear) stochastic partial differential equations, we can, for some GFs in the Matérn class, provide an explicit link, for any triangulation of , between GFs and GMRFs, formulated as a basis function representation. The consequence is that we can take the best from the two worlds and do the modelling by using GFs but do the computations by using GMRFs. Perhaps more importantly, our approach generalizes to other covariance functions generated by SPDEs, including oscillating and non-stationary GFs, as well as GFs on manifolds. We illustrate our approach by analysing global temperature data with a non-stationary model defined on a sphere.","container-title":"Journal of the Royal Statistical Society: Series B (Statistical Methodology)","DOI":"https://doi.org/10.1111/j.1467-9868.2011.00777.x","ISSN":"1467-9868","issue":"4","language":"en","license":"© 2011 Royal Statistical Society","note":"_eprint: https://rss.onlinelibrary.wiley.com/doi/pdf/10.1111/j.1467-9868.2011.00777.x","page":"423-498","source":"Wiley Online Library","title":"An explicit link between Gaussian fields and Gaussian Markov random fields: the stochastic partial differential equation approach","title-short":"An explicit link between Gaussian fields and Gaussian Markov random fields","volume":"73","author":[{"family":"Lindgren","given":"Finn"},{"family":"Rue","given":"Håvard"},{"family":"Lindström","given":"Johan"}],"issued":{"date-parts":[["2011"]]},"citation-key":"lindgrenExplicitLinkGaussian2011"}},{"id":2628,"uris":["http://zotero.org/users/6116610/items/626X82XB"],"itemData":{"id":2628,"type":"book","abstract":"Winner of the 2013 DeGroot Prize.  A state-of-the-art presentation of spatio-temporal processes, bridging classic ideas with modern hierarchical statistical modeling concepts and the latest computational methods Noel Cressie and Christopher K. Wikle, are also winners of the 2011 PROSE Award in the Mathematics category, for the book “Statistics for Spatio-Temporal Data” (2011), published by John Wiley and Sons. (The PROSE awards, for Professional and Scholarly Excellence, are given by the Association of American Publishers, the national trade association of the US book publishing industry.) Statistics for Spatio-Temporal Data has now been reprinted with small corrections to the text and the bibliography. The overall content and pagination of the new printing remains the same; the difference comes in the form of corrections to typographical errors, editing of incomplete and missing references, and some updated spatio-temporal interpretations. From understanding environmental processes and climate trends to developing new technologies for mapping public-health data and the spread of invasive-species, there is a high demand for statistical analyses of data that take spatial, temporal, and spatio-temporal information into account. Statistics for Spatio-Temporal Data presents a systematic approach to key quantitative techniques that incorporate the latest advances in statistical computing as well as hierarchical, particularly Bayesian, statistical modeling, with an emphasis on dynamical spatio-temporal models. Cressie and Wikle supply a unique presentation that incorporates ideas from the areas of time series and spatial statistics as well as stochastic processes. Beginning with separate treatments of temporal data and spatial data, the book combines these concepts to discuss spatio-temporal statistical methods for understanding complex processes. Topics of coverage include:  Exploratory methods for spatio-temporal data, including visualization, spectral analysis, empirical orthogonal function analysis, and LISAs Spatio-temporal covariance functions, spatio-temporal kriging, and time series of spatial processes Development of hierarchical dynamical spatio-temporal models (DSTMs), with discussion of linear and nonlinear DSTMs and computational algorithms for their implementation Quantifying and exploring spatio-temporal variability in scientific applications, including case studies based on real-world environmental data  Throughout the book, interesting applications demonstrate the relevance of the presented concepts. Vivid, full-color graphics emphasize the visual nature of the topic, and a related FTP site contains supplementary material. Statistics for Spatio-Temporal Data is an excellent book for a graduate-level course on spatio-temporal statistics. It is also a valuable reference for researchers and practitioners in the fields of applied mathematics, engineering, and the environmental and health sciences.","ISBN":"978-1-119-24304-5","language":"en","note":"Google-Books-ID: 4L_dCgAAQBAJ","number-of-pages":"612","publisher":"John Wiley &amp; Sons","source":"Google Books","title":"Statistics for Spatio-Temporal Data","author":[{"family":"Cressie","given":"Noel"},{"family":"Wikle","given":"Christopher K."}],"issued":{"date-parts":[["2015",11,2]]},"citation-key":"cressieStatisticsSpatioTemporalData2015"}}],"schema":"https://github.com/citation-style-language/schema/raw/master/csl-citation.json"} </w:instrText>
      </w:r>
      <w:r w:rsidR="001C370B" w:rsidRPr="00D657E6">
        <w:fldChar w:fldCharType="separate"/>
      </w:r>
      <w:r w:rsidR="00E74C62" w:rsidRPr="00E74C62">
        <w:rPr>
          <w:lang w:val="en-GB"/>
        </w:rPr>
        <w:t xml:space="preserve">(Lindgren </w:t>
      </w:r>
      <w:r w:rsidR="00E74C62" w:rsidRPr="00E74C62">
        <w:rPr>
          <w:i/>
          <w:iCs/>
          <w:lang w:val="en-GB"/>
        </w:rPr>
        <w:t>et al.</w:t>
      </w:r>
      <w:r w:rsidR="00E74C62" w:rsidRPr="00E74C62">
        <w:rPr>
          <w:lang w:val="en-GB"/>
        </w:rPr>
        <w:t>, 2011; Cressie and Wikle, 2015)</w:t>
      </w:r>
      <w:r w:rsidR="001C370B" w:rsidRPr="00D657E6">
        <w:fldChar w:fldCharType="end"/>
      </w:r>
      <w:r w:rsidR="001C370B" w:rsidRPr="00D657E6">
        <w:t xml:space="preserve"> with covariance matrices </w:t>
      </w:r>
      <m:oMath>
        <m:sSub>
          <m:sSubPr>
            <m:ctrlPr>
              <w:rPr>
                <w:rFonts w:ascii="Cambria Math" w:hAnsi="Cambria Math"/>
                <w:i/>
              </w:rPr>
            </m:ctrlPr>
          </m:sSubPr>
          <m:e>
            <m:r>
              <m:rPr>
                <m:sty m:val="b"/>
              </m:rPr>
              <w:rPr>
                <w:rFonts w:ascii="Cambria Math" w:hAnsi="Cambria Math"/>
              </w:rPr>
              <m:t>Σ</m:t>
            </m:r>
          </m:e>
          <m:sub>
            <m:r>
              <w:rPr>
                <w:rFonts w:ascii="Cambria Math" w:hAnsi="Cambria Math"/>
              </w:rPr>
              <m:t>ω</m:t>
            </m:r>
          </m:sub>
        </m:sSub>
      </m:oMath>
      <w:r w:rsidR="001C370B" w:rsidRPr="00D657E6">
        <w:t xml:space="preserve"> and </w:t>
      </w:r>
      <m:oMath>
        <m:sSub>
          <m:sSubPr>
            <m:ctrlPr>
              <w:rPr>
                <w:rFonts w:ascii="Cambria Math" w:hAnsi="Cambria Math"/>
                <w:b/>
                <w:bCs/>
                <w:i/>
              </w:rPr>
            </m:ctrlPr>
          </m:sSubPr>
          <m:e>
            <m:r>
              <m:rPr>
                <m:sty m:val="b"/>
              </m:rPr>
              <w:rPr>
                <w:rFonts w:ascii="Cambria Math" w:hAnsi="Cambria Math"/>
              </w:rPr>
              <m:t>Σ</m:t>
            </m:r>
          </m:e>
          <m:sub>
            <m:r>
              <w:rPr>
                <w:rFonts w:ascii="Cambria Math" w:hAnsi="Cambria Math"/>
              </w:rPr>
              <m:t>ϵ</m:t>
            </m:r>
          </m:sub>
        </m:sSub>
      </m:oMath>
      <w:r w:rsidR="001C370B" w:rsidRPr="00D657E6">
        <w:t xml:space="preserve">. </w:t>
      </w:r>
      <w:ins w:id="189" w:author="Max Lindmark" w:date="2023-01-05T20:03:00Z">
        <w:r w:rsidR="009407FF">
          <w:t xml:space="preserve">The spatiotemporal random fields are assumed independent for each year. </w:t>
        </w:r>
      </w:ins>
      <w:r w:rsidR="001C370B" w:rsidRPr="00D657E6">
        <w:t>The covariance (</w:t>
      </w:r>
      <m:oMath>
        <m:r>
          <m:rPr>
            <m:sty m:val="p"/>
          </m:rPr>
          <w:rPr>
            <w:rFonts w:ascii="Cambria Math" w:hAnsi="Cambria Math"/>
          </w:rPr>
          <m:t>Φ</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oMath>
      <w:r w:rsidR="001C370B" w:rsidRPr="00D657E6">
        <w:t xml:space="preserve">) between spatial points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001C370B" w:rsidRPr="00D657E6">
        <w:t xml:space="preserve"> and </w:t>
      </w:r>
      <m:oMath>
        <m:sSub>
          <m:sSubPr>
            <m:ctrlPr>
              <w:rPr>
                <w:rFonts w:ascii="Cambria Math" w:hAnsi="Cambria Math"/>
                <w:i/>
              </w:rPr>
            </m:ctrlPr>
          </m:sSubPr>
          <m:e>
            <m:r>
              <w:rPr>
                <w:rFonts w:ascii="Cambria Math" w:hAnsi="Cambria Math"/>
              </w:rPr>
              <m:t>s</m:t>
            </m:r>
          </m:e>
          <m:sub>
            <m:r>
              <w:rPr>
                <w:rFonts w:ascii="Cambria Math" w:hAnsi="Cambria Math"/>
              </w:rPr>
              <m:t>k</m:t>
            </m:r>
          </m:sub>
        </m:sSub>
      </m:oMath>
      <w:r w:rsidR="001C370B" w:rsidRPr="00D657E6">
        <w:t xml:space="preserve"> in all random fields is given by a Matérn function</w:t>
      </w:r>
      <w:r w:rsidR="00A86A3B" w:rsidRPr="00D657E6">
        <w:t xml:space="preserve">. </w:t>
      </w:r>
    </w:p>
    <w:p w14:paraId="4C30BAEF" w14:textId="77777777" w:rsidR="00EE741C" w:rsidRPr="00C038C3" w:rsidRDefault="00EE741C" w:rsidP="001C370B">
      <w:pPr>
        <w:spacing w:line="480" w:lineRule="auto"/>
        <w:contextualSpacing/>
        <w:mirrorIndents/>
        <w:jc w:val="both"/>
      </w:pPr>
    </w:p>
    <w:p w14:paraId="0366B633" w14:textId="77777777" w:rsidR="001C370B" w:rsidRPr="00C038C3" w:rsidRDefault="001C370B" w:rsidP="001C370B">
      <w:pPr>
        <w:spacing w:line="480" w:lineRule="auto"/>
        <w:contextualSpacing/>
        <w:mirrorIndents/>
        <w:jc w:val="both"/>
        <w:rPr>
          <w:i/>
        </w:rPr>
      </w:pPr>
      <w:r w:rsidRPr="00C038C3">
        <w:rPr>
          <w:i/>
        </w:rPr>
        <w:t>Density model</w:t>
      </w:r>
      <w:r>
        <w:rPr>
          <w:i/>
        </w:rPr>
        <w:t>s</w:t>
      </w:r>
    </w:p>
    <w:p w14:paraId="4475ED42" w14:textId="43B9BF5B" w:rsidR="00E2581D" w:rsidRPr="00350CE6" w:rsidRDefault="001C370B" w:rsidP="00DA2FF0">
      <w:pPr>
        <w:tabs>
          <w:tab w:val="left" w:pos="3336"/>
        </w:tabs>
        <w:spacing w:line="480" w:lineRule="auto"/>
        <w:contextualSpacing/>
        <w:mirrorIndents/>
        <w:jc w:val="both"/>
        <w:rPr>
          <w:iCs/>
        </w:rPr>
      </w:pPr>
      <w:r w:rsidRPr="00C038C3">
        <w:rPr>
          <w:iCs/>
        </w:rPr>
        <w:t xml:space="preserve">We fit spatiotemporal </w:t>
      </w:r>
      <w:r w:rsidR="00EF185A">
        <w:rPr>
          <w:iCs/>
        </w:rPr>
        <w:t>GLMM</w:t>
      </w:r>
      <w:r w:rsidR="000A351D">
        <w:rPr>
          <w:iCs/>
        </w:rPr>
        <w:t>s</w:t>
      </w:r>
      <w:r w:rsidR="00EF185A" w:rsidRPr="00C038C3">
        <w:rPr>
          <w:iCs/>
        </w:rPr>
        <w:t xml:space="preserve"> </w:t>
      </w:r>
      <w:r w:rsidRPr="00C038C3">
        <w:rPr>
          <w:iCs/>
        </w:rPr>
        <w:t xml:space="preserve">to biomass density data in a similar fashion as for condition </w:t>
      </w:r>
      <w:r w:rsidR="005F5C17">
        <w:rPr>
          <w:iCs/>
        </w:rPr>
        <w:t>to</w:t>
      </w:r>
      <w:del w:id="190" w:author="Max Lindmark" w:date="2023-01-20T09:18:00Z">
        <w:r w:rsidR="005F5C17" w:rsidDel="003A4D73">
          <w:rPr>
            <w:iCs/>
          </w:rPr>
          <w:delText xml:space="preserve"> </w:delText>
        </w:r>
        <w:r w:rsidDel="003A4D73">
          <w:rPr>
            <w:iCs/>
          </w:rPr>
          <w:delText xml:space="preserve">1) </w:delText>
        </w:r>
        <w:r w:rsidRPr="00C038C3" w:rsidDel="003A4D73">
          <w:rPr>
            <w:iCs/>
          </w:rPr>
          <w:delText>evaluate how the depth distribution</w:delText>
        </w:r>
        <w:r w:rsidR="00E3353E" w:rsidDel="003A4D73">
          <w:rPr>
            <w:iCs/>
          </w:rPr>
          <w:delText xml:space="preserve"> of cod</w:delText>
        </w:r>
        <w:r w:rsidRPr="00C038C3" w:rsidDel="003A4D73">
          <w:rPr>
            <w:iCs/>
          </w:rPr>
          <w:delText>,</w:delText>
        </w:r>
        <w:r w:rsidR="00F6524E" w:rsidDel="003A4D73">
          <w:rPr>
            <w:iCs/>
          </w:rPr>
          <w:delText xml:space="preserve"> as well as </w:delText>
        </w:r>
        <w:r w:rsidRPr="00C038C3" w:rsidDel="003A4D73">
          <w:rPr>
            <w:iCs/>
          </w:rPr>
          <w:delText>oxygen</w:delText>
        </w:r>
        <w:r w:rsidR="00BF6BA9" w:rsidDel="003A4D73">
          <w:rPr>
            <w:iCs/>
          </w:rPr>
          <w:delText xml:space="preserve"> </w:delText>
        </w:r>
        <w:r w:rsidR="00F6524E" w:rsidDel="003A4D73">
          <w:rPr>
            <w:iCs/>
          </w:rPr>
          <w:delText xml:space="preserve">and temperature </w:delText>
        </w:r>
        <w:r w:rsidR="00BF6BA9" w:rsidRPr="00C038C3" w:rsidDel="003A4D73">
          <w:rPr>
            <w:iCs/>
          </w:rPr>
          <w:delText>conditions</w:delText>
        </w:r>
        <w:r w:rsidR="00CD24C0" w:rsidDel="003A4D73">
          <w:rPr>
            <w:iCs/>
          </w:rPr>
          <w:delText xml:space="preserve"> experienced by cod</w:delText>
        </w:r>
        <w:r w:rsidR="00E4483C" w:rsidDel="003A4D73">
          <w:rPr>
            <w:iCs/>
          </w:rPr>
          <w:delText>,</w:delText>
        </w:r>
        <w:r w:rsidR="007F623E" w:rsidDel="003A4D73">
          <w:rPr>
            <w:iCs/>
          </w:rPr>
          <w:delText xml:space="preserve"> </w:delText>
        </w:r>
        <w:r w:rsidRPr="00C038C3" w:rsidDel="003A4D73">
          <w:rPr>
            <w:iCs/>
          </w:rPr>
          <w:delText>have changed</w:delText>
        </w:r>
      </w:del>
      <w:r w:rsidR="006F2FD7">
        <w:rPr>
          <w:iCs/>
        </w:rPr>
        <w:t>;</w:t>
      </w:r>
      <w:r w:rsidRPr="00C038C3">
        <w:rPr>
          <w:iCs/>
        </w:rPr>
        <w:t xml:space="preserve"> </w:t>
      </w:r>
      <w:r>
        <w:rPr>
          <w:iCs/>
        </w:rPr>
        <w:t xml:space="preserve">and </w:t>
      </w:r>
      <w:del w:id="191" w:author="Max Lindmark" w:date="2023-01-20T09:18:00Z">
        <w:r w:rsidDel="00E35050">
          <w:rPr>
            <w:iCs/>
          </w:rPr>
          <w:delText>2</w:delText>
        </w:r>
      </w:del>
      <w:ins w:id="192" w:author="Max Lindmark" w:date="2023-01-20T09:18:00Z">
        <w:r w:rsidR="00E35050">
          <w:rPr>
            <w:iCs/>
          </w:rPr>
          <w:t>1</w:t>
        </w:r>
      </w:ins>
      <w:r>
        <w:rPr>
          <w:iCs/>
        </w:rPr>
        <w:t xml:space="preserve">) </w:t>
      </w:r>
      <w:r w:rsidR="009722BB">
        <w:rPr>
          <w:iCs/>
        </w:rPr>
        <w:t>u</w:t>
      </w:r>
      <w:r>
        <w:rPr>
          <w:iCs/>
        </w:rPr>
        <w:t xml:space="preserve">se predicted local densities of cod and </w:t>
      </w:r>
      <w:r w:rsidRPr="00B93E7A">
        <w:rPr>
          <w:iCs/>
        </w:rPr>
        <w:t>flounder as covariates in the condition model</w:t>
      </w:r>
      <w:ins w:id="193" w:author="Max Lindmark" w:date="2023-01-20T09:18:00Z">
        <w:r w:rsidR="00AF07BA">
          <w:rPr>
            <w:iCs/>
          </w:rPr>
          <w:t>, 2</w:t>
        </w:r>
        <w:r w:rsidR="003A4D73">
          <w:rPr>
            <w:iCs/>
          </w:rPr>
          <w:t>)</w:t>
        </w:r>
        <w:r w:rsidR="007043FC">
          <w:rPr>
            <w:iCs/>
          </w:rPr>
          <w:t xml:space="preserve"> and</w:t>
        </w:r>
        <w:r w:rsidR="00F84C36">
          <w:rPr>
            <w:iCs/>
          </w:rPr>
          <w:t xml:space="preserve"> </w:t>
        </w:r>
        <w:r w:rsidR="00500CF5">
          <w:rPr>
            <w:iCs/>
          </w:rPr>
          <w:t xml:space="preserve">acquire </w:t>
        </w:r>
        <w:r w:rsidR="000E4C5A">
          <w:rPr>
            <w:iCs/>
          </w:rPr>
          <w:t xml:space="preserve">local </w:t>
        </w:r>
        <w:r w:rsidR="00500CF5">
          <w:rPr>
            <w:iCs/>
          </w:rPr>
          <w:t xml:space="preserve">biomass </w:t>
        </w:r>
        <w:r w:rsidR="007546A0">
          <w:rPr>
            <w:iCs/>
          </w:rPr>
          <w:t xml:space="preserve">weights </w:t>
        </w:r>
        <w:r w:rsidR="00D0789D">
          <w:rPr>
            <w:iCs/>
          </w:rPr>
          <w:t>to weight the spati</w:t>
        </w:r>
      </w:ins>
      <w:ins w:id="194" w:author="Max Lindmark" w:date="2023-01-20T09:19:00Z">
        <w:r w:rsidR="00D0789D">
          <w:rPr>
            <w:iCs/>
          </w:rPr>
          <w:t xml:space="preserve">otemporal predictions </w:t>
        </w:r>
        <w:r w:rsidR="00EB583B">
          <w:rPr>
            <w:iCs/>
          </w:rPr>
          <w:t>of condition with local biomass density when calculating the annual condition index (</w:t>
        </w:r>
        <w:r w:rsidR="004618AF">
          <w:rPr>
            <w:iCs/>
          </w:rPr>
          <w:t>see</w:t>
        </w:r>
        <w:r w:rsidR="008D7C34">
          <w:rPr>
            <w:iCs/>
          </w:rPr>
          <w:t xml:space="preserve"> </w:t>
        </w:r>
        <w:r w:rsidR="008D7C34">
          <w:rPr>
            <w:i/>
          </w:rPr>
          <w:t>Spatiotemporal predictions</w:t>
        </w:r>
        <w:r w:rsidR="00717331">
          <w:rPr>
            <w:iCs/>
          </w:rPr>
          <w:t xml:space="preserve"> below</w:t>
        </w:r>
        <w:r w:rsidR="004618AF">
          <w:rPr>
            <w:iCs/>
          </w:rPr>
          <w:t xml:space="preserve">) </w:t>
        </w:r>
      </w:ins>
      <w:ins w:id="195" w:author="Max Lindmark" w:date="2023-01-20T09:18:00Z">
        <w:r w:rsidR="007043FC">
          <w:rPr>
            <w:iCs/>
          </w:rPr>
          <w:t>3)</w:t>
        </w:r>
        <w:r w:rsidR="003A4D73">
          <w:rPr>
            <w:iCs/>
          </w:rPr>
          <w:t xml:space="preserve"> </w:t>
        </w:r>
        <w:r w:rsidR="003A4D73" w:rsidRPr="00C038C3">
          <w:rPr>
            <w:iCs/>
          </w:rPr>
          <w:t>evaluate how the depth distribution</w:t>
        </w:r>
        <w:r w:rsidR="003A4D73">
          <w:rPr>
            <w:iCs/>
          </w:rPr>
          <w:t xml:space="preserve"> of cod</w:t>
        </w:r>
        <w:r w:rsidR="003A4D73" w:rsidRPr="00C038C3">
          <w:rPr>
            <w:iCs/>
          </w:rPr>
          <w:t>,</w:t>
        </w:r>
        <w:r w:rsidR="003A4D73">
          <w:rPr>
            <w:iCs/>
          </w:rPr>
          <w:t xml:space="preserve"> as well as </w:t>
        </w:r>
        <w:r w:rsidR="003A4D73" w:rsidRPr="00C038C3">
          <w:rPr>
            <w:iCs/>
          </w:rPr>
          <w:t>oxygen</w:t>
        </w:r>
        <w:r w:rsidR="003A4D73">
          <w:rPr>
            <w:iCs/>
          </w:rPr>
          <w:t xml:space="preserve"> and </w:t>
        </w:r>
        <w:r w:rsidR="003A4D73">
          <w:rPr>
            <w:iCs/>
          </w:rPr>
          <w:lastRenderedPageBreak/>
          <w:t xml:space="preserve">temperature </w:t>
        </w:r>
        <w:r w:rsidR="003A4D73" w:rsidRPr="00C038C3">
          <w:rPr>
            <w:iCs/>
          </w:rPr>
          <w:t>conditions</w:t>
        </w:r>
        <w:r w:rsidR="003A4D73">
          <w:rPr>
            <w:iCs/>
          </w:rPr>
          <w:t xml:space="preserve"> experienced by cod, </w:t>
        </w:r>
        <w:r w:rsidR="003A4D73" w:rsidRPr="00C038C3">
          <w:rPr>
            <w:iCs/>
          </w:rPr>
          <w:t>have changed</w:t>
        </w:r>
      </w:ins>
      <w:r w:rsidRPr="00B93E7A">
        <w:rPr>
          <w:iCs/>
        </w:rPr>
        <w:t xml:space="preserve">. For the </w:t>
      </w:r>
      <w:ins w:id="196" w:author="Max Lindmark" w:date="2023-01-20T09:20:00Z">
        <w:r w:rsidR="00752418">
          <w:rPr>
            <w:iCs/>
          </w:rPr>
          <w:t xml:space="preserve">third </w:t>
        </w:r>
      </w:ins>
      <w:del w:id="197" w:author="Max Lindmark" w:date="2023-01-20T09:20:00Z">
        <w:r w:rsidRPr="00B93E7A" w:rsidDel="0095103D">
          <w:rPr>
            <w:iCs/>
          </w:rPr>
          <w:delText xml:space="preserve">first </w:delText>
        </w:r>
      </w:del>
      <w:r w:rsidRPr="00B93E7A">
        <w:rPr>
          <w:iCs/>
        </w:rPr>
        <w:t xml:space="preserve">task, we used the predicted density at space </w:t>
      </w:r>
      <m:oMath>
        <m:r>
          <m:rPr>
            <m:sty m:val="bi"/>
          </m:rPr>
          <w:rPr>
            <w:rFonts w:ascii="Cambria Math" w:hAnsi="Cambria Math"/>
          </w:rPr>
          <m:t>s</m:t>
        </m:r>
      </m:oMath>
      <w:r w:rsidRPr="00B93E7A">
        <w:rPr>
          <w:iCs/>
        </w:rPr>
        <w:t xml:space="preserve"> and </w:t>
      </w:r>
      <w:r w:rsidRPr="00F33D47">
        <w:rPr>
          <w:iCs/>
        </w:rPr>
        <w:t xml:space="preserve">time </w:t>
      </w:r>
      <m:oMath>
        <m:r>
          <w:rPr>
            <w:rFonts w:ascii="Cambria Math" w:hAnsi="Cambria Math"/>
          </w:rPr>
          <m:t>t</m:t>
        </m:r>
      </m:oMath>
      <w:r w:rsidRPr="00B93E7A">
        <w:rPr>
          <w:iCs/>
        </w:rPr>
        <w:t xml:space="preserve"> as </w:t>
      </w:r>
      <w:r w:rsidRPr="00350CE6">
        <w:rPr>
          <w:iCs/>
        </w:rPr>
        <w:t xml:space="preserve">weights when calculating the annual </w:t>
      </w:r>
      <w:r w:rsidR="005479BF">
        <w:rPr>
          <w:iCs/>
        </w:rPr>
        <w:t xml:space="preserve">median </w:t>
      </w:r>
      <w:r w:rsidR="00593A9F">
        <w:rPr>
          <w:iCs/>
        </w:rPr>
        <w:t>(and interquartile range)</w:t>
      </w:r>
      <w:r w:rsidRPr="00350CE6">
        <w:rPr>
          <w:iCs/>
        </w:rPr>
        <w:t xml:space="preserve"> depth, temperature, and oxygen concentration</w:t>
      </w:r>
      <w:r w:rsidR="00486A0B" w:rsidRPr="00350CE6">
        <w:rPr>
          <w:iCs/>
        </w:rPr>
        <w:t xml:space="preserve">. </w:t>
      </w:r>
    </w:p>
    <w:p w14:paraId="5408D144" w14:textId="66B3AF12" w:rsidR="001C370B" w:rsidRPr="00350CE6" w:rsidRDefault="001C370B" w:rsidP="002E697B">
      <w:pPr>
        <w:tabs>
          <w:tab w:val="left" w:pos="3336"/>
        </w:tabs>
        <w:spacing w:line="480" w:lineRule="auto"/>
        <w:ind w:firstLine="284"/>
        <w:contextualSpacing/>
        <w:mirrorIndents/>
        <w:jc w:val="both"/>
        <w:rPr>
          <w:iCs/>
        </w:rPr>
      </w:pPr>
      <w:r w:rsidRPr="00350CE6">
        <w:rPr>
          <w:iCs/>
        </w:rPr>
        <w:t>We modelled densit</w:t>
      </w:r>
      <w:r w:rsidR="00C66942" w:rsidRPr="00350CE6">
        <w:rPr>
          <w:iCs/>
        </w:rPr>
        <w:t>ies</w:t>
      </w:r>
      <w:r w:rsidRPr="00350CE6">
        <w:rPr>
          <w:iCs/>
        </w:rPr>
        <w:t xml:space="preserve"> using a Tweedie distribution</w:t>
      </w:r>
      <w:ins w:id="198" w:author="Max Lindmark" w:date="2023-01-20T09:21:00Z">
        <w:r w:rsidR="00CB241A">
          <w:rPr>
            <w:iCs/>
          </w:rPr>
          <w:t xml:space="preserve"> with a </w:t>
        </w:r>
      </w:ins>
      <m:oMath>
        <m:r>
          <w:ins w:id="199" w:author="Max Lindmark" w:date="2023-01-20T09:21:00Z">
            <m:rPr>
              <m:sty m:val="p"/>
            </m:rPr>
            <w:rPr>
              <w:rFonts w:ascii="Cambria Math" w:hAnsi="Cambria Math"/>
            </w:rPr>
            <m:t>log</m:t>
          </w:ins>
        </m:r>
      </m:oMath>
      <w:ins w:id="200" w:author="Max Lindmark" w:date="2023-01-20T09:21:00Z">
        <w:r w:rsidR="00CB241A">
          <w:rPr>
            <w:iCs/>
          </w:rPr>
          <w:t xml:space="preserve"> link </w:t>
        </w:r>
        <w:r w:rsidR="00506D49">
          <w:rPr>
            <w:iCs/>
          </w:rPr>
          <w:t>function</w:t>
        </w:r>
      </w:ins>
      <w:r w:rsidRPr="00350CE6">
        <w:rPr>
          <w:iCs/>
        </w:rPr>
        <w:t xml:space="preserve">, as density is both continuous and contains 0 values </w:t>
      </w:r>
      <w:r w:rsidRPr="00350CE6">
        <w:rPr>
          <w:iCs/>
        </w:rPr>
        <w:fldChar w:fldCharType="begin"/>
      </w:r>
      <w:r w:rsidR="00E74C62">
        <w:rPr>
          <w:iCs/>
        </w:rPr>
        <w:instrText xml:space="preserve"> ADDIN ZOTERO_ITEM CSL_CITATION {"citationID":"URM2bDfp","properties":{"formattedCitation":"(Tweedie, 1984; Shono, 2008; Anderson {\\i{}et al.}, 2019)","plainCitation":"(Tweedie, 1984; Shono, 2008; Anderson et al., 2019)","noteIndex":0},"citationItems":[{"id":2829,"uris":["http://zotero.org/users/6116610/items/LDDHWUZZ"],"itemData":{"id":2829,"type":"paper-conference","container-title":"Statistics: Applications and new directions: Proc. Indian statistical institute golden Jubilee International conference","page":"579–604","source":"Google Scholar","title":"An index which distinguishes between some important exponential families","volume":"579","author":[{"family":"Tweedie","given":"Maurice CK"}],"issued":{"date-parts":[["1984"]]},"citation-key":"tweedieIndexWhichDistinguishes1984"}},{"id":2811,"uris":["http://zotero.org/users/6116610/items/M7SR7HZU"],"itemData":{"id":2811,"type":"article-journal","abstract":"We focus on the zero-catch problem of CPUE (catch per unit effort) standardization. Because the traditional CPUE model with a log-normal error structure cannot be applied in this case, three methods have often been utilized as follows:(1)Ad hoc method adds a small constant value to all response variables.(2)Catch model with a Poisson or negative-binomial (NB) error structure.(3)Delta-type two-step method such as the delta-normal model (after estimating the ratio of zero-catch using a logit or probit model, a model such as CPUE log-normal or Catch-Poisson is applied to CPUE without zero-data). However, there are some statistical problems with each of these methods. In this paper, we carried out the CPUE standardization mainly using the Tweedie distribution model based on the actual by-catch data (silky shark, Carcharhimus falciformis, in the North Pacific Ocean caught by Japanese training vessels) including many observations with zero-catch (&gt;2/3rd) and tuna fishery data as a target (yellowfin tuna, Thunnus albacares, in the Indian Ocean caught by Japanese commercial vessels) where the ratio of zero-catch is not so high (&lt;1/3rd). The Tweedie model is an extension of compound Poisson model derived from the stochastic process where the weight of the counted objects (i.e., number of fish) has a gamma distribution and has an advantage of handling the zero-catch data in a unified way. We also compared four candidate models, the Catch-NB model, ad hoc method, Delta-lognormal model (delta-type two-step method) and Tweedie distribution, through CPUE analyses of actual fishery data in terms of the statistical performance. Square error and Pearson's correlation coefficient were calculated based on the observed CPUE and the corresponding predicted CPUE using the n-fold cross-validation. As a result, the differences in the trend of CPUE between years and model performance between the ad hoc method and Tweedie model were found to be not so large in the example of yellowfin tuna (target species). However, the statistical performance of Tweedie distribution is rather better than Delta-lognormal model, the Catch-NB distribution and ad hoc method in the example of silky shark (by-catch species). Standardized CPUE year trend of ad hoc method was found to be quite different from that of the Tweedie distribution and other two models. Model performance of the Tweedie distribution is good judging from the 5-fold cross-validation using the fishery data if including many zero-catch data such as by-catch species.","container-title":"Fisheries Research","DOI":"10.1016/j.fishres.2008.03.006","ISSN":"0165-7836","issue":"1","journalAbbreviation":"Fisheries Research","language":"en","page":"154-162","source":"ScienceDirect","title":"Application of the Tweedie distribution to zero-catch data in CPUE analysis","volume":"93","author":[{"family":"Shono","given":"Hiroshi"}],"issued":{"date-parts":[["2008",9,1]]},"citation-key":"shonoApplicationTweedieDistribution2008"}},{"id":2647,"uris":["http://zotero.org/users/6116610/items/TSK5IJ7I"],"itemData":{"id":2647,"type":"report","publisher":"DFO Can. Sci. Advis. Sec. Res. Doc. 2019/041","title":"A reproducible data synopsis for over 100 species of British Columbia groundfish. DFO Can. Sci. Advis. Sec. Res. Doc. 2019/041.","URL":"&lt;www.dfo-mpo.gc.ca/csas-sccs/Publications/ResDocs-DocRech/2019/2019_041-eng.html&gt;","author":[{"family":"Anderson","given":"Sean C."},{"family":"Keppel","given":"E.A."},{"family":"Edwards","given":"A.M."}],"issued":{"date-parts":[["2019"]]},"citation-key":"andersonReproducibleDataSynopsis2019"}}],"schema":"https://github.com/citation-style-language/schema/raw/master/csl-citation.json"} </w:instrText>
      </w:r>
      <w:r w:rsidRPr="00350CE6">
        <w:rPr>
          <w:iCs/>
        </w:rPr>
        <w:fldChar w:fldCharType="separate"/>
      </w:r>
      <w:r w:rsidR="00E74C62" w:rsidRPr="00E74C62">
        <w:rPr>
          <w:lang w:val="en-GB"/>
        </w:rPr>
        <w:t xml:space="preserve">(Tweedie, 1984; Shono, 2008; Anderson </w:t>
      </w:r>
      <w:r w:rsidR="00E74C62" w:rsidRPr="00E74C62">
        <w:rPr>
          <w:i/>
          <w:iCs/>
          <w:lang w:val="en-GB"/>
        </w:rPr>
        <w:t>et al.</w:t>
      </w:r>
      <w:r w:rsidR="00E74C62" w:rsidRPr="00E74C62">
        <w:rPr>
          <w:lang w:val="en-GB"/>
        </w:rPr>
        <w:t>, 2019)</w:t>
      </w:r>
      <w:r w:rsidRPr="00350CE6">
        <w:rPr>
          <w:iCs/>
        </w:rPr>
        <w:fldChar w:fldCharType="end"/>
      </w:r>
      <w:r w:rsidRPr="00350CE6">
        <w:rPr>
          <w:iCs/>
        </w:rPr>
        <w:t>:</w:t>
      </w:r>
    </w:p>
    <w:p w14:paraId="7150EDF3" w14:textId="3A664E74" w:rsidR="001C370B" w:rsidRPr="00350CE6" w:rsidRDefault="00000000" w:rsidP="001C370B">
      <w:pPr>
        <w:tabs>
          <w:tab w:val="left" w:pos="3336"/>
        </w:tabs>
        <w:spacing w:line="480" w:lineRule="auto"/>
        <w:contextualSpacing/>
        <w:mirrorIndents/>
        <w:jc w:val="both"/>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y</m:t>
                  </m:r>
                </m:e>
                <m:sub>
                  <m:r>
                    <m:rPr>
                      <m:sty m:val="bi"/>
                    </m:rPr>
                    <w:rPr>
                      <w:rFonts w:ascii="Cambria Math" w:hAnsi="Cambria Math"/>
                    </w:rPr>
                    <m:t>s</m:t>
                  </m:r>
                  <m:r>
                    <w:rPr>
                      <w:rFonts w:ascii="Cambria Math" w:hAnsi="Cambria Math"/>
                    </w:rPr>
                    <m:t>,t</m:t>
                  </m:r>
                </m:sub>
              </m:sSub>
              <m:r>
                <w:rPr>
                  <w:rFonts w:ascii="Cambria Math" w:hAnsi="Cambria Math"/>
                </w:rPr>
                <m:t>~</m:t>
              </m:r>
              <m:r>
                <m:rPr>
                  <m:sty m:val="p"/>
                </m:rPr>
                <w:rPr>
                  <w:rFonts w:ascii="Cambria Math" w:hAnsi="Cambria Math"/>
                </w:rPr>
                <m:t>Tweedie</m:t>
              </m:r>
              <m:d>
                <m:dPr>
                  <m:ctrlPr>
                    <w:rPr>
                      <w:rFonts w:ascii="Cambria Math" w:hAnsi="Cambria Math"/>
                      <w:i/>
                    </w:rPr>
                  </m:ctrlPr>
                </m:dPr>
                <m:e>
                  <m:sSub>
                    <m:sSubPr>
                      <m:ctrlPr>
                        <w:rPr>
                          <w:rFonts w:ascii="Cambria Math" w:hAnsi="Cambria Math"/>
                          <w:i/>
                        </w:rPr>
                      </m:ctrlPr>
                    </m:sSubPr>
                    <m:e>
                      <m:r>
                        <w:rPr>
                          <w:rFonts w:ascii="Cambria Math" w:hAnsi="Cambria Math"/>
                        </w:rPr>
                        <m:t>μ</m:t>
                      </m:r>
                    </m:e>
                    <m:sub>
                      <m:r>
                        <m:rPr>
                          <m:sty m:val="bi"/>
                        </m:rPr>
                        <w:rPr>
                          <w:rFonts w:ascii="Cambria Math" w:hAnsi="Cambria Math"/>
                        </w:rPr>
                        <m:t>s</m:t>
                      </m:r>
                      <m:r>
                        <w:rPr>
                          <w:rFonts w:ascii="Cambria Math" w:hAnsi="Cambria Math"/>
                        </w:rPr>
                        <m:t>,t</m:t>
                      </m:r>
                    </m:sub>
                  </m:sSub>
                  <m:r>
                    <w:rPr>
                      <w:rFonts w:ascii="Cambria Math" w:hAnsi="Cambria Math"/>
                    </w:rPr>
                    <m:t>,p,ϕ</m:t>
                  </m:r>
                </m:e>
              </m:d>
              <m:r>
                <w:rPr>
                  <w:rFonts w:ascii="Cambria Math" w:hAnsi="Cambria Math"/>
                </w:rPr>
                <m:t>, 1&lt;p&lt;2#</m:t>
              </m:r>
              <m:d>
                <m:dPr>
                  <m:ctrlPr>
                    <w:rPr>
                      <w:rFonts w:ascii="Cambria Math" w:hAnsi="Cambria Math"/>
                      <w:i/>
                    </w:rPr>
                  </m:ctrlPr>
                </m:dPr>
                <m:e>
                  <m:r>
                    <w:rPr>
                      <w:rFonts w:ascii="Cambria Math" w:hAnsi="Cambria Math"/>
                    </w:rPr>
                    <m:t>5</m:t>
                  </m:r>
                </m:e>
              </m:d>
            </m:e>
          </m:eqArr>
        </m:oMath>
      </m:oMathPara>
    </w:p>
    <w:p w14:paraId="48C571B9" w14:textId="62A3D4BB" w:rsidR="001C370B" w:rsidRPr="00B72A71" w:rsidRDefault="00000000" w:rsidP="001C370B">
      <w:pPr>
        <w:tabs>
          <w:tab w:val="left" w:pos="3336"/>
        </w:tabs>
        <w:spacing w:line="480" w:lineRule="auto"/>
        <w:contextualSpacing/>
        <w:mirrorIndents/>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μ</m:t>
                  </m:r>
                </m:e>
                <m:sub>
                  <m:r>
                    <m:rPr>
                      <m:sty m:val="bi"/>
                    </m:rPr>
                    <w:rPr>
                      <w:rFonts w:ascii="Cambria Math" w:hAnsi="Cambria Math"/>
                    </w:rPr>
                    <m:t>s</m:t>
                  </m:r>
                  <m:r>
                    <w:rPr>
                      <w:rFonts w:ascii="Cambria Math" w:hAnsi="Cambria Math"/>
                    </w:rPr>
                    <m:t>,t</m:t>
                  </m:r>
                </m:sub>
              </m:sSub>
              <m:r>
                <w:rPr>
                  <w:rFonts w:ascii="Cambria Math" w:hAnsi="Cambria Math"/>
                </w:rPr>
                <m:t>=</m:t>
              </m:r>
              <m:r>
                <w:ins w:id="201" w:author="Max Lindmark" w:date="2023-01-20T16:23:00Z">
                  <m:rPr>
                    <m:sty m:val="p"/>
                  </m:rPr>
                  <w:rPr>
                    <w:rFonts w:ascii="Cambria Math" w:hAnsi="Cambria Math"/>
                  </w:rPr>
                  <m:t>exp</m:t>
                </w:ins>
              </m:r>
              <m:r>
                <w:ins w:id="202" w:author="Max Lindmark" w:date="2023-01-20T09:24:00Z">
                  <w:rPr>
                    <w:rFonts w:ascii="Cambria Math" w:hAnsi="Cambria Math"/>
                  </w:rPr>
                  <m:t>(</m:t>
                </w:ins>
              </m:r>
              <m:sSub>
                <m:sSubPr>
                  <m:ctrlPr>
                    <w:ins w:id="203" w:author="Max Lindmark" w:date="2023-01-20T09:24:00Z">
                      <w:rPr>
                        <w:rFonts w:ascii="Cambria Math" w:hAnsi="Cambria Math"/>
                        <w:i/>
                      </w:rPr>
                    </w:ins>
                  </m:ctrlPr>
                </m:sSubPr>
                <m:e>
                  <m:r>
                    <w:ins w:id="204" w:author="Max Lindmark" w:date="2023-01-20T09:24:00Z">
                      <m:rPr>
                        <m:sty m:val="bi"/>
                      </m:rPr>
                      <w:rPr>
                        <w:rFonts w:ascii="Cambria Math" w:hAnsi="Cambria Math"/>
                      </w:rPr>
                      <m:t>X</m:t>
                    </w:ins>
                  </m:r>
                </m:e>
                <m:sub>
                  <m:r>
                    <w:ins w:id="205" w:author="Max Lindmark" w:date="2023-01-20T09:24:00Z">
                      <m:rPr>
                        <m:sty m:val="bi"/>
                      </m:rPr>
                      <w:rPr>
                        <w:rFonts w:ascii="Cambria Math" w:hAnsi="Cambria Math"/>
                      </w:rPr>
                      <m:t>s</m:t>
                    </w:ins>
                  </m:r>
                  <m:r>
                    <w:ins w:id="206" w:author="Max Lindmark" w:date="2023-01-20T09:24:00Z">
                      <w:rPr>
                        <w:rFonts w:ascii="Cambria Math" w:hAnsi="Cambria Math"/>
                      </w:rPr>
                      <m:t>,t</m:t>
                    </w:ins>
                  </m:r>
                </m:sub>
              </m:sSub>
              <m:r>
                <w:ins w:id="207" w:author="Max Lindmark" w:date="2023-01-20T09:24:00Z">
                  <m:rPr>
                    <m:sty m:val="bi"/>
                  </m:rPr>
                  <w:rPr>
                    <w:rFonts w:ascii="Cambria Math" w:hAnsi="Cambria Math"/>
                  </w:rPr>
                  <m:t>β</m:t>
                </w:ins>
              </m:r>
              <m:r>
                <w:ins w:id="208" w:author="Max Lindmark" w:date="2023-01-20T09:23:00Z">
                  <w:rPr>
                    <w:rFonts w:ascii="Cambria Math" w:hAnsi="Cambria Math"/>
                  </w:rPr>
                  <m:t>+</m:t>
                </w:ins>
              </m:r>
              <m:sSub>
                <m:sSubPr>
                  <m:ctrlPr>
                    <w:ins w:id="209" w:author="Max Lindmark" w:date="2023-01-20T09:23:00Z">
                      <w:rPr>
                        <w:rFonts w:ascii="Cambria Math" w:hAnsi="Cambria Math"/>
                      </w:rPr>
                    </w:ins>
                  </m:ctrlPr>
                </m:sSubPr>
                <m:e>
                  <m:r>
                    <w:ins w:id="210" w:author="Max Lindmark" w:date="2023-01-20T09:23:00Z">
                      <w:rPr>
                        <w:rFonts w:ascii="Cambria Math" w:hAnsi="Cambria Math"/>
                      </w:rPr>
                      <m:t>ω</m:t>
                    </w:ins>
                  </m:r>
                </m:e>
                <m:sub>
                  <m:r>
                    <w:ins w:id="211" w:author="Max Lindmark" w:date="2023-01-20T09:23:00Z">
                      <m:rPr>
                        <m:sty m:val="bi"/>
                      </m:rPr>
                      <w:rPr>
                        <w:rFonts w:ascii="Cambria Math" w:hAnsi="Cambria Math"/>
                      </w:rPr>
                      <m:t>s</m:t>
                    </w:ins>
                  </m:r>
                </m:sub>
              </m:sSub>
              <m:r>
                <w:ins w:id="212" w:author="Max Lindmark" w:date="2023-01-20T09:23:00Z">
                  <w:rPr>
                    <w:rFonts w:ascii="Cambria Math" w:hAnsi="Cambria Math"/>
                  </w:rPr>
                  <m:t>+</m:t>
                </w:ins>
              </m:r>
              <m:sSub>
                <m:sSubPr>
                  <m:ctrlPr>
                    <w:ins w:id="213" w:author="Max Lindmark" w:date="2023-01-20T09:23:00Z">
                      <w:rPr>
                        <w:rFonts w:ascii="Cambria Math" w:hAnsi="Cambria Math"/>
                      </w:rPr>
                    </w:ins>
                  </m:ctrlPr>
                </m:sSubPr>
                <m:e>
                  <m:r>
                    <w:ins w:id="214" w:author="Max Lindmark" w:date="2023-01-20T09:23:00Z">
                      <w:rPr>
                        <w:rFonts w:ascii="Cambria Math" w:hAnsi="Cambria Math"/>
                      </w:rPr>
                      <m:t>δ</m:t>
                    </w:ins>
                  </m:r>
                </m:e>
                <m:sub>
                  <m:r>
                    <w:ins w:id="215" w:author="Max Lindmark" w:date="2023-01-20T09:23:00Z">
                      <m:rPr>
                        <m:sty m:val="bi"/>
                      </m:rPr>
                      <w:rPr>
                        <w:rFonts w:ascii="Cambria Math" w:hAnsi="Cambria Math"/>
                      </w:rPr>
                      <m:t>s</m:t>
                    </w:ins>
                  </m:r>
                  <m:r>
                    <w:ins w:id="216" w:author="Max Lindmark" w:date="2023-01-20T09:23:00Z">
                      <w:rPr>
                        <w:rFonts w:ascii="Cambria Math" w:hAnsi="Cambria Math"/>
                      </w:rPr>
                      <m:t>,t</m:t>
                    </w:ins>
                  </m:r>
                </m:sub>
              </m:sSub>
              <m:r>
                <w:ins w:id="217" w:author="Max Lindmark" w:date="2023-01-20T09:24:00Z">
                  <w:rPr>
                    <w:rFonts w:ascii="Cambria Math" w:hAnsi="Cambria Math"/>
                  </w:rPr>
                  <m:t>)</m:t>
                </w:ins>
              </m:r>
              <m:d>
                <m:dPr>
                  <m:ctrlPr>
                    <w:del w:id="218" w:author="Max Lindmark" w:date="2023-01-20T09:23:00Z">
                      <w:rPr>
                        <w:rFonts w:ascii="Cambria Math" w:hAnsi="Cambria Math"/>
                        <w:i/>
                      </w:rPr>
                    </w:del>
                  </m:ctrlPr>
                </m:dPr>
                <m:e>
                  <m:sSub>
                    <m:sSubPr>
                      <m:ctrlPr>
                        <w:del w:id="219" w:author="Max Lindmark" w:date="2023-01-20T09:23:00Z">
                          <w:rPr>
                            <w:rFonts w:ascii="Cambria Math" w:hAnsi="Cambria Math"/>
                          </w:rPr>
                        </w:del>
                      </m:ctrlPr>
                    </m:sSubPr>
                    <m:e>
                      <m:r>
                        <w:del w:id="220" w:author="Max Lindmark" w:date="2023-01-20T09:23:00Z">
                          <w:rPr>
                            <w:rFonts w:ascii="Cambria Math" w:hAnsi="Cambria Math"/>
                          </w:rPr>
                          <m:t>γ</m:t>
                        </w:del>
                      </m:r>
                    </m:e>
                    <m:sub>
                      <m:r>
                        <w:del w:id="221" w:author="Max Lindmark" w:date="2023-01-20T09:23:00Z">
                          <w:rPr>
                            <w:rFonts w:ascii="Cambria Math" w:hAnsi="Cambria Math"/>
                          </w:rPr>
                          <m:t>t</m:t>
                        </w:del>
                      </m:r>
                    </m:sub>
                  </m:sSub>
                  <m:r>
                    <w:del w:id="222" w:author="Max Lindmark" w:date="2023-01-20T09:23:00Z">
                      <w:rPr>
                        <w:rFonts w:ascii="Cambria Math" w:hAnsi="Cambria Math"/>
                      </w:rPr>
                      <m:t>+</m:t>
                    </w:del>
                  </m:r>
                  <m:nary>
                    <m:naryPr>
                      <m:chr m:val="∑"/>
                      <m:ctrlPr>
                        <w:del w:id="223" w:author="Max Lindmark" w:date="2023-01-20T09:23:00Z">
                          <w:rPr>
                            <w:rFonts w:ascii="Cambria Math" w:hAnsi="Cambria Math"/>
                          </w:rPr>
                        </w:del>
                      </m:ctrlPr>
                    </m:naryPr>
                    <m:sub>
                      <m:r>
                        <w:del w:id="224" w:author="Max Lindmark" w:date="2023-01-20T09:23:00Z">
                          <w:rPr>
                            <w:rFonts w:ascii="Cambria Math" w:hAnsi="Cambria Math"/>
                          </w:rPr>
                          <m:t>k=1</m:t>
                        </w:del>
                      </m:r>
                    </m:sub>
                    <m:sup>
                      <m:sSub>
                        <m:sSubPr>
                          <m:ctrlPr>
                            <w:del w:id="225" w:author="Max Lindmark" w:date="2023-01-20T09:23:00Z">
                              <w:rPr>
                                <w:rFonts w:ascii="Cambria Math" w:hAnsi="Cambria Math"/>
                              </w:rPr>
                            </w:del>
                          </m:ctrlPr>
                        </m:sSubPr>
                        <m:e>
                          <m:r>
                            <w:del w:id="226" w:author="Max Lindmark" w:date="2023-01-20T09:23:00Z">
                              <w:rPr>
                                <w:rFonts w:ascii="Cambria Math" w:hAnsi="Cambria Math"/>
                              </w:rPr>
                              <m:t>n</m:t>
                            </w:del>
                          </m:r>
                        </m:e>
                        <m:sub>
                          <m:r>
                            <w:del w:id="227" w:author="Max Lindmark" w:date="2023-01-20T09:23:00Z">
                              <w:rPr>
                                <w:rFonts w:ascii="Cambria Math" w:hAnsi="Cambria Math"/>
                              </w:rPr>
                              <m:t>k</m:t>
                            </w:del>
                          </m:r>
                        </m:sub>
                      </m:sSub>
                    </m:sup>
                    <m:e>
                      <m:sSub>
                        <m:sSubPr>
                          <m:ctrlPr>
                            <w:del w:id="228" w:author="Max Lindmark" w:date="2023-01-20T09:23:00Z">
                              <w:rPr>
                                <w:rFonts w:ascii="Cambria Math" w:hAnsi="Cambria Math"/>
                                <w:i/>
                                <w:iCs/>
                              </w:rPr>
                            </w:del>
                          </m:ctrlPr>
                        </m:sSubPr>
                        <m:e>
                          <m:r>
                            <w:del w:id="229" w:author="Max Lindmark" w:date="2023-01-20T09:23:00Z">
                              <w:rPr>
                                <w:rFonts w:ascii="Cambria Math" w:hAnsi="Cambria Math"/>
                              </w:rPr>
                              <m:t>f</m:t>
                            </w:del>
                          </m:r>
                        </m:e>
                        <m:sub>
                          <m:r>
                            <w:del w:id="230" w:author="Max Lindmark" w:date="2023-01-20T09:23:00Z">
                              <w:rPr>
                                <w:rFonts w:ascii="Cambria Math" w:hAnsi="Cambria Math"/>
                              </w:rPr>
                              <m:t>c</m:t>
                            </w:del>
                          </m:r>
                        </m:sub>
                      </m:sSub>
                      <m:d>
                        <m:dPr>
                          <m:ctrlPr>
                            <w:del w:id="231" w:author="Max Lindmark" w:date="2023-01-20T09:23:00Z">
                              <w:rPr>
                                <w:rFonts w:ascii="Cambria Math" w:hAnsi="Cambria Math"/>
                                <w:i/>
                              </w:rPr>
                            </w:del>
                          </m:ctrlPr>
                        </m:dPr>
                        <m:e>
                          <m:sSub>
                            <m:sSubPr>
                              <m:ctrlPr>
                                <w:del w:id="232" w:author="Max Lindmark" w:date="2023-01-20T09:23:00Z">
                                  <w:rPr>
                                    <w:rFonts w:ascii="Cambria Math" w:hAnsi="Cambria Math"/>
                                    <w:i/>
                                    <w:iCs/>
                                  </w:rPr>
                                </w:del>
                              </m:ctrlPr>
                            </m:sSubPr>
                            <m:e>
                              <m:r>
                                <w:del w:id="233" w:author="Max Lindmark" w:date="2023-01-20T09:23:00Z">
                                  <w:rPr>
                                    <w:rFonts w:ascii="Cambria Math" w:hAnsi="Cambria Math"/>
                                  </w:rPr>
                                  <m:t>x</m:t>
                                </w:del>
                              </m:r>
                            </m:e>
                            <m:sub>
                              <m:r>
                                <w:del w:id="234" w:author="Max Lindmark" w:date="2023-01-20T09:23:00Z">
                                  <w:rPr>
                                    <w:rFonts w:ascii="Cambria Math" w:hAnsi="Cambria Math"/>
                                  </w:rPr>
                                  <m:t>c,</m:t>
                                </w:del>
                              </m:r>
                              <m:r>
                                <w:del w:id="235" w:author="Max Lindmark" w:date="2023-01-20T09:23:00Z">
                                  <m:rPr>
                                    <m:sty m:val="bi"/>
                                  </m:rPr>
                                  <w:rPr>
                                    <w:rFonts w:ascii="Cambria Math" w:hAnsi="Cambria Math"/>
                                  </w:rPr>
                                  <m:t>s</m:t>
                                </w:del>
                              </m:r>
                              <m:r>
                                <w:del w:id="236" w:author="Max Lindmark" w:date="2023-01-20T09:23:00Z">
                                  <w:rPr>
                                    <w:rFonts w:ascii="Cambria Math" w:hAnsi="Cambria Math"/>
                                  </w:rPr>
                                  <m:t>,t</m:t>
                                </w:del>
                              </m:r>
                            </m:sub>
                          </m:sSub>
                        </m:e>
                      </m:d>
                    </m:e>
                  </m:nary>
                  <m:r>
                    <w:del w:id="237" w:author="Max Lindmark" w:date="2023-01-20T09:23:00Z">
                      <w:rPr>
                        <w:rFonts w:ascii="Cambria Math" w:hAnsi="Cambria Math"/>
                      </w:rPr>
                      <m:t>+</m:t>
                    </w:del>
                  </m:r>
                  <m:sSub>
                    <m:sSubPr>
                      <m:ctrlPr>
                        <w:del w:id="238" w:author="Max Lindmark" w:date="2023-01-20T09:23:00Z">
                          <w:rPr>
                            <w:rFonts w:ascii="Cambria Math" w:hAnsi="Cambria Math"/>
                          </w:rPr>
                        </w:del>
                      </m:ctrlPr>
                    </m:sSubPr>
                    <m:e>
                      <m:r>
                        <w:del w:id="239" w:author="Max Lindmark" w:date="2023-01-20T09:23:00Z">
                          <w:rPr>
                            <w:rFonts w:ascii="Cambria Math" w:hAnsi="Cambria Math"/>
                          </w:rPr>
                          <m:t>ω</m:t>
                        </w:del>
                      </m:r>
                    </m:e>
                    <m:sub>
                      <m:r>
                        <w:del w:id="240" w:author="Max Lindmark" w:date="2023-01-20T09:23:00Z">
                          <m:rPr>
                            <m:sty m:val="bi"/>
                          </m:rPr>
                          <w:rPr>
                            <w:rFonts w:ascii="Cambria Math" w:hAnsi="Cambria Math"/>
                          </w:rPr>
                          <m:t>s</m:t>
                        </w:del>
                      </m:r>
                    </m:sub>
                  </m:sSub>
                  <m:r>
                    <w:del w:id="241" w:author="Max Lindmark" w:date="2023-01-20T09:23:00Z">
                      <w:rPr>
                        <w:rFonts w:ascii="Cambria Math" w:hAnsi="Cambria Math"/>
                      </w:rPr>
                      <m:t>+</m:t>
                    </w:del>
                  </m:r>
                  <m:sSub>
                    <m:sSubPr>
                      <m:ctrlPr>
                        <w:del w:id="242" w:author="Max Lindmark" w:date="2023-01-20T09:23:00Z">
                          <w:rPr>
                            <w:rFonts w:ascii="Cambria Math" w:hAnsi="Cambria Math"/>
                          </w:rPr>
                        </w:del>
                      </m:ctrlPr>
                    </m:sSubPr>
                    <m:e>
                      <m:r>
                        <w:del w:id="243" w:author="Max Lindmark" w:date="2023-01-20T09:23:00Z">
                          <w:rPr>
                            <w:rFonts w:ascii="Cambria Math" w:hAnsi="Cambria Math"/>
                          </w:rPr>
                          <m:t>δ</m:t>
                        </w:del>
                      </m:r>
                    </m:e>
                    <m:sub>
                      <m:r>
                        <w:del w:id="244" w:author="Max Lindmark" w:date="2023-01-20T09:23:00Z">
                          <m:rPr>
                            <m:sty m:val="bi"/>
                          </m:rPr>
                          <w:rPr>
                            <w:rFonts w:ascii="Cambria Math" w:hAnsi="Cambria Math"/>
                          </w:rPr>
                          <m:t>s</m:t>
                        </w:del>
                      </m:r>
                      <m:r>
                        <w:del w:id="245" w:author="Max Lindmark" w:date="2023-01-20T09:23:00Z">
                          <w:rPr>
                            <w:rFonts w:ascii="Cambria Math" w:hAnsi="Cambria Math"/>
                          </w:rPr>
                          <m:t>,t</m:t>
                        </w:del>
                      </m:r>
                    </m:sub>
                  </m:sSub>
                </m:e>
              </m:d>
              <m:r>
                <w:rPr>
                  <w:rFonts w:ascii="Cambria Math" w:hAnsi="Cambria Math"/>
                </w:rPr>
                <m:t>#</m:t>
              </m:r>
              <m:d>
                <m:dPr>
                  <m:ctrlPr>
                    <w:rPr>
                      <w:rFonts w:ascii="Cambria Math" w:hAnsi="Cambria Math"/>
                      <w:i/>
                    </w:rPr>
                  </m:ctrlPr>
                </m:dPr>
                <m:e>
                  <m:r>
                    <w:rPr>
                      <w:rFonts w:ascii="Cambria Math" w:hAnsi="Cambria Math"/>
                    </w:rPr>
                    <m:t>6</m:t>
                  </m:r>
                </m:e>
              </m:d>
            </m:e>
          </m:eqArr>
        </m:oMath>
      </m:oMathPara>
    </w:p>
    <w:p w14:paraId="6526BFB7" w14:textId="1C2B5592" w:rsidR="00B72A71" w:rsidRPr="009A6523" w:rsidRDefault="00000000" w:rsidP="00B72A71">
      <w:pPr>
        <w:spacing w:line="480" w:lineRule="auto"/>
        <w:contextualSpacing/>
        <w:mirrorIndents/>
        <w:jc w:val="both"/>
        <w:rPr>
          <w:rFonts w:ascii="Cambria Math" w:hAnsi="Cambria Math"/>
        </w:rPr>
      </w:pPr>
      <m:oMathPara>
        <m:oMath>
          <m:eqArr>
            <m:eqArrPr>
              <m:maxDist m:val="1"/>
              <m:ctrlPr>
                <w:rPr>
                  <w:rFonts w:ascii="Cambria Math" w:hAnsi="Cambria Math"/>
                  <w:i/>
                </w:rPr>
              </m:ctrlPr>
            </m:eqArrPr>
            <m:e>
              <m:sSub>
                <m:sSubPr>
                  <m:ctrlPr>
                    <w:rPr>
                      <w:rFonts w:ascii="Cambria Math" w:hAnsi="Cambria Math"/>
                      <w:b/>
                      <w:bCs/>
                    </w:rPr>
                  </m:ctrlPr>
                </m:sSubPr>
                <m:e>
                  <m:r>
                    <m:rPr>
                      <m:sty m:val="bi"/>
                    </m:rPr>
                    <w:rPr>
                      <w:rFonts w:ascii="Cambria Math" w:hAnsi="Cambria Math"/>
                    </w:rPr>
                    <m:t>δ</m:t>
                  </m:r>
                </m:e>
                <m:sub>
                  <m:r>
                    <w:rPr>
                      <w:rFonts w:ascii="Cambria Math" w:hAnsi="Cambria Math"/>
                    </w:rPr>
                    <m:t>t=1</m:t>
                  </m:r>
                </m:sub>
              </m:sSub>
              <m:r>
                <m:rPr>
                  <m:sty m:val="p"/>
                </m:rPr>
                <w:rPr>
                  <w:rFonts w:ascii="Cambria Math" w:hAnsi="Cambria Math"/>
                </w:rPr>
                <m:t>~MVNormal</m:t>
              </m:r>
              <m:d>
                <m:dPr>
                  <m:ctrlPr>
                    <w:rPr>
                      <w:rFonts w:ascii="Cambria Math" w:hAnsi="Cambria Math"/>
                      <w:i/>
                    </w:rPr>
                  </m:ctrlPr>
                </m:dPr>
                <m:e>
                  <m:r>
                    <m:rPr>
                      <m:sty m:val="b"/>
                    </m:rPr>
                    <w:rPr>
                      <w:rFonts w:ascii="Cambria Math" w:hAnsi="Cambria Math"/>
                    </w:rPr>
                    <m:t>0</m:t>
                  </m:r>
                  <m:r>
                    <w:rPr>
                      <w:rFonts w:ascii="Cambria Math" w:hAnsi="Cambria Math"/>
                    </w:rPr>
                    <m:t>,</m:t>
                  </m:r>
                  <m:sSub>
                    <m:sSubPr>
                      <m:ctrlPr>
                        <w:rPr>
                          <w:rFonts w:ascii="Cambria Math" w:hAnsi="Cambria Math"/>
                          <w:b/>
                          <w:bCs/>
                          <w:i/>
                        </w:rPr>
                      </m:ctrlPr>
                    </m:sSubPr>
                    <m:e>
                      <m:r>
                        <m:rPr>
                          <m:sty m:val="b"/>
                        </m:rPr>
                        <w:rPr>
                          <w:rFonts w:ascii="Cambria Math" w:hAnsi="Cambria Math"/>
                        </w:rPr>
                        <m:t>Σ</m:t>
                      </m:r>
                    </m:e>
                    <m:sub>
                      <m:r>
                        <w:rPr>
                          <w:rFonts w:ascii="Cambria Math" w:hAnsi="Cambria Math"/>
                        </w:rPr>
                        <m:t>ϵ</m:t>
                      </m:r>
                    </m:sub>
                  </m:sSub>
                </m:e>
              </m:d>
              <m:r>
                <m:rPr>
                  <m:sty m:val="bi"/>
                </m:rPr>
                <w:rPr>
                  <w:rFonts w:ascii="Cambria Math" w:hAnsi="Cambria Math"/>
                </w:rPr>
                <m:t>#(</m:t>
              </m:r>
              <m:r>
                <w:rPr>
                  <w:rFonts w:ascii="Cambria Math" w:hAnsi="Cambria Math"/>
                </w:rPr>
                <m:t>7)</m:t>
              </m:r>
            </m:e>
          </m:eqArr>
        </m:oMath>
      </m:oMathPara>
    </w:p>
    <w:p w14:paraId="1A95AD12" w14:textId="6C3C486B" w:rsidR="00B72A71" w:rsidRDefault="00000000" w:rsidP="00B72A71">
      <w:pPr>
        <w:spacing w:line="480" w:lineRule="auto"/>
        <w:contextualSpacing/>
        <w:mirrorIndents/>
        <w:jc w:val="both"/>
        <w:rPr>
          <w:rFonts w:ascii="Cambria Math" w:hAnsi="Cambria Math"/>
        </w:rPr>
      </w:pPr>
      <m:oMathPara>
        <m:oMath>
          <m:eqArr>
            <m:eqArrPr>
              <m:maxDist m:val="1"/>
              <m:ctrlPr>
                <w:rPr>
                  <w:rFonts w:ascii="Cambria Math" w:hAnsi="Cambria Math"/>
                  <w:i/>
                </w:rPr>
              </m:ctrlPr>
            </m:eqArrPr>
            <m:e>
              <m:sSub>
                <m:sSubPr>
                  <m:ctrlPr>
                    <w:rPr>
                      <w:rFonts w:ascii="Cambria Math" w:hAnsi="Cambria Math"/>
                      <w:b/>
                      <w:bCs/>
                    </w:rPr>
                  </m:ctrlPr>
                </m:sSubPr>
                <m:e>
                  <m:r>
                    <m:rPr>
                      <m:sty m:val="bi"/>
                    </m:rPr>
                    <w:rPr>
                      <w:rFonts w:ascii="Cambria Math" w:hAnsi="Cambria Math"/>
                    </w:rPr>
                    <m:t>δ</m:t>
                  </m:r>
                </m:e>
                <m:sub>
                  <m:r>
                    <w:rPr>
                      <w:rFonts w:ascii="Cambria Math" w:hAnsi="Cambria Math"/>
                    </w:rPr>
                    <m:t>t&gt;1</m:t>
                  </m:r>
                </m:sub>
              </m:sSub>
              <m:r>
                <w:rPr>
                  <w:rFonts w:ascii="Cambria Math" w:hAnsi="Cambria Math"/>
                </w:rPr>
                <m:t>=ρ</m:t>
              </m:r>
              <m:sSub>
                <m:sSubPr>
                  <m:ctrlPr>
                    <w:rPr>
                      <w:rFonts w:ascii="Cambria Math" w:hAnsi="Cambria Math"/>
                      <w:b/>
                      <w:i/>
                    </w:rPr>
                  </m:ctrlPr>
                </m:sSubPr>
                <m:e>
                  <m:r>
                    <m:rPr>
                      <m:sty m:val="bi"/>
                    </m:rPr>
                    <w:rPr>
                      <w:rFonts w:ascii="Cambria Math" w:hAnsi="Cambria Math"/>
                    </w:rPr>
                    <m:t>δ</m:t>
                  </m:r>
                </m:e>
                <m:sub>
                  <m:r>
                    <w:rPr>
                      <w:rFonts w:ascii="Cambria Math" w:hAnsi="Cambria Math"/>
                    </w:rPr>
                    <m:t>t-1</m:t>
                  </m:r>
                </m:sub>
              </m:sSub>
              <m:r>
                <m:rPr>
                  <m:sty m:val="bi"/>
                </m:rPr>
                <w:rPr>
                  <w:rFonts w:ascii="Cambria Math" w:hAnsi="Cambria Math"/>
                </w:rPr>
                <m:t>+</m:t>
              </m:r>
              <m:rad>
                <m:radPr>
                  <m:degHide m:val="1"/>
                  <m:ctrlPr>
                    <w:rPr>
                      <w:rFonts w:ascii="Cambria Math" w:hAnsi="Cambria Math"/>
                      <w:bCs/>
                      <w:i/>
                    </w:rPr>
                  </m:ctrlPr>
                </m:radPr>
                <m:deg/>
                <m:e>
                  <m:r>
                    <w:rPr>
                      <w:rFonts w:ascii="Cambria Math" w:hAnsi="Cambria Math"/>
                    </w:rPr>
                    <m:t>1-</m:t>
                  </m:r>
                  <m:sSup>
                    <m:sSupPr>
                      <m:ctrlPr>
                        <w:rPr>
                          <w:rFonts w:ascii="Cambria Math" w:hAnsi="Cambria Math"/>
                          <w:bCs/>
                          <w:i/>
                        </w:rPr>
                      </m:ctrlPr>
                    </m:sSupPr>
                    <m:e>
                      <m:r>
                        <w:rPr>
                          <w:rFonts w:ascii="Cambria Math" w:hAnsi="Cambria Math"/>
                        </w:rPr>
                        <m:t>ρ</m:t>
                      </m:r>
                    </m:e>
                    <m:sup>
                      <m:r>
                        <w:rPr>
                          <w:rFonts w:ascii="Cambria Math" w:hAnsi="Cambria Math"/>
                        </w:rPr>
                        <m:t>2</m:t>
                      </m:r>
                    </m:sup>
                  </m:sSup>
                </m:e>
              </m:rad>
              <m:sSub>
                <m:sSubPr>
                  <m:ctrlPr>
                    <w:rPr>
                      <w:rFonts w:ascii="Cambria Math" w:hAnsi="Cambria Math"/>
                      <w:b/>
                    </w:rPr>
                  </m:ctrlPr>
                </m:sSubPr>
                <m:e>
                  <m:r>
                    <m:rPr>
                      <m:sty m:val="bi"/>
                    </m:rPr>
                    <w:rPr>
                      <w:rFonts w:ascii="Cambria Math" w:hAnsi="Cambria Math"/>
                    </w:rPr>
                    <m:t>ϵ</m:t>
                  </m:r>
                </m:e>
                <m:sub>
                  <m:r>
                    <w:rPr>
                      <w:rFonts w:ascii="Cambria Math" w:hAnsi="Cambria Math"/>
                    </w:rPr>
                    <m:t>t</m:t>
                  </m:r>
                </m:sub>
              </m:sSub>
              <m:r>
                <w:rPr>
                  <w:rFonts w:ascii="Cambria Math" w:hAnsi="Cambria Math"/>
                </w:rPr>
                <m:t>,</m:t>
              </m:r>
              <m:sSub>
                <m:sSubPr>
                  <m:ctrlPr>
                    <w:rPr>
                      <w:rFonts w:ascii="Cambria Math" w:hAnsi="Cambria Math"/>
                      <w:b/>
                    </w:rPr>
                  </m:ctrlPr>
                </m:sSubPr>
                <m:e>
                  <m:r>
                    <m:rPr>
                      <m:sty m:val="bi"/>
                    </m:rPr>
                    <w:rPr>
                      <w:rFonts w:ascii="Cambria Math" w:hAnsi="Cambria Math"/>
                    </w:rPr>
                    <m:t>ϵ</m:t>
                  </m:r>
                </m:e>
                <m:sub>
                  <m:r>
                    <w:rPr>
                      <w:rFonts w:ascii="Cambria Math" w:hAnsi="Cambria Math"/>
                    </w:rPr>
                    <m:t>t</m:t>
                  </m:r>
                </m:sub>
              </m:sSub>
              <m:r>
                <m:rPr>
                  <m:sty m:val="p"/>
                </m:rPr>
                <w:rPr>
                  <w:rFonts w:ascii="Cambria Math" w:hAnsi="Cambria Math"/>
                </w:rPr>
                <m:t>~MVNormal</m:t>
              </m:r>
              <m:d>
                <m:dPr>
                  <m:ctrlPr>
                    <w:rPr>
                      <w:rFonts w:ascii="Cambria Math" w:hAnsi="Cambria Math"/>
                      <w:i/>
                    </w:rPr>
                  </m:ctrlPr>
                </m:dPr>
                <m:e>
                  <m:r>
                    <m:rPr>
                      <m:sty m:val="b"/>
                    </m:rPr>
                    <w:rPr>
                      <w:rFonts w:ascii="Cambria Math" w:hAnsi="Cambria Math"/>
                    </w:rPr>
                    <m:t>0</m:t>
                  </m:r>
                  <m:r>
                    <w:rPr>
                      <w:rFonts w:ascii="Cambria Math" w:hAnsi="Cambria Math"/>
                    </w:rPr>
                    <m:t>,</m:t>
                  </m:r>
                  <m:sSub>
                    <m:sSubPr>
                      <m:ctrlPr>
                        <w:rPr>
                          <w:rFonts w:ascii="Cambria Math" w:hAnsi="Cambria Math"/>
                          <w:b/>
                          <w:bCs/>
                          <w:i/>
                        </w:rPr>
                      </m:ctrlPr>
                    </m:sSubPr>
                    <m:e>
                      <m:r>
                        <m:rPr>
                          <m:sty m:val="b"/>
                        </m:rPr>
                        <w:rPr>
                          <w:rFonts w:ascii="Cambria Math" w:hAnsi="Cambria Math"/>
                        </w:rPr>
                        <m:t>Σ</m:t>
                      </m:r>
                    </m:e>
                    <m:sub>
                      <m:r>
                        <w:rPr>
                          <w:rFonts w:ascii="Cambria Math" w:hAnsi="Cambria Math"/>
                        </w:rPr>
                        <m:t>ϵ</m:t>
                      </m:r>
                    </m:sub>
                  </m:sSub>
                </m:e>
              </m:d>
              <m:r>
                <w:rPr>
                  <w:rFonts w:ascii="Cambria Math" w:hAnsi="Cambria Math"/>
                </w:rPr>
                <m:t>,#(8)</m:t>
              </m:r>
              <m:r>
                <m:rPr>
                  <m:sty m:val="bi"/>
                </m:rPr>
                <w:rPr>
                  <w:rFonts w:ascii="Cambria Math" w:hAnsi="Cambria Math"/>
                </w:rPr>
                <m:t>#</m:t>
              </m:r>
              <m:ctrlPr>
                <w:rPr>
                  <w:rFonts w:ascii="Cambria Math" w:hAnsi="Cambria Math"/>
                  <w:b/>
                  <w:bCs/>
                  <w:i/>
                </w:rPr>
              </m:ctrlPr>
            </m:e>
          </m:eqArr>
        </m:oMath>
      </m:oMathPara>
    </w:p>
    <w:p w14:paraId="40908122" w14:textId="2F661351" w:rsidR="00F64102" w:rsidRDefault="001C370B" w:rsidP="00924843">
      <w:pPr>
        <w:spacing w:line="480" w:lineRule="auto"/>
        <w:contextualSpacing/>
        <w:mirrorIndents/>
        <w:jc w:val="both"/>
      </w:pPr>
      <w:r w:rsidRPr="00350CE6">
        <w:t xml:space="preserve">where </w:t>
      </w:r>
      <m:oMath>
        <m:sSub>
          <m:sSubPr>
            <m:ctrlPr>
              <w:rPr>
                <w:rFonts w:ascii="Cambria Math" w:hAnsi="Cambria Math"/>
                <w:i/>
              </w:rPr>
            </m:ctrlPr>
          </m:sSubPr>
          <m:e>
            <m:r>
              <w:rPr>
                <w:rFonts w:ascii="Cambria Math" w:hAnsi="Cambria Math"/>
              </w:rPr>
              <m:t>y</m:t>
            </m:r>
          </m:e>
          <m:sub>
            <m:r>
              <m:rPr>
                <m:sty m:val="bi"/>
              </m:rPr>
              <w:rPr>
                <w:rFonts w:ascii="Cambria Math" w:hAnsi="Cambria Math"/>
              </w:rPr>
              <m:t>s</m:t>
            </m:r>
            <m:r>
              <w:rPr>
                <w:rFonts w:ascii="Cambria Math" w:hAnsi="Cambria Math"/>
              </w:rPr>
              <m:t>,t</m:t>
            </m:r>
          </m:sub>
        </m:sSub>
      </m:oMath>
      <w:r w:rsidRPr="00350CE6">
        <w:t xml:space="preserve"> represents density </w:t>
      </w:r>
      <w:r w:rsidR="000555E0" w:rsidRPr="00350CE6">
        <w:t>(kg/km</w:t>
      </w:r>
      <w:r w:rsidR="000555E0" w:rsidRPr="00350CE6">
        <w:rPr>
          <w:vertAlign w:val="superscript"/>
        </w:rPr>
        <w:t>2</w:t>
      </w:r>
      <w:r w:rsidR="000555E0" w:rsidRPr="00350CE6">
        <w:t>) a</w:t>
      </w:r>
      <w:r w:rsidRPr="00350CE6">
        <w:t xml:space="preserve">t space </w:t>
      </w:r>
      <m:oMath>
        <m:r>
          <m:rPr>
            <m:sty m:val="bi"/>
          </m:rPr>
          <w:rPr>
            <w:rFonts w:ascii="Cambria Math" w:hAnsi="Cambria Math"/>
          </w:rPr>
          <m:t>s</m:t>
        </m:r>
      </m:oMath>
      <w:r w:rsidRPr="00350CE6">
        <w:t xml:space="preserve"> and time</w:t>
      </w:r>
      <w:r w:rsidRPr="00F33D47">
        <w:t xml:space="preserve"> </w:t>
      </w:r>
      <m:oMath>
        <m:r>
          <w:rPr>
            <w:rFonts w:ascii="Cambria Math" w:hAnsi="Cambria Math"/>
          </w:rPr>
          <m:t>t</m:t>
        </m:r>
      </m:oMath>
      <w:r w:rsidRPr="00350CE6">
        <w:t xml:space="preserve">, </w:t>
      </w:r>
      <m:oMath>
        <m:r>
          <w:rPr>
            <w:rFonts w:ascii="Cambria Math" w:hAnsi="Cambria Math"/>
          </w:rPr>
          <m:t>μ</m:t>
        </m:r>
      </m:oMath>
      <w:r w:rsidRPr="00350CE6">
        <w:t xml:space="preserve"> is the mean density, </w:t>
      </w:r>
      <w:r w:rsidR="00B4350E" w:rsidRPr="00350CE6">
        <w:t xml:space="preserve">and </w:t>
      </w:r>
      <m:oMath>
        <m:r>
          <w:rPr>
            <w:rFonts w:ascii="Cambria Math" w:hAnsi="Cambria Math"/>
          </w:rPr>
          <m:t>p</m:t>
        </m:r>
      </m:oMath>
      <w:r w:rsidRPr="00350CE6">
        <w:t xml:space="preserve"> and </w:t>
      </w:r>
      <m:oMath>
        <m:r>
          <w:rPr>
            <w:rFonts w:ascii="Cambria Math" w:hAnsi="Cambria Math"/>
          </w:rPr>
          <m:t>ϕ</m:t>
        </m:r>
      </m:oMath>
      <w:r w:rsidRPr="00350CE6">
        <w:t xml:space="preserve"> represent power and dispersion parameters, respectively. </w:t>
      </w:r>
      <w:del w:id="246" w:author="Max Lindmark" w:date="2023-01-20T09:26:00Z">
        <w:r w:rsidRPr="00350CE6" w:rsidDel="00667BB2">
          <w:delText xml:space="preserve">The parameters </w:delText>
        </w:r>
      </w:del>
      <m:oMath>
        <m:sSub>
          <m:sSubPr>
            <m:ctrlPr>
              <w:del w:id="247" w:author="Max Lindmark" w:date="2023-01-20T09:26:00Z">
                <w:rPr>
                  <w:rFonts w:ascii="Cambria Math" w:hAnsi="Cambria Math"/>
                </w:rPr>
              </w:del>
            </m:ctrlPr>
          </m:sSubPr>
          <m:e>
            <m:r>
              <w:del w:id="248" w:author="Max Lindmark" w:date="2023-01-20T09:26:00Z">
                <w:rPr>
                  <w:rFonts w:ascii="Cambria Math" w:hAnsi="Cambria Math"/>
                </w:rPr>
                <m:t>γ</m:t>
              </w:del>
            </m:r>
          </m:e>
          <m:sub>
            <m:r>
              <w:del w:id="249" w:author="Max Lindmark" w:date="2023-01-20T09:26:00Z">
                <w:rPr>
                  <w:rFonts w:ascii="Cambria Math" w:hAnsi="Cambria Math"/>
                </w:rPr>
                <m:t>t</m:t>
              </w:del>
            </m:r>
          </m:sub>
        </m:sSub>
      </m:oMath>
      <w:del w:id="250" w:author="Max Lindmark" w:date="2023-01-20T09:26:00Z">
        <w:r w:rsidRPr="00350CE6" w:rsidDel="00667BB2">
          <w:delText xml:space="preserve"> represent independent means for each year, </w:delText>
        </w:r>
      </w:del>
      <m:oMath>
        <m:sSub>
          <m:sSubPr>
            <m:ctrlPr>
              <w:del w:id="251" w:author="Max Lindmark" w:date="2023-01-20T09:26:00Z">
                <w:rPr>
                  <w:rFonts w:ascii="Cambria Math" w:hAnsi="Cambria Math"/>
                  <w:i/>
                </w:rPr>
              </w:del>
            </m:ctrlPr>
          </m:sSubPr>
          <m:e>
            <m:r>
              <w:del w:id="252" w:author="Max Lindmark" w:date="2023-01-20T09:26:00Z">
                <w:rPr>
                  <w:rFonts w:ascii="Cambria Math" w:hAnsi="Cambria Math"/>
                </w:rPr>
                <m:t>f</m:t>
              </w:del>
            </m:r>
          </m:e>
          <m:sub>
            <m:r>
              <w:del w:id="253" w:author="Max Lindmark" w:date="2023-01-20T09:26:00Z">
                <w:rPr>
                  <w:rFonts w:ascii="Cambria Math" w:hAnsi="Cambria Math"/>
                </w:rPr>
                <m:t>c</m:t>
              </w:del>
            </m:r>
          </m:sub>
        </m:sSub>
      </m:oMath>
      <w:del w:id="254" w:author="Max Lindmark" w:date="2023-01-20T09:26:00Z">
        <w:r w:rsidRPr="00350CE6" w:rsidDel="00667BB2">
          <w:delText xml:space="preserve"> is a </w:delText>
        </w:r>
        <w:r w:rsidR="009E21F9" w:rsidRPr="00350CE6" w:rsidDel="00667BB2">
          <w:delText xml:space="preserve">penalized </w:delText>
        </w:r>
        <w:r w:rsidRPr="00350CE6" w:rsidDel="00667BB2">
          <w:delText xml:space="preserve">smooth function for covariate </w:delText>
        </w:r>
      </w:del>
      <m:oMath>
        <m:sSub>
          <m:sSubPr>
            <m:ctrlPr>
              <w:del w:id="255" w:author="Max Lindmark" w:date="2023-01-20T09:26:00Z">
                <w:rPr>
                  <w:rFonts w:ascii="Cambria Math" w:hAnsi="Cambria Math"/>
                  <w:i/>
                </w:rPr>
              </w:del>
            </m:ctrlPr>
          </m:sSubPr>
          <m:e>
            <m:r>
              <w:del w:id="256" w:author="Max Lindmark" w:date="2023-01-20T09:26:00Z">
                <w:rPr>
                  <w:rFonts w:ascii="Cambria Math" w:hAnsi="Cambria Math"/>
                </w:rPr>
                <m:t>x</m:t>
              </w:del>
            </m:r>
          </m:e>
          <m:sub>
            <m:r>
              <w:del w:id="257" w:author="Max Lindmark" w:date="2023-01-20T09:26:00Z">
                <w:rPr>
                  <w:rFonts w:ascii="Cambria Math" w:hAnsi="Cambria Math"/>
                </w:rPr>
                <m:t>c</m:t>
              </w:del>
            </m:r>
          </m:sub>
        </m:sSub>
      </m:oMath>
      <w:del w:id="258" w:author="Max Lindmark" w:date="2023-01-20T09:26:00Z">
        <w:r w:rsidR="00E4483C" w:rsidDel="00667BB2">
          <w:delText>,</w:delText>
        </w:r>
        <w:r w:rsidRPr="00350CE6" w:rsidDel="00667BB2">
          <w:delText xml:space="preserve"> and </w:delText>
        </w:r>
      </w:del>
      <m:oMath>
        <m:sSub>
          <m:sSubPr>
            <m:ctrlPr>
              <w:del w:id="259" w:author="Max Lindmark" w:date="2023-01-20T09:26:00Z">
                <w:rPr>
                  <w:rFonts w:ascii="Cambria Math" w:hAnsi="Cambria Math"/>
                </w:rPr>
              </w:del>
            </m:ctrlPr>
          </m:sSubPr>
          <m:e>
            <m:r>
              <w:del w:id="260" w:author="Max Lindmark" w:date="2023-01-20T09:26:00Z">
                <w:rPr>
                  <w:rFonts w:ascii="Cambria Math" w:hAnsi="Cambria Math"/>
                </w:rPr>
                <m:t>ϵ</m:t>
              </w:del>
            </m:r>
          </m:e>
          <m:sub>
            <m:r>
              <w:del w:id="261" w:author="Max Lindmark" w:date="2023-01-20T09:26:00Z">
                <m:rPr>
                  <m:sty m:val="bi"/>
                </m:rPr>
                <w:rPr>
                  <w:rFonts w:ascii="Cambria Math" w:hAnsi="Cambria Math"/>
                </w:rPr>
                <m:t>s</m:t>
              </w:del>
            </m:r>
            <m:r>
              <w:del w:id="262" w:author="Max Lindmark" w:date="2023-01-20T09:26:00Z">
                <w:rPr>
                  <w:rFonts w:ascii="Cambria Math" w:hAnsi="Cambria Math"/>
                </w:rPr>
                <m:t>,t</m:t>
              </w:del>
            </m:r>
          </m:sub>
        </m:sSub>
      </m:oMath>
      <w:del w:id="263" w:author="Max Lindmark" w:date="2023-01-20T09:26:00Z">
        <w:r w:rsidRPr="00350CE6" w:rsidDel="00667BB2">
          <w:delText xml:space="preserve"> represent spatial and spatiotemporal random effects</w:delText>
        </w:r>
      </w:del>
      <w:ins w:id="264" w:author="Max Lindmark" w:date="2023-01-20T09:26:00Z">
        <w:r w:rsidR="00667BB2">
          <w:t xml:space="preserve">We use year as a factor and </w:t>
        </w:r>
        <w:r w:rsidR="00D7263C">
          <w:t xml:space="preserve">the remaining </w:t>
        </w:r>
        <w:r w:rsidR="00667BB2">
          <w:t xml:space="preserve">covariates </w:t>
        </w:r>
      </w:ins>
      <w:ins w:id="265" w:author="Max Lindmark" w:date="2023-01-20T09:27:00Z">
        <w:r w:rsidR="00D7263C">
          <w:t>(see</w:t>
        </w:r>
        <w:r w:rsidR="00917F0D">
          <w:t xml:space="preserve"> section</w:t>
        </w:r>
        <w:r w:rsidR="00D7263C">
          <w:t xml:space="preserve"> </w:t>
        </w:r>
        <w:r w:rsidR="00D7263C" w:rsidRPr="00D7263C">
          <w:rPr>
            <w:i/>
            <w:iCs/>
            <w:rPrChange w:id="266" w:author="Max Lindmark" w:date="2023-01-20T09:27:00Z">
              <w:rPr/>
            </w:rPrChange>
          </w:rPr>
          <w:t>Covariates</w:t>
        </w:r>
        <w:r w:rsidR="00D7263C">
          <w:t xml:space="preserve"> below) </w:t>
        </w:r>
      </w:ins>
      <w:ins w:id="267" w:author="Max Lindmark" w:date="2023-01-20T09:26:00Z">
        <w:r w:rsidR="00667BB2">
          <w:t xml:space="preserve">were modelled </w:t>
        </w:r>
      </w:ins>
      <w:ins w:id="268" w:author="Max Lindmark" w:date="2023-01-20T09:29:00Z">
        <w:r w:rsidR="00167F06">
          <w:t xml:space="preserve">with smooth functions, implemented as </w:t>
        </w:r>
      </w:ins>
      <w:ins w:id="269" w:author="Max Lindmark" w:date="2023-01-20T09:26:00Z">
        <w:r w:rsidR="00667BB2">
          <w:t>penalized spline</w:t>
        </w:r>
        <w:r w:rsidR="00CD096A">
          <w:t>s</w:t>
        </w:r>
      </w:ins>
      <w:r w:rsidR="002356C3" w:rsidRPr="00350CE6">
        <w:t xml:space="preserve">. </w:t>
      </w:r>
      <w:r w:rsidR="00B4350E" w:rsidRPr="00350CE6">
        <w:t>The parameter</w:t>
      </w:r>
      <w:r w:rsidR="00E4483C">
        <w:t>s</w:t>
      </w:r>
      <w:r w:rsidR="00F25ACD" w:rsidRPr="00350CE6">
        <w:t xml:space="preserve"> </w:t>
      </w:r>
      <m:oMath>
        <m:sSub>
          <m:sSubPr>
            <m:ctrlPr>
              <w:rPr>
                <w:rFonts w:ascii="Cambria Math" w:hAnsi="Cambria Math"/>
              </w:rPr>
            </m:ctrlPr>
          </m:sSubPr>
          <m:e>
            <m:r>
              <w:rPr>
                <w:rFonts w:ascii="Cambria Math" w:hAnsi="Cambria Math"/>
              </w:rPr>
              <m:t>ω</m:t>
            </m:r>
          </m:e>
          <m:sub>
            <m:r>
              <m:rPr>
                <m:sty m:val="bi"/>
              </m:rPr>
              <w:rPr>
                <w:rFonts w:ascii="Cambria Math" w:hAnsi="Cambria Math"/>
              </w:rPr>
              <m:t>s</m:t>
            </m:r>
          </m:sub>
        </m:sSub>
      </m:oMath>
      <w:r w:rsidR="002356C3" w:rsidRPr="00350CE6">
        <w:t xml:space="preserve"> </w:t>
      </w:r>
      <w:r w:rsidR="00E4483C">
        <w:t>and</w:t>
      </w:r>
      <w:r w:rsidR="00F25ACD" w:rsidRPr="00350CE6">
        <w:t xml:space="preserve"> </w:t>
      </w:r>
      <w:r w:rsidR="00E4483C">
        <w:t>have the same d</w:t>
      </w:r>
      <w:r w:rsidRPr="00350CE6">
        <w:t xml:space="preserve">efinition as in the condition model (Eq. </w:t>
      </w:r>
      <w:r w:rsidR="00A03EF2">
        <w:t>3</w:t>
      </w:r>
      <w:r w:rsidR="002356C3" w:rsidRPr="00350CE6">
        <w:t>)</w:t>
      </w:r>
      <w:r w:rsidR="00A03EF2">
        <w:t>, but the spatiotemporal random effects</w:t>
      </w:r>
      <m:oMath>
        <m:r>
          <w:rPr>
            <w:rFonts w:ascii="Cambria Math" w:hAnsi="Cambria Math"/>
          </w:rPr>
          <m:t xml:space="preserve"> </m:t>
        </m:r>
      </m:oMath>
      <w:r w:rsidR="00A03EF2">
        <w:t xml:space="preserve">are </w:t>
      </w:r>
      <w:r w:rsidR="003B59F9">
        <w:t xml:space="preserve">here </w:t>
      </w:r>
      <w:r w:rsidR="00A03EF2">
        <w:t>assumed to follow a stationary AR1-process</w:t>
      </w:r>
      <w:r w:rsidR="00EE2BFF">
        <w:t xml:space="preserve"> </w:t>
      </w:r>
      <w:r w:rsidR="00530664" w:rsidRPr="00D657E6">
        <w:t xml:space="preserve">where </w:t>
      </w:r>
      <m:oMath>
        <m:r>
          <w:rPr>
            <w:rFonts w:ascii="Cambria Math" w:hAnsi="Cambria Math" w:cs="Cambria Math"/>
          </w:rPr>
          <m:t>ρ</m:t>
        </m:r>
      </m:oMath>
      <w:r w:rsidR="00530664" w:rsidRPr="00D657E6">
        <w:t xml:space="preserve"> represents the correlation between subsequent spatiotemporal random fields</w:t>
      </w:r>
      <w:r w:rsidR="00027F42">
        <w:t>.</w:t>
      </w:r>
      <w:ins w:id="270" w:author="Max Lindmark" w:date="2023-01-05T20:04:00Z">
        <w:r w:rsidR="003E6A15">
          <w:t xml:space="preserve"> This is because in contrast to the condition model, the </w:t>
        </w:r>
      </w:ins>
      <w:ins w:id="271" w:author="Max Lindmark" w:date="2023-01-05T20:05:00Z">
        <w:r w:rsidR="003E6A15">
          <w:t xml:space="preserve">confidence intervals of </w:t>
        </w:r>
      </w:ins>
      <m:oMath>
        <m:r>
          <w:ins w:id="272" w:author="Max Lindmark" w:date="2023-01-05T20:05:00Z">
            <w:rPr>
              <w:rFonts w:ascii="Cambria Math" w:hAnsi="Cambria Math" w:cs="Cambria Math"/>
            </w:rPr>
            <m:t>ρ</m:t>
          </w:ins>
        </m:r>
      </m:oMath>
      <w:ins w:id="273" w:author="Max Lindmark" w:date="2023-01-05T20:05:00Z">
        <w:r w:rsidR="003E6A15">
          <w:t xml:space="preserve"> do not overlap </w:t>
        </w:r>
      </w:ins>
      <w:ins w:id="274" w:author="Max Lindmark" w:date="2023-01-05T20:06:00Z">
        <w:r w:rsidR="003E6A15">
          <w:t>0.</w:t>
        </w:r>
      </w:ins>
    </w:p>
    <w:p w14:paraId="4060E2AA" w14:textId="77777777" w:rsidR="00883242" w:rsidRDefault="00883242" w:rsidP="005F3774">
      <w:pPr>
        <w:spacing w:line="480" w:lineRule="auto"/>
        <w:contextualSpacing/>
        <w:mirrorIndents/>
        <w:jc w:val="both"/>
        <w:rPr>
          <w:ins w:id="275" w:author="Max Lindmark" w:date="2023-01-10T13:08:00Z"/>
          <w:i/>
        </w:rPr>
      </w:pPr>
    </w:p>
    <w:p w14:paraId="3BD89CD1" w14:textId="28C597E7" w:rsidR="00C204D6" w:rsidRPr="00350CE6" w:rsidDel="00712C11" w:rsidRDefault="00C204D6" w:rsidP="001C370B">
      <w:pPr>
        <w:spacing w:line="480" w:lineRule="auto"/>
        <w:contextualSpacing/>
        <w:mirrorIndents/>
        <w:jc w:val="both"/>
        <w:rPr>
          <w:del w:id="276" w:author="Max Lindmark" w:date="2023-01-10T13:10:00Z"/>
        </w:rPr>
      </w:pPr>
    </w:p>
    <w:p w14:paraId="676D00AF" w14:textId="56039896" w:rsidR="003A2B41" w:rsidRPr="00350CE6" w:rsidRDefault="00660001" w:rsidP="00552801">
      <w:pPr>
        <w:spacing w:line="480" w:lineRule="auto"/>
        <w:contextualSpacing/>
        <w:mirrorIndents/>
        <w:jc w:val="both"/>
        <w:rPr>
          <w:i/>
        </w:rPr>
      </w:pPr>
      <w:r w:rsidRPr="00350CE6">
        <w:rPr>
          <w:i/>
        </w:rPr>
        <w:t>Covariates</w:t>
      </w:r>
    </w:p>
    <w:p w14:paraId="54092DA4" w14:textId="2277A9BD" w:rsidR="00A96C21" w:rsidRDefault="000B7658" w:rsidP="00AC057C">
      <w:pPr>
        <w:spacing w:line="480" w:lineRule="auto"/>
        <w:contextualSpacing/>
        <w:mirrorIndents/>
        <w:jc w:val="both"/>
      </w:pPr>
      <w:r w:rsidRPr="00350CE6">
        <w:t>For both models</w:t>
      </w:r>
      <w:r w:rsidRPr="00C038C3">
        <w:t xml:space="preserve"> (condition and </w:t>
      </w:r>
      <w:r w:rsidR="00644C5F" w:rsidRPr="00C038C3">
        <w:t>density</w:t>
      </w:r>
      <w:r w:rsidRPr="00C038C3">
        <w:t xml:space="preserve">), covariates were chosen to reflect </w:t>
      </w:r>
      <w:r w:rsidR="0013492E" w:rsidRPr="00C038C3">
        <w:t>hypothesized</w:t>
      </w:r>
      <w:r w:rsidRPr="00C038C3">
        <w:t xml:space="preserve"> drivers based on published literature</w:t>
      </w:r>
      <w:r w:rsidR="00E03A3A">
        <w:t xml:space="preserve">. </w:t>
      </w:r>
      <w:r w:rsidR="004561FC">
        <w:t>For the condition model, we</w:t>
      </w:r>
      <w:r w:rsidR="001E5020">
        <w:t xml:space="preserve"> included </w:t>
      </w:r>
      <w:r w:rsidR="00B75A93">
        <w:t>covariates</w:t>
      </w:r>
      <w:r w:rsidR="0012323C">
        <w:t xml:space="preserve"> at </w:t>
      </w:r>
      <w:r w:rsidR="0049033B" w:rsidRPr="00C038C3">
        <w:t>spatial scale</w:t>
      </w:r>
      <w:r w:rsidR="0012323C">
        <w:t>s</w:t>
      </w:r>
      <w:r w:rsidR="00173DEE">
        <w:t xml:space="preserve"> that roughly reflect the habitats cod would have been exposed to during the </w:t>
      </w:r>
      <w:r w:rsidR="00916A2F">
        <w:t xml:space="preserve">seasonal </w:t>
      </w:r>
      <w:r w:rsidR="00173DEE">
        <w:t>build</w:t>
      </w:r>
      <w:r w:rsidR="003D62C9">
        <w:t>-</w:t>
      </w:r>
      <w:r w:rsidR="00173DEE">
        <w:t>up of energy reserves</w:t>
      </w:r>
      <w:r w:rsidR="00C26360">
        <w:t>.</w:t>
      </w:r>
      <w:r w:rsidR="00CB164E">
        <w:t xml:space="preserve"> </w:t>
      </w:r>
      <w:r w:rsidR="004264AE">
        <w:t xml:space="preserve">Recent tagging studies suggest </w:t>
      </w:r>
      <w:r w:rsidR="002A59C5">
        <w:t xml:space="preserve">cod </w:t>
      </w:r>
      <w:r w:rsidR="00847A93">
        <w:t>are either stationary or mobile</w:t>
      </w:r>
      <w:r w:rsidR="001E2339">
        <w:t xml:space="preserve"> over the course of a year</w:t>
      </w:r>
      <w:r w:rsidR="00EF5ECC">
        <w:t xml:space="preserve"> moving between </w:t>
      </w:r>
      <w:r w:rsidR="00091F4B">
        <w:t>feeding and spawning habitats</w:t>
      </w:r>
      <w:r w:rsidR="00465894">
        <w:t xml:space="preserve"> </w:t>
      </w:r>
      <w:r w:rsidR="00465894">
        <w:fldChar w:fldCharType="begin"/>
      </w:r>
      <w:r w:rsidR="00E74C62">
        <w:instrText xml:space="preserve"> ADDIN ZOTERO_ITEM CSL_CITATION {"citationID":"tz8NxtXM","properties":{"formattedCitation":"(Mion {\\i{}et al.}, 2022)","plainCitation":"(Mion et al., 2022)","noteIndex":0},"citationItems":[{"id":3882,"uris":["http://zotero.org/users/6116610/items/WB4JL635"],"itemData":{"id":3882,"type":"article-journal","abstract":"Knowledge of the movement patterns and area utilisation of commercially important fish stocks is critical to management. The Eastern Baltic cod\n              Gadus morhua\n              , one of the most commercially and ecologically important stocks in the Baltic Sea, is currently one of the most severely impacted fish stocks in Europe. During the last 2 decades, this stock has experienced drastic decreases in population size, distributional range, individual growth and body condition, all of which may have affected the movements between different areas of the Baltic Sea. In this study, we investigated the seasonal movement patterns of Eastern Baltic cod by re-analysing historical tagging data collected by the countries surrounding the Baltic Sea (1955-1988) and compared historical patterns with contemporary data from a recent international tagging experiment (2016-2019). Our re-analyses of historical data showed the presence of different movement behaviours, i.e. resident or seasonally migratory, with larger distances moved by cod released in the northern and central Baltic areas compared to cod released in the southern Baltic areas. Furthermore, trends from the recent tagging experiment indicate a persistent resident strategy in the southern Baltic area. These findings present additional information on general movement patterns and area utilisation of Eastern Baltic cod that could inform future management actions and aid stock recovery.","container-title":"Marine Ecology Progress Series","DOI":"10.3354/meps14047","ISSN":"0171-8630, 1616-1599","journalAbbreviation":"Mar. Ecol. Prog. Ser.","language":"en","page":"109-126","source":"DOI.org (Crossref)","title":"New perspectives on Eastern Baltic cod movement patterns from historical and contemporary tagging data","volume":"689","author":[{"family":"Mion","given":"M"},{"family":"Griffiths","given":"Ca"},{"family":"Bartolino","given":"V"},{"family":"Haase","given":"S"},{"family":"Hilvarsson","given":"A"},{"family":"Hüssy","given":"K"},{"family":"Krüger-Johnsen","given":"M"},{"family":"Krumme","given":"U"},{"family":"Lundgreen","given":"Rbc"},{"family":"Lövgren","given":"J"},{"family":"McQueen","given":"K"},{"family":"Plikshs","given":"M"},{"family":"Radtke","given":"K"},{"family":"Raitaniemi","given":"J"},{"family":"Casini","given":"M"}],"issued":{"date-parts":[["2022",5,12]]},"citation-key":"mionNewPerspectivesEastern2022a"}}],"schema":"https://github.com/citation-style-language/schema/raw/master/csl-citation.json"} </w:instrText>
      </w:r>
      <w:r w:rsidR="00465894">
        <w:fldChar w:fldCharType="separate"/>
      </w:r>
      <w:r w:rsidR="00E74C62" w:rsidRPr="00E74C62">
        <w:rPr>
          <w:lang w:val="en-GB"/>
        </w:rPr>
        <w:t xml:space="preserve">(Mion </w:t>
      </w:r>
      <w:r w:rsidR="00E74C62" w:rsidRPr="00E74C62">
        <w:rPr>
          <w:i/>
          <w:iCs/>
          <w:lang w:val="en-GB"/>
        </w:rPr>
        <w:t>et al.</w:t>
      </w:r>
      <w:r w:rsidR="00E74C62" w:rsidRPr="00E74C62">
        <w:rPr>
          <w:lang w:val="en-GB"/>
        </w:rPr>
        <w:t>, 2022)</w:t>
      </w:r>
      <w:r w:rsidR="00465894">
        <w:fldChar w:fldCharType="end"/>
      </w:r>
      <w:r w:rsidR="00091F4B">
        <w:t>. However</w:t>
      </w:r>
      <w:r w:rsidR="00907C4C">
        <w:t xml:space="preserve">, </w:t>
      </w:r>
      <w:r w:rsidR="00907C4C">
        <w:lastRenderedPageBreak/>
        <w:t>within the feeding season</w:t>
      </w:r>
      <w:r w:rsidR="00423F9D">
        <w:t xml:space="preserve">, </w:t>
      </w:r>
      <w:ins w:id="277" w:author="Max Lindmark" w:date="2023-01-10T13:05:00Z">
        <w:r w:rsidR="00071B56">
          <w:t xml:space="preserve">stationary </w:t>
        </w:r>
      </w:ins>
      <w:r w:rsidR="00423F9D">
        <w:t xml:space="preserve">cod move roughly </w:t>
      </w:r>
      <w:r w:rsidR="001004B0">
        <w:t xml:space="preserve">over an area corresponding to an </w:t>
      </w:r>
      <w:r w:rsidR="00707610">
        <w:t>ICES</w:t>
      </w:r>
      <w:r w:rsidR="008A15EC">
        <w:t xml:space="preserve"> </w:t>
      </w:r>
      <w:r w:rsidR="001004B0">
        <w:t>rectangle</w:t>
      </w:r>
      <w:r w:rsidR="00836B78">
        <w:t xml:space="preserve"> </w:t>
      </w:r>
      <w:r w:rsidR="00836B78" w:rsidRPr="00C038C3">
        <w:t>(</w:t>
      </w:r>
      <w:del w:id="278" w:author="Max Lindmark" w:date="2023-01-20T09:43:00Z">
        <w:r w:rsidR="00836B78" w:rsidRPr="00C038C3" w:rsidDel="004B621F">
          <w:delText>1</w:delText>
        </w:r>
        <w:r w:rsidR="00836B78" w:rsidRPr="00C038C3" w:rsidDel="00471006">
          <w:delText xml:space="preserve">° by </w:delText>
        </w:r>
      </w:del>
      <m:oMath>
        <m:r>
          <w:ins w:id="279" w:author="Max Lindmark" w:date="2023-01-20T09:43:00Z">
            <w:rPr>
              <w:rFonts w:ascii="Cambria Math" w:hAnsi="Cambria Math"/>
            </w:rPr>
            <m:t>1×0.5</m:t>
          </w:ins>
        </m:r>
        <m:r>
          <w:del w:id="280" w:author="Max Lindmark" w:date="2023-01-20T09:43:00Z">
            <m:rPr>
              <m:sty m:val="p"/>
            </m:rPr>
            <w:rPr>
              <w:rFonts w:ascii="Cambria Math" w:hAnsi="Cambria Math"/>
            </w:rPr>
            <m:t>30'</m:t>
          </w:del>
        </m:r>
      </m:oMath>
      <w:ins w:id="281" w:author="Max Lindmark" w:date="2023-01-20T09:43:00Z">
        <w:r w:rsidR="00471006">
          <w:t xml:space="preserve"> degree cells,</w:t>
        </w:r>
      </w:ins>
      <w:del w:id="282" w:author="Max Lindmark" w:date="2023-01-20T09:43:00Z">
        <w:r w:rsidR="00916A2F" w:rsidDel="00471006">
          <w:delText>,</w:delText>
        </w:r>
      </w:del>
      <w:r w:rsidR="00916A2F">
        <w:t xml:space="preserve"> </w:t>
      </w:r>
      <w:r w:rsidR="000925BE" w:rsidRPr="00C038C3">
        <w:rPr>
          <w:i/>
          <w:iCs/>
        </w:rPr>
        <w:t>SI Appendix</w:t>
      </w:r>
      <w:r w:rsidR="000925BE">
        <w:t xml:space="preserve"> </w:t>
      </w:r>
      <w:r w:rsidR="00916A2F">
        <w:t>Fig</w:t>
      </w:r>
      <w:r w:rsidR="003518D0">
        <w:t>. S1)</w:t>
      </w:r>
      <w:r w:rsidR="00A94790">
        <w:t xml:space="preserve"> </w:t>
      </w:r>
      <w:r w:rsidR="00224E1A">
        <w:fldChar w:fldCharType="begin"/>
      </w:r>
      <w:r w:rsidR="00E74C62">
        <w:instrText xml:space="preserve"> ADDIN ZOTERO_ITEM CSL_CITATION {"citationID":"8YzFlDq5","properties":{"formattedCitation":"(H\\uc0\\u252{}ssy {\\i{}et al.}, 2020)","plainCitation":"(Hüssy et al., 2020)","noteIndex":0},"citationItems":[{"id":3053,"uris":["http://zotero.org/users/6116610/items/W4SBK67Y"],"itemData":{"id":3053,"type":"report","genre":"DTU Aqua Report","number":"368-2020","page":"64 pp. + appendices","publisher":"National Institute of Aquatic Resources, Kemitorvet, 2800 Kgs. Lyngby, Den-mark","title":"Tagging Baltic Cod – TABACOD. Eastern Baltic cod: Solving the ageing and stock assessment problems with combined state-of-the-art tagging methods.","author":[{"family":"Hüssy","given":"K"},{"family":"Casini","given":"M"},{"family":"Haase","given":"S"},{"family":"Hilvarsson","given":"A"},{"family":"Horbowy","given":"J"},{"family":"Krüger-Johnsen","given":"M"},{"family":"Krumme","given":"U"},{"family":"Limburg","given":"K"},{"family":"McQueen","given":"K"},{"family":"Mion","given":"M"},{"family":"Olesen","given":"H.J"},{"family":"Radtke","given":"K"}],"issued":{"date-parts":[["2020"]]},"citation-key":"hussyTaggingBalticCod2020"}}],"schema":"https://github.com/citation-style-language/schema/raw/master/csl-citation.json"} </w:instrText>
      </w:r>
      <w:r w:rsidR="00224E1A">
        <w:fldChar w:fldCharType="separate"/>
      </w:r>
      <w:r w:rsidR="00E74C62" w:rsidRPr="00E74C62">
        <w:rPr>
          <w:lang w:val="en-GB"/>
        </w:rPr>
        <w:t xml:space="preserve">(Hüssy </w:t>
      </w:r>
      <w:r w:rsidR="00E74C62" w:rsidRPr="00E74C62">
        <w:rPr>
          <w:i/>
          <w:iCs/>
          <w:lang w:val="en-GB"/>
        </w:rPr>
        <w:t>et al.</w:t>
      </w:r>
      <w:r w:rsidR="00E74C62" w:rsidRPr="00E74C62">
        <w:rPr>
          <w:lang w:val="en-GB"/>
        </w:rPr>
        <w:t>, 2020)</w:t>
      </w:r>
      <w:r w:rsidR="00224E1A">
        <w:fldChar w:fldCharType="end"/>
      </w:r>
      <w:r w:rsidR="00224E1A">
        <w:t>.</w:t>
      </w:r>
      <w:r w:rsidR="00B74099">
        <w:t xml:space="preserve"> </w:t>
      </w:r>
      <w:r w:rsidR="00D92DDE">
        <w:t>Therefore, we included environmental</w:t>
      </w:r>
      <w:r w:rsidR="006D04A9">
        <w:t xml:space="preserve"> and </w:t>
      </w:r>
      <w:r w:rsidR="007B1B48">
        <w:t xml:space="preserve">biological </w:t>
      </w:r>
      <w:r w:rsidR="006D04A9">
        <w:t>demersal</w:t>
      </w:r>
      <w:r w:rsidR="00D92DDE">
        <w:t xml:space="preserve"> covariates (</w:t>
      </w:r>
      <w:r w:rsidR="009A7896">
        <w:t xml:space="preserve">sea bottom </w:t>
      </w:r>
      <w:r w:rsidR="00D92DDE">
        <w:t>temperature</w:t>
      </w:r>
      <w:r w:rsidR="00753CE5">
        <w:t xml:space="preserve"> [</w:t>
      </w:r>
      <m:oMath>
        <m:r>
          <w:rPr>
            <w:rFonts w:ascii="Cambria Math" w:hAnsi="Cambria Math"/>
          </w:rPr>
          <m:t>℃</m:t>
        </m:r>
      </m:oMath>
      <w:r w:rsidR="00753CE5">
        <w:t>]</w:t>
      </w:r>
      <w:r w:rsidR="00D92DDE">
        <w:t xml:space="preserve">, </w:t>
      </w:r>
      <w:r w:rsidR="00A3229A">
        <w:t xml:space="preserve">sea bottom </w:t>
      </w:r>
      <w:r w:rsidR="00D92DDE">
        <w:t>oxygen</w:t>
      </w:r>
      <w:r w:rsidR="005C50F1">
        <w:t xml:space="preserve"> [ml/L]</w:t>
      </w:r>
      <w:r w:rsidR="00D92DDE">
        <w:t>, depth</w:t>
      </w:r>
      <w:r w:rsidR="005C50F1">
        <w:t xml:space="preserve"> [m]</w:t>
      </w:r>
      <w:r w:rsidR="00662646">
        <w:t xml:space="preserve">, </w:t>
      </w:r>
      <w:r w:rsidR="00704425">
        <w:t xml:space="preserve">and biomass density of </w:t>
      </w:r>
      <w:ins w:id="283" w:author="Max Lindmark" w:date="2023-01-20T09:50:00Z">
        <w:r w:rsidR="00965B60" w:rsidRPr="00366912">
          <w:rPr>
            <w:i/>
          </w:rPr>
          <w:t>S. entomon</w:t>
        </w:r>
        <w:r w:rsidR="00965B60">
          <w:rPr>
            <w:i/>
          </w:rPr>
          <w:t xml:space="preserve"> </w:t>
        </w:r>
        <w:r w:rsidR="00965B60">
          <w:t>[mg/m</w:t>
        </w:r>
        <w:r w:rsidR="00965B60" w:rsidRPr="00161568">
          <w:rPr>
            <w:vertAlign w:val="superscript"/>
          </w:rPr>
          <w:t>2</w:t>
        </w:r>
        <w:r w:rsidR="00965B60">
          <w:t xml:space="preserve">]), </w:t>
        </w:r>
      </w:ins>
      <w:r w:rsidR="00662646">
        <w:t>cod</w:t>
      </w:r>
      <w:r w:rsidR="005C50F1">
        <w:t xml:space="preserve"> and flounder [kg/km</w:t>
      </w:r>
      <w:r w:rsidR="005C50F1" w:rsidRPr="00EF185A">
        <w:rPr>
          <w:vertAlign w:val="superscript"/>
        </w:rPr>
        <w:t>2</w:t>
      </w:r>
      <w:r w:rsidR="005C50F1">
        <w:t>]</w:t>
      </w:r>
      <w:r w:rsidR="00662646">
        <w:t xml:space="preserve"> and </w:t>
      </w:r>
      <w:del w:id="284" w:author="Max Lindmark" w:date="2023-01-20T09:50:00Z">
        <w:r w:rsidR="00522AFD" w:rsidRPr="00366912" w:rsidDel="00965B60">
          <w:rPr>
            <w:i/>
          </w:rPr>
          <w:delText>S. entomon</w:delText>
        </w:r>
        <w:r w:rsidR="005C50F1" w:rsidDel="00965B60">
          <w:rPr>
            <w:i/>
          </w:rPr>
          <w:delText xml:space="preserve"> </w:delText>
        </w:r>
        <w:r w:rsidR="005C50F1" w:rsidDel="00965B60">
          <w:delText>[mg/m</w:delText>
        </w:r>
        <w:r w:rsidR="005C50F1" w:rsidRPr="00161568" w:rsidDel="00965B60">
          <w:rPr>
            <w:vertAlign w:val="superscript"/>
          </w:rPr>
          <w:delText>2</w:delText>
        </w:r>
        <w:r w:rsidR="005C50F1" w:rsidDel="00965B60">
          <w:delText>]</w:delText>
        </w:r>
        <w:r w:rsidR="00662646" w:rsidDel="00965B60">
          <w:delText>)</w:delText>
        </w:r>
        <w:r w:rsidR="00D92DDE" w:rsidDel="00965B60">
          <w:delText xml:space="preserve"> </w:delText>
        </w:r>
      </w:del>
      <w:r w:rsidR="00D92DDE">
        <w:t>at the haul</w:t>
      </w:r>
      <w:r w:rsidR="00435B31">
        <w:t xml:space="preserve"> </w:t>
      </w:r>
      <w:r w:rsidR="00D925D4">
        <w:t xml:space="preserve">level </w:t>
      </w:r>
      <w:r w:rsidR="00D92DDE">
        <w:t xml:space="preserve">and </w:t>
      </w:r>
      <w:r w:rsidR="007E5FDE">
        <w:t>t</w:t>
      </w:r>
      <w:r w:rsidR="00832DA6">
        <w:t xml:space="preserve">he </w:t>
      </w:r>
      <w:r w:rsidR="00E831BE">
        <w:t>median</w:t>
      </w:r>
      <w:r w:rsidR="005F71D8">
        <w:t xml:space="preserve"> over the </w:t>
      </w:r>
      <w:r w:rsidR="004030BF">
        <w:t xml:space="preserve">ICES </w:t>
      </w:r>
      <w:r w:rsidR="00D92DDE">
        <w:t>rectangle</w:t>
      </w:r>
      <w:r w:rsidR="003B45C1">
        <w:t>-level</w:t>
      </w:r>
      <w:r w:rsidR="00EE737B">
        <w:t xml:space="preserve">. </w:t>
      </w:r>
      <w:ins w:id="285" w:author="Max Lindmark" w:date="2023-01-17T13:22:00Z">
        <w:r w:rsidR="0011456F">
          <w:t>Oxygen and temperature c</w:t>
        </w:r>
      </w:ins>
      <w:ins w:id="286" w:author="Max Lindmark" w:date="2023-01-17T13:23:00Z">
        <w:r w:rsidR="0011456F">
          <w:t xml:space="preserve">ovariates at the </w:t>
        </w:r>
      </w:ins>
      <w:ins w:id="287" w:author="Max Lindmark" w:date="2023-01-17T13:22:00Z">
        <w:r w:rsidR="0011456F">
          <w:t xml:space="preserve">ICES rectangle-level </w:t>
        </w:r>
      </w:ins>
      <w:ins w:id="288" w:author="Max Lindmark" w:date="2023-01-17T13:23:00Z">
        <w:r w:rsidR="0011456F">
          <w:t xml:space="preserve">were also lagged </w:t>
        </w:r>
      </w:ins>
      <w:ins w:id="289" w:author="Max Lindmark" w:date="2023-01-17T13:24:00Z">
        <w:r w:rsidR="004E69BB">
          <w:t>1 quarter</w:t>
        </w:r>
      </w:ins>
      <w:ins w:id="290" w:author="Max Lindmark" w:date="2023-01-20T09:47:00Z">
        <w:r w:rsidR="00826002">
          <w:t xml:space="preserve"> </w:t>
        </w:r>
        <w:r w:rsidR="00525792">
          <w:t>(which was not possible for biotic data)</w:t>
        </w:r>
      </w:ins>
      <w:ins w:id="291" w:author="Max Lindmark" w:date="2023-01-17T13:23:00Z">
        <w:r w:rsidR="00855D42">
          <w:t>,</w:t>
        </w:r>
      </w:ins>
      <w:ins w:id="292" w:author="Max Lindmark" w:date="2023-01-17T13:24:00Z">
        <w:r w:rsidR="00FB160A">
          <w:t xml:space="preserve"> </w:t>
        </w:r>
      </w:ins>
      <w:ins w:id="293" w:author="Max Lindmark" w:date="2023-01-17T13:23:00Z">
        <w:r w:rsidR="00855D42">
          <w:t xml:space="preserve">as </w:t>
        </w:r>
      </w:ins>
      <w:ins w:id="294" w:author="Max Lindmark" w:date="2023-01-17T13:24:00Z">
        <w:r w:rsidR="001B5D3B">
          <w:t xml:space="preserve">these </w:t>
        </w:r>
        <w:r w:rsidR="001F7C1B">
          <w:t xml:space="preserve">large-scale </w:t>
        </w:r>
      </w:ins>
      <w:ins w:id="295" w:author="Max Lindmark" w:date="2023-01-17T13:23:00Z">
        <w:r w:rsidR="00855D42">
          <w:t xml:space="preserve">variables </w:t>
        </w:r>
      </w:ins>
      <w:ins w:id="296" w:author="Max Lindmark" w:date="2023-01-17T13:24:00Z">
        <w:r w:rsidR="001F7C1B">
          <w:t xml:space="preserve">are </w:t>
        </w:r>
        <w:r w:rsidR="001B5D3B">
          <w:t xml:space="preserve">introduced to capture </w:t>
        </w:r>
      </w:ins>
      <w:ins w:id="297" w:author="Max Lindmark" w:date="2023-01-17T13:23:00Z">
        <w:r w:rsidR="00855D42">
          <w:t>past exposur</w:t>
        </w:r>
      </w:ins>
      <w:ins w:id="298" w:author="Max Lindmark" w:date="2023-01-17T13:24:00Z">
        <w:r w:rsidR="00321B8C">
          <w:t>e</w:t>
        </w:r>
        <w:r w:rsidR="00665AD0">
          <w:t xml:space="preserve"> affecting </w:t>
        </w:r>
        <w:r w:rsidR="00771C85">
          <w:t xml:space="preserve">current </w:t>
        </w:r>
        <w:r w:rsidR="00665AD0">
          <w:t>condition</w:t>
        </w:r>
      </w:ins>
      <w:ins w:id="299" w:author="Max Lindmark" w:date="2023-01-17T13:23:00Z">
        <w:r w:rsidR="0011456F">
          <w:t xml:space="preserve">. </w:t>
        </w:r>
      </w:ins>
      <w:del w:id="300" w:author="Max Lindmark" w:date="2023-01-20T09:48:00Z">
        <w:r w:rsidR="00EE737B" w:rsidDel="00DA5EA2">
          <w:delText>T</w:delText>
        </w:r>
        <w:r w:rsidR="006B5330" w:rsidDel="00DA5EA2">
          <w:delText>he p</w:delText>
        </w:r>
      </w:del>
      <w:ins w:id="301" w:author="Max Lindmark" w:date="2023-01-20T09:48:00Z">
        <w:r w:rsidR="00DA5EA2">
          <w:t>P</w:t>
        </w:r>
      </w:ins>
      <w:r w:rsidR="006B5330">
        <w:t xml:space="preserve">elagic </w:t>
      </w:r>
      <w:ins w:id="302" w:author="Max Lindmark" w:date="2023-01-20T09:48:00Z">
        <w:r w:rsidR="00503528">
          <w:t xml:space="preserve">fish </w:t>
        </w:r>
      </w:ins>
      <w:r w:rsidR="006B5330">
        <w:t>cov</w:t>
      </w:r>
      <w:r w:rsidR="006E44BC">
        <w:t xml:space="preserve">ariates </w:t>
      </w:r>
      <w:r w:rsidR="00EF4CE3">
        <w:t xml:space="preserve">were included </w:t>
      </w:r>
      <w:r w:rsidR="006E44BC">
        <w:t>at the ICES rectangle</w:t>
      </w:r>
      <w:r w:rsidR="00315755">
        <w:t xml:space="preserve">- </w:t>
      </w:r>
      <w:r w:rsidR="006E44BC">
        <w:t xml:space="preserve">and </w:t>
      </w:r>
      <w:r w:rsidR="00811D5B">
        <w:t>subdivision</w:t>
      </w:r>
      <w:r w:rsidR="006E44BC">
        <w:t>-level</w:t>
      </w:r>
      <w:r w:rsidR="009378B1">
        <w:t xml:space="preserve"> (as pelagic species are highly mobile)</w:t>
      </w:r>
      <w:r w:rsidR="000E788C">
        <w:t xml:space="preserve"> (see </w:t>
      </w:r>
      <w:r w:rsidR="000E788C" w:rsidRPr="00840D2C">
        <w:rPr>
          <w:i/>
          <w:iCs/>
        </w:rPr>
        <w:t>SI Appendix</w:t>
      </w:r>
      <w:r w:rsidR="000E788C" w:rsidRPr="00840D2C">
        <w:t xml:space="preserve">, </w:t>
      </w:r>
      <w:r w:rsidR="000E788C">
        <w:t>Fig. S1 for the spatial units ICES rectangle and subdivision)</w:t>
      </w:r>
      <w:r w:rsidR="003B7F3C">
        <w:t>.</w:t>
      </w:r>
      <w:r w:rsidR="00C72C9C">
        <w:t xml:space="preserve"> </w:t>
      </w:r>
    </w:p>
    <w:p w14:paraId="322B8566" w14:textId="63FC88A4" w:rsidR="00A76FA9" w:rsidRDefault="00C72C9C" w:rsidP="00A96C21">
      <w:pPr>
        <w:spacing w:line="480" w:lineRule="auto"/>
        <w:ind w:firstLine="284"/>
        <w:contextualSpacing/>
        <w:mirrorIndents/>
        <w:jc w:val="both"/>
      </w:pPr>
      <w:moveFromRangeStart w:id="303" w:author="Max Lindmark" w:date="2023-01-20T09:49:00Z" w:name="move125100580"/>
      <w:moveFrom w:id="304" w:author="Max Lindmark" w:date="2023-01-20T09:49:00Z">
        <w:r w:rsidDel="00BC6536">
          <w:t>B</w:t>
        </w:r>
        <w:r w:rsidR="006F1551" w:rsidDel="00BC6536">
          <w:t>iomass</w:t>
        </w:r>
        <w:r w:rsidR="006F1551" w:rsidRPr="00C038C3" w:rsidDel="00BC6536">
          <w:t xml:space="preserve"> </w:t>
        </w:r>
        <w:r w:rsidR="000B7658" w:rsidRPr="00C038C3" w:rsidDel="00BC6536">
          <w:t>of sprat and herring</w:t>
        </w:r>
        <w:r w:rsidR="0030695B" w:rsidDel="00BC6536">
          <w:t xml:space="preserve"> </w:t>
        </w:r>
        <w:r w:rsidR="00E01913" w:rsidDel="00BC6536">
          <w:t>(</w:t>
        </w:r>
        <w:r w:rsidR="00457F40" w:rsidDel="00BC6536">
          <w:t>tones</w:t>
        </w:r>
        <w:r w:rsidR="00E01913" w:rsidDel="00BC6536">
          <w:t xml:space="preserve">) </w:t>
        </w:r>
        <w:r w:rsidR="0030695B" w:rsidDel="00BC6536">
          <w:t>were extracted from the</w:t>
        </w:r>
        <w:r w:rsidR="0030695B" w:rsidRPr="0030695B" w:rsidDel="00BC6536">
          <w:t xml:space="preserve"> ICES WGBIFS database for the BIAS survey data</w:t>
        </w:r>
        <w:r w:rsidR="00122BB4" w:rsidDel="00BC6536">
          <w:t xml:space="preserve"> </w:t>
        </w:r>
        <w:r w:rsidR="002B7904" w:rsidDel="00BC6536">
          <w:t>(</w:t>
        </w:r>
        <w:r w:rsidR="002B7904" w:rsidRPr="002B7904" w:rsidDel="00BC6536">
          <w:t>https://www.ices.dk/community/groups/pages/WGBIFS.aspx</w:t>
        </w:r>
        <w:r w:rsidR="002B7904" w:rsidDel="00BC6536">
          <w:t>)</w:t>
        </w:r>
        <w:r w:rsidR="007348C2" w:rsidRPr="00C038C3" w:rsidDel="00BC6536">
          <w:t xml:space="preserve">. </w:t>
        </w:r>
      </w:moveFrom>
      <w:moveFromRangeEnd w:id="303"/>
      <w:r w:rsidR="001B0BD0">
        <w:t>Monthly predictions for s</w:t>
      </w:r>
      <w:r w:rsidR="00EB5A0C" w:rsidRPr="00C038C3">
        <w:t>ea bottom temperature</w:t>
      </w:r>
      <w:r w:rsidR="00537F9A">
        <w:t xml:space="preserve"> </w:t>
      </w:r>
      <w:r w:rsidR="00EB5A0C" w:rsidRPr="00C038C3">
        <w:t>and sea bottom concentration of dissolved oxygen</w:t>
      </w:r>
      <w:r w:rsidR="00845557">
        <w:t xml:space="preserve"> </w:t>
      </w:r>
      <w:r w:rsidR="001B0BD0">
        <w:t xml:space="preserve">were extracted at the </w:t>
      </w:r>
      <w:r w:rsidR="004D4DC2">
        <w:t>haul locations</w:t>
      </w:r>
      <w:r w:rsidR="00EE2CED">
        <w:t xml:space="preserve"> </w:t>
      </w:r>
      <w:r w:rsidR="004268F8" w:rsidRPr="00C038C3">
        <w:t xml:space="preserve">from the ocean model NEMO-Nordic-SCOBI </w:t>
      </w:r>
      <w:r w:rsidR="004268F8" w:rsidRPr="00C038C3">
        <w:fldChar w:fldCharType="begin"/>
      </w:r>
      <w:r w:rsidR="00E74C62">
        <w:instrText xml:space="preserve"> ADDIN ZOTERO_ITEM CSL_CITATION {"citationID":"61XjaemH","properties":{"formattedCitation":"(Eilola {\\i{}et al.}, 2009; Almroth-Rosell {\\i{}et al.}, 2011; Hordoir {\\i{}et al.}, 2019)","plainCitation":"(Eilola et al., 2009; Almroth-Rosell et al., 2011; Hordoir et al., 2019)","noteIndex":0},"citationItems":[{"id":2625,"uris":["http://zotero.org/users/6116610/items/XQYSVHPA"],"itemData":{"id":2625,"type":"article-journal","abstract":"Oxygen and phosphorus dynamics and cyanobacterial blooms in the Baltic Sea are discussed using results from the Swedish Coastal and Ocean Biogeochemical model (SCOBI) coupled to the Rossby Centre Ocean model (RCO). The high-resolution circulation model is used to simulate the time period from 1902 to 1998 using reconstructed physical forcing and climatological nutrient loads of the late 20th century. The analysis of the results covers the last 30 years of the simulation period. The results emphasize the importance of internal phosphorus and oxygen dynamics, the variability of physical conditions and the natural long-term variability of phosphorus supplies from land on the phosphorus content in the Baltic Sea. These mechanisms play an important role on the variability of available surface layer phosphorus in late winter in the Baltic Sea. The content of cyanobacteria increases with the availability of phosphorus in the surface layers of the Baltic proper and the probability for large cyanobacteria blooms in the model is rapidly increased at higher concentrations of excess dissolved inorganic phosphorus in late winter. The natural increase of phosphorus supplies from land due to increased river runoff since the early 1970s may to a large degree explain the increased phosphorus content in the Baltic proper. Another significant fraction of the increase is explained by the release of phosphorus from increased anoxic areas during the period. These results refer to the long-term variability of the phosphorus cycle. In accordance to earlier publications is the short-term (i.e. interannual) variability of the phosphorus content in the Baltic proper mainly explained by oxygen dependent sediment fluxes.","container-title":"Journal of Marine Systems","DOI":"10.1016/j.jmarsys.2008.08.009","ISSN":"0924-7963","issue":"1","journalAbbreviation":"Journal of Marine Systems","language":"en","page":"163-184","source":"ScienceDirect","title":"On the dynamics of oxygen, phosphorus and cyanobacteria in the Baltic Sea; A model study","volume":"75","author":[{"family":"Eilola","given":"Kari"},{"family":"Meier","given":"H. E. Markus"},{"family":"Almroth","given":"Elin"}],"issued":{"date-parts":[["2009",1,1]]},"citation-key":"eilolaDynamicsOxygenPhosphorus2009"}},{"id":2315,"uris":["http://zotero.org/users/6116610/items/PUBNC2S6"],"itemData":{"id":2315,"type":"article-journal","abstract":"A fully coupled high-resolution 3-dimensional biogeochemical–physical ocean model including an empirical wave model was used to investigate the long-term average (1970–2007) distributions and transports of resuspended matter and other types of suspended organic matter in the Baltic Sea. Modelled bottom types were compared to observations and the results showed that the model successfully managed to capture the horizontal, as well as the vertical, distribution of the different bottom types: accumulation, transport and erosion bottoms. The model also captured well the nutrient element contents in the sediments. On average the largest contribution of resuspended organic carbon to the transport of total organic carbon is found at erosion and transport bottoms. Although the relative transport of resuspended organic carbon at deeper accumulation bottoms in general is low (&lt;10% of total), the central parts of the sub-basins act on average as sinks that import organic matter while the more shallow areas and the coastal regions acts as sources of organic carbon in the water column. This indicates that the particulate organic matter produced in erosion and transport areas might be kept in suspension long enough to be transported and settle in less energetic areas, i.e. on accumulation bottoms.","container-title":"Journal of Marine Systems","DOI":"10.1016/j.jmarsys.2011.02.005","ISSN":"0924-7963","issue":"1","journalAbbreviation":"Journal of Marine Systems","language":"en","page":"1-12","source":"ScienceDirect","title":"Transport of fresh and resuspended particulate organic material in the Baltic Sea — a model study","volume":"87","author":[{"family":"Almroth-Rosell","given":"Elin"},{"family":"Eilola","given":"Kari"},{"family":"Hordoir","given":"Robinson"},{"family":"Meier","given":"H. E. Markus"},{"family":"Hall","given":"Per O. J."}],"issued":{"date-parts":[["2011",7,1]]},"citation-key":"almroth-rosellTransportFreshResuspended2011"}},{"id":2656,"uris":["http://zotero.org/users/6116610/items/IS2SIQYY"],"itemData":{"id":2656,"type":"article-journal","abstract":"&lt;p&gt;&lt;strong class=\"journal-contentHeaderColor\"&gt;Abstract.&lt;/strong&gt; We present Nemo-Nordic, a Baltic and North Sea model based on the NEMO ocean engine. Surrounded by highly industrialized countries, the Baltic and North seas and their assets associated with shipping, fishing and tourism are vulnerable to anthropogenic pressure and climate change. Ocean models providing reliable forecasts and enabling climatic studies are important tools for the shipping infrastructure and to get a better understanding of the effects of climate change on the marine ecosystems. Nemo-Nordic is intended to be a tool for both short-term and long-term simulations and to be used for ocean forecasting as well as process and climatic studies. Here, the scientific and technical choices within Nemo-Nordic are introduced, and the reasons behind the design of the model and its domain and the inclusion of the two seas are explained. The model's ability to represent barotropic and baroclinic dynamics, as well as the vertical structure of the water column, is presented. Biases are shown and discussed. The short-term capabilities of the model are presented, especially its capabilities to represent sea level on an hourly timescale with a high degree of accuracy. We also show that the model can represent longer timescales, with a focus on the major Baltic inflows and the variability in deep-water salinity in the Baltic Sea.&lt;/p&gt;","container-title":"Geoscientific Model Development","DOI":"10.5194/gmd-12-363-2019","ISSN":"1991-959X","issue":"1","language":"English","note":"publisher: Copernicus GmbH","page":"363-386","source":"gmd.copernicus.org","title":"Nemo-Nordic 1.0: a NEMO-based ocean model for the Baltic and North seas – research and operational applications","title-short":"Nemo-Nordic 1.0","volume":"12","author":[{"family":"Hordoir","given":"Robinson"},{"family":"Axell","given":"Lars"},{"family":"Höglund","given":"Anders"},{"family":"Dieterich","given":"Christian"},{"family":"Fransner","given":"Filippa"},{"family":"Gröger","given":"Matthias"},{"family":"Liu","given":"Ye"},{"family":"Pemberton","given":"Per"},{"family":"Schimanke","given":"Semjon"},{"family":"Andersson","given":"Helen"},{"family":"Ljungemyr","given":"Patrik"},{"family":"Nygren","given":"Petter"},{"family":"Falahat","given":"Saeed"},{"family":"Nord","given":"Adam"},{"family":"Jönsson","given":"Anette"},{"family":"Lake","given":"Iréne"},{"family":"Döös","given":"Kristofer"},{"family":"Hieronymus","given":"Magnus"},{"family":"Dietze","given":"Heiner"},{"family":"Löptien","given":"Ulrike"},{"family":"Kuznetsov","given":"Ivan"},{"family":"Westerlund","given":"Antti"},{"family":"Tuomi","given":"Laura"},{"family":"Haapala","given":"Jari"}],"issued":{"date-parts":[["2019",1,21]]},"citation-key":"hordoirNemoNordicNEMObasedOcean2019"}}],"schema":"https://github.com/citation-style-language/schema/raw/master/csl-citation.json"} </w:instrText>
      </w:r>
      <w:r w:rsidR="004268F8" w:rsidRPr="00C038C3">
        <w:fldChar w:fldCharType="separate"/>
      </w:r>
      <w:r w:rsidR="00E74C62" w:rsidRPr="00E74C62">
        <w:rPr>
          <w:lang w:val="en-GB"/>
        </w:rPr>
        <w:t xml:space="preserve">(Eilola </w:t>
      </w:r>
      <w:r w:rsidR="00E74C62" w:rsidRPr="00E74C62">
        <w:rPr>
          <w:i/>
          <w:iCs/>
          <w:lang w:val="en-GB"/>
        </w:rPr>
        <w:t>et al.</w:t>
      </w:r>
      <w:r w:rsidR="00E74C62" w:rsidRPr="00E74C62">
        <w:rPr>
          <w:lang w:val="en-GB"/>
        </w:rPr>
        <w:t xml:space="preserve">, 2009; Almroth-Rosell </w:t>
      </w:r>
      <w:r w:rsidR="00E74C62" w:rsidRPr="00E74C62">
        <w:rPr>
          <w:i/>
          <w:iCs/>
          <w:lang w:val="en-GB"/>
        </w:rPr>
        <w:t>et al.</w:t>
      </w:r>
      <w:r w:rsidR="00E74C62" w:rsidRPr="00E74C62">
        <w:rPr>
          <w:lang w:val="en-GB"/>
        </w:rPr>
        <w:t xml:space="preserve">, 2011; Hordoir </w:t>
      </w:r>
      <w:r w:rsidR="00E74C62" w:rsidRPr="00E74C62">
        <w:rPr>
          <w:i/>
          <w:iCs/>
          <w:lang w:val="en-GB"/>
        </w:rPr>
        <w:t>et al.</w:t>
      </w:r>
      <w:r w:rsidR="00E74C62" w:rsidRPr="00E74C62">
        <w:rPr>
          <w:lang w:val="en-GB"/>
        </w:rPr>
        <w:t>, 2019)</w:t>
      </w:r>
      <w:r w:rsidR="004268F8" w:rsidRPr="00C038C3">
        <w:fldChar w:fldCharType="end"/>
      </w:r>
      <w:r w:rsidR="001B0BD0">
        <w:t xml:space="preserve"> and averaged for October</w:t>
      </w:r>
      <w:r w:rsidR="00915C08" w:rsidRPr="00915C08">
        <w:t>–</w:t>
      </w:r>
      <w:r w:rsidR="001B0BD0">
        <w:t>December</w:t>
      </w:r>
      <w:r w:rsidR="00E64A02">
        <w:t xml:space="preserve"> (approximately 14%, 76% and 10% of the </w:t>
      </w:r>
      <w:r w:rsidR="00984587">
        <w:t xml:space="preserve">BITS </w:t>
      </w:r>
      <w:r w:rsidR="00E64A02">
        <w:t>hauls were conducted in October, November and December, respectively)</w:t>
      </w:r>
      <w:r w:rsidR="00EB5A0C" w:rsidRPr="00C038C3">
        <w:t xml:space="preserve">. </w:t>
      </w:r>
      <w:r w:rsidR="00E906D4">
        <w:t xml:space="preserve">We also conducted preliminary analysis to determine if </w:t>
      </w:r>
      <w:r w:rsidR="00E906D4" w:rsidRPr="00840D2C">
        <w:t xml:space="preserve">oxygen should be modelled with a linear (as depicted in </w:t>
      </w:r>
      <w:r w:rsidR="00DB2C35" w:rsidRPr="00840D2C">
        <w:t>E</w:t>
      </w:r>
      <w:r w:rsidR="00E906D4" w:rsidRPr="00840D2C">
        <w:t xml:space="preserve">q. 6), </w:t>
      </w:r>
      <w:r w:rsidR="005146CE" w:rsidRPr="00840D2C">
        <w:t xml:space="preserve">or a </w:t>
      </w:r>
      <w:r w:rsidR="00FA3096" w:rsidRPr="00840D2C">
        <w:t xml:space="preserve">linear threshold </w:t>
      </w:r>
      <w:r w:rsidR="00062801" w:rsidRPr="00840D2C">
        <w:t>effect</w:t>
      </w:r>
      <w:r w:rsidR="00580CCB" w:rsidRPr="00840D2C">
        <w:t xml:space="preserve">, as </w:t>
      </w:r>
      <w:r w:rsidR="00457F40">
        <w:t>suggested</w:t>
      </w:r>
      <w:r w:rsidR="00580CCB" w:rsidRPr="00840D2C">
        <w:t xml:space="preserve"> in experimental studies</w:t>
      </w:r>
      <w:r w:rsidR="001F0CE4" w:rsidRPr="00840D2C">
        <w:t xml:space="preserve"> </w:t>
      </w:r>
      <w:r w:rsidR="007E2730" w:rsidRPr="00840D2C">
        <w:fldChar w:fldCharType="begin"/>
      </w:r>
      <w:r w:rsidR="00E74C62">
        <w:instrText xml:space="preserve"> ADDIN ZOTERO_ITEM CSL_CITATION {"citationID":"SYzfiSKX","properties":{"formattedCitation":"(Chabot and Dutil, 1999; Hrycik {\\i{}et al.}, 2017)","plainCitation":"(Chabot and Dutil, 1999; Hrycik et al., 2017)","noteIndex":0},"citationItems":[{"id":2408,"uris":["http://zotero.org/users/6116610/items/D8NXZIXU"],"itemData":{"id":2408,"type":"article-journal","abstract":"Growth in length and mass, improvements in condition, as well as final condition of c. 700 g Atlantic cod Gadus morhua were significantly less at 45% and 56% O2 saturation than at 65%, 75%, 84% and 93% O2 saturation. Hypoxia decreased food consumption. In turn, food consumption explained 97% of the variation in growth. Conversion efficiency varied slightly, but significantly, with level of dissolved O2, except that the group reared at 93% O2 had a lower than expected conversion efficiency. Slow growth in low O2 was not due to increased activity, because activity decreased in hypoxia. In the Gulf of St Lawrence, waters deeper than 200 m usually are &lt;65% saturated in O2, and thus should impact negatively on cod growth.","container-title":"Journal of Fish Biology","DOI":"https://doi.org/10.1111/j.1095-8649.1999.tb00693.x","ISSN":"1095-8649","issue":"3","language":"en","note":"_eprint: https://onlinelibrary.wiley.com/doi/pdf/10.1111/j.1095-8649.1999.tb00693.x","page":"472-491","source":"Wiley Online Library","title":"Reduced growth of Atlantic cod in non-lethal hypoxic conditions","volume":"55","author":[{"family":"Chabot","given":"D."},{"family":"Dutil","given":"J.-D."}],"issued":{"date-parts":[["1999"]]},"citation-key":"chabotReducedGrowthAtlantic1999"}},{"id":2617,"uris":["http://zotero.org/users/6116610/items/XQ4QDTA7"],"itemData":{"id":2617,"type":"article-journal","abstract":"Hypoxia (low dissolved oxygen) is a mounting concern for aquatic ecosystems as its prevalence increases with rising anthropogenic nutrient inputs. Hypoxia is most commonly defined as 2.0 mg l–1 of dissolved oxygen, although this level varies widely across studies and agency regulations. Such definitions may be too conservative, as ecologically-relevant non-lethal effects (e.g. consumption and growth) of hypoxia on important aquatic species, such as fish, often occur at oxygen levels much higher than 2.0 mg l–1. In addition, many mechanisms that regulate hypoxia tolerance in fish have been proposed, including temperature, habitat, location in the water column, and body size, but there is ongoing debate over which mechanisms are most important. Using a structured meta-analysis of published studies, we showed consistent, significant negative effects on fish growth and consumption below 4.5 mg l–1. While the total amount of variation explained was generally low, below 4.5 mg l–1 of dissolved oxygen, phylogenetic relationships accounted for most of the explained variation in fish growth. Ecological factors including body size, location in the water column (pelagic, demersal, or benthopelagic), habitat (freshwater, marine, or diadromous), and temperature explained very little of the effect of hypoxia on fish growth and explained only a moderate level of variation in consumption. Our results suggest a dramatically higher threshold for sub-lethal effects of hypoxia on fish than oxygen levels generally set for regulation purposes, and provide little support for accepted ecological mechanisms thought to influence hypoxia tolerance.","container-title":"Oikos","DOI":"https://doi.org/10.1111/oik.03678","ISSN":"1600-0706","issue":"3","language":"en","license":"© 2016 The Authors","note":"_eprint: https://onlinelibrary.wiley.com/doi/pdf/10.1111/oik.03678","page":"307-317","source":"Wiley Online Library","title":"Sub-lethal effects on fish provide insight into a biologically-relevant threshold of hypoxia","volume":"126","author":[{"family":"Hrycik","given":"Allison R."},{"family":"Almeida","given":"L. Zoe"},{"family":"Höök","given":"Tomas O."}],"issued":{"date-parts":[["2017"]]},"citation-key":"hrycikSublethalEffectsFish2017"}}],"schema":"https://github.com/citation-style-language/schema/raw/master/csl-citation.json"} </w:instrText>
      </w:r>
      <w:r w:rsidR="007E2730" w:rsidRPr="00840D2C">
        <w:fldChar w:fldCharType="separate"/>
      </w:r>
      <w:r w:rsidR="00E74C62" w:rsidRPr="00E74C62">
        <w:rPr>
          <w:lang w:val="en-GB"/>
        </w:rPr>
        <w:t xml:space="preserve">(Chabot and Dutil, 1999; Hrycik </w:t>
      </w:r>
      <w:r w:rsidR="00E74C62" w:rsidRPr="00E74C62">
        <w:rPr>
          <w:i/>
          <w:iCs/>
          <w:lang w:val="en-GB"/>
        </w:rPr>
        <w:t>et al.</w:t>
      </w:r>
      <w:r w:rsidR="00E74C62" w:rsidRPr="00E74C62">
        <w:rPr>
          <w:lang w:val="en-GB"/>
        </w:rPr>
        <w:t>, 2017)</w:t>
      </w:r>
      <w:r w:rsidR="007E2730" w:rsidRPr="00840D2C">
        <w:fldChar w:fldCharType="end"/>
      </w:r>
      <w:r w:rsidR="00163BEC">
        <w:t xml:space="preserve">. </w:t>
      </w:r>
      <w:r w:rsidR="00486185">
        <w:t xml:space="preserve">This showed that </w:t>
      </w:r>
      <w:r w:rsidR="000E52FA" w:rsidRPr="00840D2C">
        <w:t xml:space="preserve">the model with a linear effect was </w:t>
      </w:r>
      <w:r w:rsidR="00AC3363" w:rsidRPr="00840D2C">
        <w:t>favored</w:t>
      </w:r>
      <w:r w:rsidR="000E52FA" w:rsidRPr="00840D2C">
        <w:t xml:space="preserve"> in terms of </w:t>
      </w:r>
      <w:r w:rsidR="006A53AA" w:rsidRPr="00840D2C">
        <w:t xml:space="preserve">Akaike Information Criterion </w:t>
      </w:r>
      <w:r w:rsidR="00612E5C" w:rsidRPr="00840D2C">
        <w:t>(</w:t>
      </w:r>
      <w:r w:rsidR="000E52FA" w:rsidRPr="00840D2C">
        <w:t>AIC</w:t>
      </w:r>
      <w:r w:rsidR="00612E5C" w:rsidRPr="00840D2C">
        <w:t>)</w:t>
      </w:r>
      <w:r w:rsidR="000E52FA" w:rsidRPr="00840D2C">
        <w:t xml:space="preserve"> (</w:t>
      </w:r>
      <w:r w:rsidR="000E52FA" w:rsidRPr="00840D2C">
        <w:rPr>
          <w:i/>
          <w:iCs/>
        </w:rPr>
        <w:t>SI Appendix</w:t>
      </w:r>
      <w:r w:rsidR="000E52FA" w:rsidRPr="00840D2C">
        <w:t xml:space="preserve">, </w:t>
      </w:r>
      <w:r w:rsidR="00001B72" w:rsidRPr="00840D2C">
        <w:t>T</w:t>
      </w:r>
      <w:r w:rsidR="000E52FA" w:rsidRPr="00840D2C">
        <w:t xml:space="preserve">able </w:t>
      </w:r>
      <w:r w:rsidR="00CA2B8E" w:rsidRPr="00840D2C">
        <w:t>S1</w:t>
      </w:r>
      <w:r w:rsidR="000E52FA" w:rsidRPr="00840D2C">
        <w:t>)</w:t>
      </w:r>
      <w:r w:rsidR="00A26868" w:rsidRPr="00840D2C">
        <w:t>.</w:t>
      </w:r>
      <w:r w:rsidR="00FA3096" w:rsidRPr="00840D2C">
        <w:t xml:space="preserve"> </w:t>
      </w:r>
      <w:r w:rsidR="00054396" w:rsidRPr="00840D2C">
        <w:t>D</w:t>
      </w:r>
      <w:r w:rsidR="00EB5A0C" w:rsidRPr="00840D2C">
        <w:t>epth</w:t>
      </w:r>
      <w:r w:rsidR="0026689F" w:rsidRPr="00840D2C">
        <w:t xml:space="preserve"> </w:t>
      </w:r>
      <w:r w:rsidR="00AC6175" w:rsidRPr="00840D2C">
        <w:t>raster fil</w:t>
      </w:r>
      <w:r w:rsidR="00AC6175">
        <w:t xml:space="preserve">es were </w:t>
      </w:r>
      <w:r w:rsidR="00F2226C" w:rsidRPr="00C038C3">
        <w:t xml:space="preserve">made available by the EMODnet Bathymetry project, </w:t>
      </w:r>
      <w:hyperlink r:id="rId14" w:history="1">
        <w:r w:rsidR="00F2226C" w:rsidRPr="00C038C3">
          <w:rPr>
            <w:rStyle w:val="Hyperlink"/>
          </w:rPr>
          <w:t>https://www.emodnet.eu/en/bathymetry</w:t>
        </w:r>
      </w:hyperlink>
      <w:r w:rsidR="00F2226C" w:rsidRPr="00C038C3">
        <w:t>, funded by the European Commission Directorate General for Maritime Affairs and Fisheries</w:t>
      </w:r>
      <w:r w:rsidR="00EB5A0C" w:rsidRPr="00C038C3">
        <w:t xml:space="preserve">. </w:t>
      </w:r>
      <w:r w:rsidR="0049110B">
        <w:t>Biomass</w:t>
      </w:r>
      <w:r w:rsidR="00E25FFB">
        <w:t xml:space="preserve"> density</w:t>
      </w:r>
      <w:r w:rsidR="0049110B">
        <w:t xml:space="preserve"> of </w:t>
      </w:r>
      <w:r w:rsidR="00B101D3" w:rsidRPr="00AA3E43">
        <w:rPr>
          <w:i/>
          <w:iCs/>
        </w:rPr>
        <w:t>S</w:t>
      </w:r>
      <w:r w:rsidR="00522AFD">
        <w:rPr>
          <w:i/>
          <w:iCs/>
        </w:rPr>
        <w:t>.</w:t>
      </w:r>
      <w:r w:rsidR="00B101D3" w:rsidRPr="00AA3E43">
        <w:rPr>
          <w:i/>
          <w:iCs/>
        </w:rPr>
        <w:t xml:space="preserve"> </w:t>
      </w:r>
      <w:r w:rsidR="00676625" w:rsidRPr="00AA3E43">
        <w:rPr>
          <w:i/>
          <w:iCs/>
        </w:rPr>
        <w:t>entomon</w:t>
      </w:r>
      <w:r w:rsidR="00F6059A">
        <w:t xml:space="preserve"> </w:t>
      </w:r>
      <w:r w:rsidR="009A6265">
        <w:t xml:space="preserve">was </w:t>
      </w:r>
      <w:r w:rsidR="00F121FC">
        <w:t xml:space="preserve">extracted </w:t>
      </w:r>
      <w:r w:rsidR="0096441A">
        <w:t>from a habitat distribution</w:t>
      </w:r>
      <w:r w:rsidR="00412442">
        <w:t xml:space="preserve"> model</w:t>
      </w:r>
      <w:r w:rsidR="0096441A">
        <w:t xml:space="preserve"> </w:t>
      </w:r>
      <w:r w:rsidR="002C53C2">
        <w:t>coupled with</w:t>
      </w:r>
      <w:r w:rsidR="00412442">
        <w:t xml:space="preserve"> modelled hydrographical data from the </w:t>
      </w:r>
      <w:r w:rsidR="002873E8">
        <w:t>regional coupled ocean biogeochemical model</w:t>
      </w:r>
      <w:r w:rsidR="00412442">
        <w:t xml:space="preserve"> </w:t>
      </w:r>
      <w:r w:rsidR="00412442" w:rsidRPr="00656AF5">
        <w:t>ERGOM</w:t>
      </w:r>
      <w:r w:rsidR="00412442">
        <w:t xml:space="preserve"> </w:t>
      </w:r>
      <w:r w:rsidR="00ED6C82">
        <w:fldChar w:fldCharType="begin"/>
      </w:r>
      <w:r w:rsidR="00E74C62">
        <w:instrText xml:space="preserve"> ADDIN ZOTERO_ITEM CSL_CITATION {"citationID":"oorDX5OP","properties":{"formattedCitation":"(Gogina {\\i{}et al.}, 2020; Neumann {\\i{}et al.}, 2021)","plainCitation":"(Gogina et al., 2020; Neumann et al., 2021)","noteIndex":0},"citationItems":[{"id":2353,"uris":["http://zotero.org/users/6116610/items/E2I6JQ83"],"itemData":{"id":2353,"type":"article-journal","abstract":"Abstract.  Species in the brackish and estuarine ecosystems will experience multiple changes in hydrographic variables due to ongoing climate change and nutrien","container-title":"ICES Journal of Marine Science","DOI":"10.1093/icesjms/fsaa107","issue":"6","journalAbbreviation":"ICES J Mar Sci","language":"en","page":"2089-2105","source":"academic.oup.com","title":"A combination of species distribution and ocean-biogeochemical models suggests that climate change overrides eutrophication as the driver of future distributions of a key benthic crustacean in the estuarine ecosystem of the Baltic Sea","volume":"77","author":[{"family":"Gogina","given":"Mayya"},{"family":"Zettler","given":"Michael L."},{"family":"Wåhlström","given":"Irene"},{"family":"Andersson","given":"Helén"},{"family":"Radtke","given":"Hagen"},{"family":"Kuznetsov","given":"Ivan"},{"family":"MacKenzie","given":"Brian R."}],"issued":{"date-parts":[["2020"]]},"citation-key":"goginaCombinationSpeciesDistribution2020"}},{"id":3058,"uris":["http://zotero.org/users/6116610/items/IXWUY7ZC"],"itemData":{"id":3058,"type":"article-journal","abstract":"&lt;p&gt;&lt;strong class=\"journal-contentHeaderColor\"&gt;Abstract.&lt;/strong&gt; Colored dissolved organic matter (CDOM) in marine environments impacts primary production due to its absorption effect on the photosynthetically active radiation. In coastal seas, CDOM originates from terrestrial sources predominantly and causes spatial and temporal changing patterns of light absorption which should be considered in marine biogeochemical models. We propose a model approach in which Earth Observation (EO) products are used to define boundary conditions of CDOM concentrations in an ecosystem model of the Baltic Sea. CDOM concentrations in riverine water derived from EO products serve as forcing for the ecosystem model. For this reason, we introduced an explicit CDOM state variable in the model.&lt;/p&gt; &lt;p&gt;We show that the light absorption by CDOM in the model can be improved considerably in comparison to approaches where CDOM is estimated from salinity. The model performance increases especially with respect to spatial CDOM patterns due to the consideration of single river properties. A prerequisite is high-quality CDOM data with sufficiently high spatial resolution which can be provided by the new generation of ESA satellite sensor systems (Sentinel 2 MSI and Sentinel 3 OLCI). Such data are essential, especially when local differences in riverine CDOM concentrations exist.&lt;/p&gt;","container-title":"Geoscientific Model Development","DOI":"10.5194/gmd-14-5049-2021","ISSN":"1991-959X","issue":"8","language":"English","note":"publisher: Copernicus GmbH","page":"5049-5062","source":"gmd.copernicus.org","title":"Optical model for the Baltic Sea with an explicit CDOM state variable: a case study with Model ERGOM (version 1.2)","title-short":"Optical model for the Baltic Sea with an explicit CDOM state variable","volume":"14","author":[{"family":"Neumann","given":"Thomas"},{"family":"Koponen","given":"Sampsa"},{"family":"Attila","given":"Jenni"},{"family":"Brockmann","given":"Carsten"},{"family":"Kallio","given":"Kari"},{"family":"Kervinen","given":"Mikko"},{"family":"Mazeran","given":"Constant"},{"family":"Müller","given":"Dagmar"},{"family":"Philipson","given":"Petra"},{"family":"Thulin","given":"Susanne"},{"family":"Väkevä","given":"Sakari"},{"family":"Ylöstalo","given":"Pasi"}],"issued":{"date-parts":[["2021",8,13]]},"citation-key":"neumannOpticalModelBaltic2021"}}],"schema":"https://github.com/citation-style-language/schema/raw/master/csl-citation.json"} </w:instrText>
      </w:r>
      <w:r w:rsidR="00ED6C82">
        <w:fldChar w:fldCharType="separate"/>
      </w:r>
      <w:r w:rsidR="00E74C62" w:rsidRPr="00E74C62">
        <w:rPr>
          <w:lang w:val="en-GB"/>
        </w:rPr>
        <w:t xml:space="preserve">(Gogina </w:t>
      </w:r>
      <w:r w:rsidR="00E74C62" w:rsidRPr="00E74C62">
        <w:rPr>
          <w:i/>
          <w:iCs/>
          <w:lang w:val="en-GB"/>
        </w:rPr>
        <w:t>et al.</w:t>
      </w:r>
      <w:r w:rsidR="00E74C62" w:rsidRPr="00E74C62">
        <w:rPr>
          <w:lang w:val="en-GB"/>
        </w:rPr>
        <w:t xml:space="preserve">, 2020; Neumann </w:t>
      </w:r>
      <w:r w:rsidR="00E74C62" w:rsidRPr="00E74C62">
        <w:rPr>
          <w:i/>
          <w:iCs/>
          <w:lang w:val="en-GB"/>
        </w:rPr>
        <w:t>et al.</w:t>
      </w:r>
      <w:r w:rsidR="00E74C62" w:rsidRPr="00E74C62">
        <w:rPr>
          <w:lang w:val="en-GB"/>
        </w:rPr>
        <w:t>, 2021)</w:t>
      </w:r>
      <w:r w:rsidR="00ED6C82">
        <w:fldChar w:fldCharType="end"/>
      </w:r>
      <w:r w:rsidR="0049110B">
        <w:t xml:space="preserve">. </w:t>
      </w:r>
      <w:ins w:id="305" w:author="Max Lindmark" w:date="2023-01-21T22:16:00Z">
        <w:r w:rsidR="00BB60F3">
          <w:t>The model was trained to the time period 1981</w:t>
        </w:r>
      </w:ins>
      <w:ins w:id="306" w:author="Max Lindmark" w:date="2023-01-21T22:17:00Z">
        <w:r w:rsidR="00BB60F3">
          <w:t xml:space="preserve">–2019 and predicted for the time period 1993–2019 to match the condition </w:t>
        </w:r>
        <w:r w:rsidR="00967E0C">
          <w:t>data (</w:t>
        </w:r>
        <w:r w:rsidR="000845FE">
          <w:t xml:space="preserve">but note this prediction </w:t>
        </w:r>
        <w:r w:rsidR="000B616A">
          <w:lastRenderedPageBreak/>
          <w:t xml:space="preserve">is constant over time and therefore more represents </w:t>
        </w:r>
        <w:r w:rsidR="000B616A" w:rsidRPr="00AA3E43">
          <w:rPr>
            <w:i/>
            <w:iCs/>
          </w:rPr>
          <w:t>S</w:t>
        </w:r>
        <w:r w:rsidR="000B616A">
          <w:rPr>
            <w:i/>
            <w:iCs/>
          </w:rPr>
          <w:t>.</w:t>
        </w:r>
        <w:r w:rsidR="000B616A" w:rsidRPr="00AA3E43">
          <w:rPr>
            <w:i/>
            <w:iCs/>
          </w:rPr>
          <w:t xml:space="preserve"> entomon</w:t>
        </w:r>
        <w:r w:rsidR="00EB025D">
          <w:t xml:space="preserve"> habitats </w:t>
        </w:r>
      </w:ins>
      <w:ins w:id="307" w:author="Max Lindmark" w:date="2023-01-21T22:18:00Z">
        <w:r w:rsidR="00EB025D">
          <w:t>and not temporal variation in biomass density</w:t>
        </w:r>
      </w:ins>
      <w:ins w:id="308" w:author="Max Lindmark" w:date="2023-01-21T22:17:00Z">
        <w:r w:rsidR="00967E0C">
          <w:t>).</w:t>
        </w:r>
      </w:ins>
      <w:ins w:id="309" w:author="Max Lindmark" w:date="2023-01-21T22:16:00Z">
        <w:r w:rsidR="00BB60F3">
          <w:t xml:space="preserve"> </w:t>
        </w:r>
      </w:ins>
      <w:ins w:id="310" w:author="Max Lindmark" w:date="2023-01-17T16:00:00Z">
        <w:r w:rsidR="00E41AB0">
          <w:t>All raster-</w:t>
        </w:r>
      </w:ins>
      <w:ins w:id="311" w:author="Max Lindmark" w:date="2023-01-17T16:01:00Z">
        <w:r w:rsidR="00E41AB0">
          <w:t>derived covariates (</w:t>
        </w:r>
        <w:r w:rsidR="00A25D37">
          <w:t>oxygen, temperature, depth</w:t>
        </w:r>
        <w:r w:rsidR="009A645A">
          <w:t>,</w:t>
        </w:r>
        <w:r w:rsidR="00A25D37">
          <w:t xml:space="preserve"> and </w:t>
        </w:r>
        <w:r w:rsidR="00A25D37" w:rsidRPr="00A25D37">
          <w:rPr>
            <w:i/>
            <w:iCs/>
            <w:rPrChange w:id="312" w:author="Max Lindmark" w:date="2023-01-17T16:01:00Z">
              <w:rPr/>
            </w:rPrChange>
          </w:rPr>
          <w:t>S. entomon</w:t>
        </w:r>
        <w:r w:rsidR="00C00AF9">
          <w:t xml:space="preserve">) </w:t>
        </w:r>
        <w:r w:rsidR="00A25D37">
          <w:t xml:space="preserve">were linked to </w:t>
        </w:r>
        <w:r w:rsidR="00ED7743">
          <w:t xml:space="preserve">spatial points using </w:t>
        </w:r>
        <w:r w:rsidR="00C00AF9">
          <w:t>bilinear interpolation (</w:t>
        </w:r>
      </w:ins>
      <w:ins w:id="313" w:author="Max Lindmark" w:date="2023-01-18T06:32:00Z">
        <w:r w:rsidR="004B166B">
          <w:t>values for a spatial point</w:t>
        </w:r>
      </w:ins>
      <w:ins w:id="314" w:author="Max Lindmark" w:date="2023-01-17T16:02:00Z">
        <w:r w:rsidR="00510281" w:rsidRPr="00510281">
          <w:t xml:space="preserve"> interpolated from the four nearest raster cells</w:t>
        </w:r>
      </w:ins>
      <w:ins w:id="315" w:author="Max Lindmark" w:date="2023-01-17T16:01:00Z">
        <w:r w:rsidR="00C00AF9">
          <w:t>).</w:t>
        </w:r>
        <w:r w:rsidR="00E41AB0">
          <w:t xml:space="preserve"> </w:t>
        </w:r>
      </w:ins>
      <w:r w:rsidR="00AC057C">
        <w:t>We used predicted densities of cod and flounder (kg/km</w:t>
      </w:r>
      <w:r w:rsidR="00AC057C" w:rsidRPr="00AA3E43">
        <w:rPr>
          <w:vertAlign w:val="superscript"/>
        </w:rPr>
        <w:t>2</w:t>
      </w:r>
      <w:r w:rsidR="00AC057C">
        <w:t xml:space="preserve">) from GLMMs (described above) as covariates, since </w:t>
      </w:r>
      <w:r w:rsidR="00AC057C" w:rsidRPr="00C038C3">
        <w:t xml:space="preserve">not all </w:t>
      </w:r>
      <w:r w:rsidR="00AC057C">
        <w:t xml:space="preserve">hauls in the </w:t>
      </w:r>
      <w:r w:rsidR="00AC057C" w:rsidRPr="00C038C3">
        <w:t xml:space="preserve">CPUE (density) data could be standardized </w:t>
      </w:r>
      <w:r w:rsidR="00AC057C">
        <w:t>and joined with the condition data</w:t>
      </w:r>
      <w:r w:rsidR="00AC057C" w:rsidRPr="00C038C3">
        <w:t xml:space="preserve">. </w:t>
      </w:r>
      <w:r w:rsidR="00AC057C">
        <w:t>For the cod and flounder models that were used to provide covariates for the condition model</w:t>
      </w:r>
      <w:ins w:id="316" w:author="Max Lindmark" w:date="2023-01-20T09:50:00Z">
        <w:r w:rsidR="005258CC">
          <w:t xml:space="preserve"> and weights to the </w:t>
        </w:r>
        <w:r w:rsidR="003A4475">
          <w:t>body</w:t>
        </w:r>
        <w:r w:rsidR="00A31D47">
          <w:t xml:space="preserve"> </w:t>
        </w:r>
        <w:r w:rsidR="005258CC">
          <w:t>condition predictions</w:t>
        </w:r>
      </w:ins>
      <w:r w:rsidR="00AC057C">
        <w:t xml:space="preserve">, the only </w:t>
      </w:r>
      <w:del w:id="317" w:author="Max Lindmark" w:date="2023-01-20T09:50:00Z">
        <w:r w:rsidR="00AC057C" w:rsidDel="00445D94">
          <w:delText xml:space="preserve">covariate </w:delText>
        </w:r>
      </w:del>
      <w:ins w:id="318" w:author="Max Lindmark" w:date="2023-01-20T09:50:00Z">
        <w:r w:rsidR="00445D94">
          <w:t>fixed effe</w:t>
        </w:r>
      </w:ins>
      <w:ins w:id="319" w:author="Max Lindmark" w:date="2023-01-20T09:51:00Z">
        <w:r w:rsidR="00445D94">
          <w:t>ct</w:t>
        </w:r>
      </w:ins>
      <w:ins w:id="320" w:author="Max Lindmark" w:date="2023-01-20T09:52:00Z">
        <w:r w:rsidR="002001C0">
          <w:t>s</w:t>
        </w:r>
      </w:ins>
      <w:ins w:id="321" w:author="Max Lindmark" w:date="2023-01-20T09:50:00Z">
        <w:r w:rsidR="00445D94">
          <w:t xml:space="preserve"> </w:t>
        </w:r>
      </w:ins>
      <w:del w:id="322" w:author="Max Lindmark" w:date="2023-01-20T09:52:00Z">
        <w:r w:rsidR="00AC057C" w:rsidDel="002001C0">
          <w:delText xml:space="preserve">used </w:delText>
        </w:r>
      </w:del>
      <w:ins w:id="323" w:author="Max Lindmark" w:date="2023-01-20T09:52:00Z">
        <w:r w:rsidR="002001C0">
          <w:t xml:space="preserve">were year as a factor variable and </w:t>
        </w:r>
      </w:ins>
      <w:ins w:id="324" w:author="Max Lindmark" w:date="2023-01-20T09:53:00Z">
        <w:r w:rsidR="00B73E51">
          <w:t xml:space="preserve">a smooth effect of </w:t>
        </w:r>
      </w:ins>
      <w:del w:id="325" w:author="Max Lindmark" w:date="2023-01-20T09:52:00Z">
        <w:r w:rsidR="00AC057C" w:rsidDel="006D40D8">
          <w:delText xml:space="preserve">was </w:delText>
        </w:r>
      </w:del>
      <w:r w:rsidR="00AC057C">
        <w:t xml:space="preserve">depth. For the cod density models used to evaluate effects of changes in the average depth, oxygen concentration and temperature, we </w:t>
      </w:r>
      <w:del w:id="326" w:author="Max Lindmark" w:date="2023-01-20T09:52:00Z">
        <w:r w:rsidR="00AC057C" w:rsidDel="0042088A">
          <w:delText xml:space="preserve">used only these three variables </w:delText>
        </w:r>
        <w:r w:rsidR="00526EC0" w:rsidDel="0042088A">
          <w:delText>and a fixed year effect</w:delText>
        </w:r>
        <w:r w:rsidR="008D6C35" w:rsidDel="0042088A">
          <w:delText xml:space="preserve"> as covariates</w:delText>
        </w:r>
      </w:del>
      <w:ins w:id="327" w:author="Max Lindmark" w:date="2023-01-20T09:52:00Z">
        <w:r w:rsidR="0042088A">
          <w:t xml:space="preserve">included </w:t>
        </w:r>
        <w:r w:rsidR="00921393">
          <w:t xml:space="preserve">also </w:t>
        </w:r>
      </w:ins>
      <w:ins w:id="328" w:author="Max Lindmark" w:date="2023-01-20T09:53:00Z">
        <w:r w:rsidR="00DF1FF7">
          <w:t xml:space="preserve">smooth effects of </w:t>
        </w:r>
      </w:ins>
      <w:ins w:id="329" w:author="Max Lindmark" w:date="2023-01-20T09:52:00Z">
        <w:r w:rsidR="00921393">
          <w:t xml:space="preserve">temperature and oxygen as </w:t>
        </w:r>
      </w:ins>
      <w:ins w:id="330" w:author="Max Lindmark" w:date="2023-01-20T09:53:00Z">
        <w:r w:rsidR="00CA4A07">
          <w:t>covariates</w:t>
        </w:r>
      </w:ins>
      <w:r w:rsidR="0062380D">
        <w:t>.</w:t>
      </w:r>
      <w:r w:rsidR="00AC057C">
        <w:t xml:space="preserve"> </w:t>
      </w:r>
      <w:moveToRangeStart w:id="331" w:author="Max Lindmark" w:date="2023-01-20T09:49:00Z" w:name="move125100580"/>
      <w:commentRangeStart w:id="332"/>
      <w:moveTo w:id="333" w:author="Max Lindmark" w:date="2023-01-20T09:49:00Z">
        <w:r w:rsidR="00BC6536">
          <w:t>Biomass</w:t>
        </w:r>
        <w:r w:rsidR="00BC6536" w:rsidRPr="00C038C3">
          <w:t xml:space="preserve"> of sprat and herring</w:t>
        </w:r>
        <w:r w:rsidR="00BC6536">
          <w:t xml:space="preserve"> (tones) were extracted from the</w:t>
        </w:r>
        <w:r w:rsidR="00BC6536" w:rsidRPr="0030695B">
          <w:t xml:space="preserve"> ICES WGBIFS database for the BIAS survey data</w:t>
        </w:r>
        <w:r w:rsidR="00BC6536">
          <w:t xml:space="preserve"> (</w:t>
        </w:r>
        <w:r w:rsidR="00BC6536" w:rsidRPr="002B7904">
          <w:t>https://www.ices.dk/community/groups/pages/WGBIFS.aspx</w:t>
        </w:r>
        <w:r w:rsidR="00BC6536">
          <w:t>)</w:t>
        </w:r>
        <w:r w:rsidR="00BC6536" w:rsidRPr="00C038C3">
          <w:t>.</w:t>
        </w:r>
      </w:moveTo>
      <w:moveToRangeEnd w:id="331"/>
      <w:commentRangeEnd w:id="332"/>
      <w:r w:rsidR="00BC6536">
        <w:rPr>
          <w:rStyle w:val="CommentReference"/>
        </w:rPr>
        <w:commentReference w:id="332"/>
      </w:r>
    </w:p>
    <w:p w14:paraId="36DF89F3" w14:textId="7C53943B" w:rsidR="000B7658" w:rsidRDefault="000B7658" w:rsidP="00A96C21">
      <w:pPr>
        <w:spacing w:line="480" w:lineRule="auto"/>
        <w:ind w:firstLine="284"/>
        <w:contextualSpacing/>
        <w:mirrorIndents/>
        <w:jc w:val="both"/>
      </w:pPr>
      <w:r w:rsidRPr="00C038C3">
        <w:t>Following</w:t>
      </w:r>
      <w:r w:rsidR="00787223">
        <w:t xml:space="preserve"> </w:t>
      </w:r>
      <w:r w:rsidR="00787223" w:rsidRPr="00C038C3">
        <w:t>Thorson</w:t>
      </w:r>
      <w:r w:rsidR="00787223">
        <w:t xml:space="preserve"> </w:t>
      </w:r>
      <w:r w:rsidR="00787223">
        <w:fldChar w:fldCharType="begin"/>
      </w:r>
      <w:r w:rsidR="00E74C62">
        <w:instrText xml:space="preserve"> ADDIN ZOTERO_ITEM CSL_CITATION {"citationID":"0kkA28XG","properties":{"formattedCitation":"(2015)","plainCitation":"(2015)","noteIndex":0},"citationItems":[{"id":709,"uris":["http://zotero.org/users/6116610/items/JE7KRANF"],"itemData":{"id":709,"type":"article-journal","abstract":"Condition (the relationship between individual weight and length) has been researched in fisheries science for over 100 yr and is claimed to be an integrated measure of physiological status for fishes. Spatial or temporal variation in condition can contribute to otherwise unexplained variation in the relationship between spawning biomass and recruitment. Individual condition is also included in age-structured population models, which use weight at age to convert population estimates between numbers and biomass. However, no study has analyzed spatial and temporal variation in condition for multiple marine species. Here I apply recent improvements in spatial modeling to analyze coastwide variation in condition for 28 groundfishes in the California Current. I show that, on average, 22% of individual-level variation in condition can be explained via persistent (constant over time) and annually varying spatial differences in condition, and condition for many species varies 10 to 20% spatially and among years. While population density, bottom temperature, and calendar date are parsimonious descriptors of condition in several species, the sign of these coefficients varies, and their magnitude is small relative to the magnitude of residual spatial and temporal variation. Additionally, annually varying spatial differences have nearly twice the magnitude of persistent spatial differences in condition. I therefore conclude that dynamic habitat conditions contribute a substantial portion of variation in individual condition for these groundfishes. Spatial and temporal variation in condition will be important for population models that convert between numbers, fishery catch, and population biomass, and may also clarify unexplained variability in productivity for marine fishes.","container-title":"Marine Ecology Progress Series","DOI":"10.3354/meps11204","ISSN":"0171-8630, 1616-1599","language":"en","page":"101-112","source":"www.int-res.com","title":"Spatio-temporal variation in fish condition is not consistently explained by density, temperature, or season for California Current groundfishes","volume":"526","author":[{"family":"Thorson","given":"James T."}],"issued":{"date-parts":[["2015",4,22]]},"citation-key":"thorsonSpatiotemporalVariationFish2015"},"suppress-author":true}],"schema":"https://github.com/citation-style-language/schema/raw/master/csl-citation.json"} </w:instrText>
      </w:r>
      <w:r w:rsidR="00787223">
        <w:fldChar w:fldCharType="separate"/>
      </w:r>
      <w:r w:rsidR="00E74C62">
        <w:rPr>
          <w:noProof/>
        </w:rPr>
        <w:t>(2015)</w:t>
      </w:r>
      <w:r w:rsidR="00787223">
        <w:fldChar w:fldCharType="end"/>
      </w:r>
      <w:r w:rsidR="00787223">
        <w:t xml:space="preserve"> and </w:t>
      </w:r>
      <w:r w:rsidR="00787223" w:rsidRPr="00C038C3">
        <w:t xml:space="preserve">Grüss </w:t>
      </w:r>
      <w:r w:rsidR="00787223" w:rsidRPr="00C038C3">
        <w:rPr>
          <w:i/>
          <w:iCs/>
        </w:rPr>
        <w:t>et al.</w:t>
      </w:r>
      <w:r w:rsidR="00787223">
        <w:rPr>
          <w:i/>
          <w:iCs/>
        </w:rPr>
        <w:t xml:space="preserve"> </w:t>
      </w:r>
      <w:r w:rsidR="00787223">
        <w:fldChar w:fldCharType="begin"/>
      </w:r>
      <w:r w:rsidR="00E74C62">
        <w:instrText xml:space="preserve"> ADDIN ZOTERO_ITEM CSL_CITATION {"citationID":"abTT4mVQ","properties":{"formattedCitation":"(2020)","plainCitation":"(2020)","noteIndex":0},"citationItems":[{"id":702,"uris":["http://zotero.org/users/6116610/items/C5WI4JA6"],"itemData":{"id":702,"type":"article-journal","abstract":"Estimating fish condition, the relative weight of an individual fish given its body length, is a convenient way to relate the physiological health and energetic status of fishes to their productivity. Despite evidence of density-dependence effects on condition in some species, previous research has not jointly estimated synchronous changes in condition and density operating at fine spatial scales (a few km). Therefore, we developed a spatio-temporal modeling approach that simultaneously estimates correlated variation in density (measured as numbers per area) and condition. We applied our approach to 6 eastern Bering Sea (EBS) groundfish species (4 flatfishes and 2 gadoids) for the period 1992−2016, and estimated correlations in spatial variation (unmeasured variation that is stable over time) and spatio-temporal variation (unmeasured variation that changes between years). Spatial variation in density had a strong significant negative association with spatial variation in condition for 3 flatfishes and a positive association for one gadoid. Spatiotemporal variation in density had a significant association with spatio-temporal variation in condition for one flatfish (negative) and one gadoid (positive). Moreover, for the 6 study species, bottom temperature was identified as an important predictor of both density and condition. The increasing trend in bottom temperatures between 1992 and 2016 was accompanied by an overall increase in the abundance-weighted condition of 5 species. We conclude that forecasts of changes in weight-at-age within some EBS groundfish assessments will require an understanding of both density-dependence and bottom temperature effects on fish condition to better prepare for future climate and exploitation changes.","container-title":"Marine Ecology Progress Series","DOI":"10.3354/meps13213","ISSN":"0171-8630, 1616-1599","journalAbbreviation":"Mar. Ecol. Prog. Ser.","language":"en","page":"169-185","source":"DOI.org (Crossref)","title":"Estimating synchronous changes in condition and density in eastern Bering Sea fishes","volume":"635","author":[{"family":"Grüss","given":"A"},{"family":"Gao","given":"J"},{"family":"Thorson","given":"Jt"},{"family":"Rooper","given":"Cn"},{"family":"Thompson","given":"G"},{"family":"Boldt","given":"Jl"},{"family":"Lauth","given":"R"}],"issued":{"date-parts":[["2020",2,6]]},"citation-key":"grussEstimatingSynchronousChanges2020"},"suppress-author":true}],"schema":"https://github.com/citation-style-language/schema/raw/master/csl-citation.json"} </w:instrText>
      </w:r>
      <w:r w:rsidR="00787223">
        <w:fldChar w:fldCharType="separate"/>
      </w:r>
      <w:r w:rsidR="00E74C62">
        <w:rPr>
          <w:noProof/>
        </w:rPr>
        <w:t>(2020)</w:t>
      </w:r>
      <w:r w:rsidR="00787223">
        <w:fldChar w:fldCharType="end"/>
      </w:r>
      <w:r w:rsidRPr="00C038C3">
        <w:t xml:space="preserve">, we rescaled all covariates to have a mean of 0 and a standard deviation of 1. This facilitates comparison between covariates of different units and allows for comparison between the estimated coefficients and the </w:t>
      </w:r>
      <w:r w:rsidR="00F537C1">
        <w:t xml:space="preserve">marginal </w:t>
      </w:r>
      <w:r w:rsidRPr="00C038C3">
        <w:t>standard deviation of spatial (</w:t>
      </w:r>
      <m:oMath>
        <m:sSub>
          <m:sSubPr>
            <m:ctrlPr>
              <w:rPr>
                <w:rFonts w:ascii="Cambria Math" w:hAnsi="Cambria Math"/>
              </w:rPr>
            </m:ctrlPr>
          </m:sSubPr>
          <m:e>
            <m:r>
              <w:rPr>
                <w:rFonts w:ascii="Cambria Math" w:hAnsi="Cambria Math"/>
              </w:rPr>
              <m:t>σ</m:t>
            </m:r>
          </m:e>
          <m:sub>
            <m:r>
              <w:rPr>
                <w:rFonts w:ascii="Cambria Math" w:hAnsi="Cambria Math"/>
              </w:rPr>
              <m:t>O</m:t>
            </m:r>
          </m:sub>
        </m:sSub>
      </m:oMath>
      <w:r w:rsidRPr="00C038C3">
        <w:t>) and spatiotemporal</w:t>
      </w:r>
      <w:r w:rsidR="00F6450E" w:rsidRPr="00C038C3">
        <w:t xml:space="preserve"> (</w:t>
      </w:r>
      <m:oMath>
        <m:sSub>
          <m:sSubPr>
            <m:ctrlPr>
              <w:rPr>
                <w:rFonts w:ascii="Cambria Math" w:hAnsi="Cambria Math"/>
              </w:rPr>
            </m:ctrlPr>
          </m:sSubPr>
          <m:e>
            <m:r>
              <w:rPr>
                <w:rFonts w:ascii="Cambria Math" w:hAnsi="Cambria Math"/>
              </w:rPr>
              <m:t>σ</m:t>
            </m:r>
          </m:e>
          <m:sub>
            <m:r>
              <w:rPr>
                <w:rFonts w:ascii="Cambria Math" w:hAnsi="Cambria Math"/>
              </w:rPr>
              <m:t>E</m:t>
            </m:r>
          </m:sub>
        </m:sSub>
      </m:oMath>
      <w:r w:rsidR="00F6450E" w:rsidRPr="00C038C3">
        <w:t xml:space="preserve">) </w:t>
      </w:r>
      <w:r w:rsidRPr="00C038C3">
        <w:t>variation</w:t>
      </w:r>
      <w:r w:rsidR="00F6450E" w:rsidRPr="00C038C3">
        <w:t>.</w:t>
      </w:r>
      <w:r w:rsidRPr="00C038C3">
        <w:t xml:space="preserve"> We did not conduct any </w:t>
      </w:r>
      <w:r w:rsidR="00D050FB">
        <w:t xml:space="preserve">model selection after our </w:t>
      </w:r>
      <w:r w:rsidR="00D050FB" w:rsidRPr="00630002">
        <w:rPr>
          <w:i/>
          <w:iCs/>
        </w:rPr>
        <w:t>a prior</w:t>
      </w:r>
      <w:r w:rsidR="00DB7867" w:rsidRPr="00630002">
        <w:rPr>
          <w:i/>
          <w:iCs/>
        </w:rPr>
        <w:t>i</w:t>
      </w:r>
      <w:r w:rsidR="00D050FB">
        <w:t xml:space="preserve"> selection of covariates to avoid statistical issues</w:t>
      </w:r>
      <w:r w:rsidR="00DB7867">
        <w:t xml:space="preserve"> with inference </w:t>
      </w:r>
      <w:r w:rsidR="00F537C1">
        <w:t xml:space="preserve">from </w:t>
      </w:r>
      <w:r w:rsidR="00DB7867">
        <w:t xml:space="preserve">stepwise selection </w:t>
      </w:r>
      <w:r w:rsidR="00807087">
        <w:fldChar w:fldCharType="begin"/>
      </w:r>
      <w:r w:rsidR="00E74C62">
        <w:instrText xml:space="preserve"> ADDIN ZOTERO_ITEM CSL_CITATION {"citationID":"LlfVu6ws","properties":{"formattedCitation":"(e.g., Whittingham {\\i{}et al.}, 2006)","plainCitation":"(e.g., Whittingham et al., 2006)","noteIndex":0},"citationItems":[{"id":2912,"uris":["http://zotero.org/users/6116610/items/HHYSXMIZ"],"itemData":{"id":2912,"type":"article-journal","abstract":"1 The biases and shortcomings of stepwise multiple regression are well established within the statistical literature. However, an examination of papers published in 2004 by three leading ecological and behavioural journals suggested that the use of this technique remains widespread: of 65 papers in which a multiple regression approach was used, 57% of studies used a stepwise procedure. 2 The principal drawbacks of stepwise multiple regression include bias in parameter estimation, inconsistencies among model selection algorithms, an inherent (but often overlooked) problem of multiple hypothesis testing, and an inappropriate focus or reliance on a single best model. We discuss each of these issues with examples. 3 We use a worked example of data on yellowhammer distribution collected over 4 years to highlight the pitfalls of stepwise regression. We show that stepwise regression allows models containing significant predictors to be obtained from each year's data. In spite of the significance of the selected models, they vary substantially between years and suggest patterns that are at odds with those determined by analysing the full, 4-year data set. 4 An information theoretic (IT) analysis of the yellowhammer data set illustrates why the varying outcomes of stepwise analyses arise. In particular, the IT approach identifies large numbers of competing models that could describe the data equally well, showing that no one model should be relied upon for inference.","container-title":"Journal of Animal Ecology","DOI":"10.1111/j.1365-2656.2006.01141.x","ISSN":"1365-2656","issue":"5","language":"en","note":"_eprint: https://onlinelibrary.wiley.com/doi/pdf/10.1111/j.1365-2656.2006.01141.x","page":"1182-1189","source":"Wiley Online Library","title":"Why do we still use stepwise modelling in ecology and behaviour?","volume":"75","author":[{"family":"Whittingham","given":"Mark J."},{"family":"Stephens","given":"Philip A."},{"family":"Bradbury","given":"Richard B."},{"family":"Freckleton","given":"Robert P."}],"issued":{"date-parts":[["2006"]]},"citation-key":"whittinghamWhyWeStill2006"},"prefix":"e.g.,"}],"schema":"https://github.com/citation-style-language/schema/raw/master/csl-citation.json"} </w:instrText>
      </w:r>
      <w:r w:rsidR="00807087">
        <w:fldChar w:fldCharType="separate"/>
      </w:r>
      <w:r w:rsidR="00E74C62" w:rsidRPr="00E74C62">
        <w:rPr>
          <w:lang w:val="en-GB"/>
        </w:rPr>
        <w:t xml:space="preserve">(e.g., Whittingham </w:t>
      </w:r>
      <w:r w:rsidR="00E74C62" w:rsidRPr="00E74C62">
        <w:rPr>
          <w:i/>
          <w:iCs/>
          <w:lang w:val="en-GB"/>
        </w:rPr>
        <w:t>et al.</w:t>
      </w:r>
      <w:r w:rsidR="00E74C62" w:rsidRPr="00E74C62">
        <w:rPr>
          <w:lang w:val="en-GB"/>
        </w:rPr>
        <w:t>, 2006)</w:t>
      </w:r>
      <w:r w:rsidR="00807087">
        <w:fldChar w:fldCharType="end"/>
      </w:r>
      <w:r w:rsidR="00FF0AF0">
        <w:t xml:space="preserve">, </w:t>
      </w:r>
      <w:r w:rsidR="00DB7867">
        <w:t>and because</w:t>
      </w:r>
      <w:r w:rsidR="00AF441F">
        <w:t xml:space="preserve"> initial analyses suggested the model was not overfit</w:t>
      </w:r>
      <w:r w:rsidR="00E15E2C">
        <w:t xml:space="preserve"> (see</w:t>
      </w:r>
      <w:r w:rsidR="005713BC">
        <w:t xml:space="preserve"> </w:t>
      </w:r>
      <w:r w:rsidR="005713BC" w:rsidRPr="00C038C3">
        <w:rPr>
          <w:i/>
          <w:iCs/>
        </w:rPr>
        <w:t>SI Appendix</w:t>
      </w:r>
      <w:r w:rsidR="00E8160E">
        <w:rPr>
          <w:i/>
          <w:iCs/>
        </w:rPr>
        <w:t>,</w:t>
      </w:r>
      <w:r w:rsidR="00E15E2C">
        <w:t xml:space="preserve"> Fig. S</w:t>
      </w:r>
      <w:del w:id="334" w:author="Max Lindmark" w:date="2023-01-22T15:10:00Z">
        <w:r w:rsidR="00E15E2C" w:rsidDel="00CB4FDB">
          <w:delText>2</w:delText>
        </w:r>
      </w:del>
      <w:ins w:id="335" w:author="Max Lindmark" w:date="2023-01-22T15:10:00Z">
        <w:r w:rsidR="00CB4FDB">
          <w:t>3</w:t>
        </w:r>
      </w:ins>
      <w:r w:rsidR="00E15E2C">
        <w:t xml:space="preserve"> for Pearson correlation coefficients across </w:t>
      </w:r>
      <w:r w:rsidR="00E15E2C" w:rsidRPr="007A1FF7">
        <w:t>variables)</w:t>
      </w:r>
      <w:r w:rsidRPr="007A1FF7">
        <w:t>.</w:t>
      </w:r>
    </w:p>
    <w:p w14:paraId="3E86D995" w14:textId="77777777" w:rsidR="003E710A" w:rsidRPr="00C038C3" w:rsidRDefault="003E710A" w:rsidP="00552801">
      <w:pPr>
        <w:spacing w:line="480" w:lineRule="auto"/>
        <w:ind w:firstLine="284"/>
        <w:contextualSpacing/>
        <w:mirrorIndents/>
        <w:jc w:val="both"/>
      </w:pPr>
    </w:p>
    <w:p w14:paraId="277CA6FB" w14:textId="77777777" w:rsidR="00B25337" w:rsidRPr="00C038C3" w:rsidRDefault="00B25337" w:rsidP="00B25337">
      <w:pPr>
        <w:spacing w:line="480" w:lineRule="auto"/>
        <w:contextualSpacing/>
        <w:mirrorIndents/>
        <w:jc w:val="both"/>
        <w:rPr>
          <w:i/>
        </w:rPr>
      </w:pPr>
      <w:r w:rsidRPr="00FB7EA2">
        <w:rPr>
          <w:i/>
        </w:rPr>
        <w:t>Model fitting</w:t>
      </w:r>
    </w:p>
    <w:p w14:paraId="741EA46D" w14:textId="36F3364E" w:rsidR="00B25337" w:rsidRPr="00C038C3" w:rsidRDefault="00B25337" w:rsidP="00B25337">
      <w:pPr>
        <w:spacing w:line="480" w:lineRule="auto"/>
        <w:contextualSpacing/>
        <w:mirrorIndents/>
        <w:jc w:val="both"/>
      </w:pPr>
      <w:r w:rsidRPr="00C038C3">
        <w:t xml:space="preserve">For computational efficiency, we fit </w:t>
      </w:r>
      <w:r w:rsidR="00F30369">
        <w:t xml:space="preserve">all </w:t>
      </w:r>
      <w:r w:rsidRPr="00C038C3">
        <w:t>model</w:t>
      </w:r>
      <w:r w:rsidR="00F30369">
        <w:t>s</w:t>
      </w:r>
      <w:r w:rsidRPr="00C038C3">
        <w:t xml:space="preserve"> in a </w:t>
      </w:r>
      <w:r>
        <w:t>“</w:t>
      </w:r>
      <w:r w:rsidRPr="00C038C3">
        <w:t xml:space="preserve">predictive process” modelling framework </w:t>
      </w:r>
      <w:r w:rsidRPr="00C038C3">
        <w:fldChar w:fldCharType="begin"/>
      </w:r>
      <w:r w:rsidR="00E74C62">
        <w:instrText xml:space="preserve"> ADDIN ZOTERO_ITEM CSL_CITATION {"citationID":"jQ1brLvL","properties":{"formattedCitation":"(Latimer {\\i{}et al.}, 2009; Anderson and Ward, 2019)","plainCitation":"(Latimer et al., 2009; Anderson and Ward, 2019)","noteIndex":0},"citationItems":[{"id":2637,"uris":["http://zotero.org/users/6116610/items/GQSDVIPK"],"itemData":{"id":2637,"type":"article-journal","abstract":"Many critical ecological issues require the analysis of large spatial point data sets – for example, modelling species distributions, abundance and spread from survey data. But modelling spatial relationships, especially in large point data sets, presents major computational challenges. We use a novel Bayesian hierarchical statistical approach, ‘spatial predictive process’ modelling, to predict the distribution of a major invasive plant species, Celastrus orbiculatus, in the northeastern USA. The model runs orders of magnitude faster than traditional geostatistical models on a large data set of c. 4000 points, and performs better than generalized linear models, generalized additive models and geographically weighted regression in cross-validation. We also use this approach to model simultaneously the distributions of a set of four major invasive species in a spatially explicit multivariate model. This multispecies analysis demonstrates that some pairs of species exhibit negative residual spatial covariation, suggesting potential competitive interaction or divergent responses to unmeasured factors.","container-title":"Ecology Letters","DOI":"https://doi.org/10.1111/j.1461-0248.2008.01270.x","ISSN":"1461-0248","issue":"2","language":"en","license":"© 2008 Blackwell Publishing Ltd/CNRS","note":"_eprint: https://onlinelibrary.wiley.com/doi/pdf/10.1111/j.1461-0248.2008.01270.x","page":"144-154","source":"Wiley Online Library","title":"Hierarchical models facilitate spatial analysis of large data sets: a case study on invasive plant species in the northeastern United States","title-short":"Hierarchical models facilitate spatial analysis of large data sets","volume":"12","author":[{"family":"Latimer","given":"A. M."},{"family":"Banerjee","given":"S."},{"family":"Jr","given":"H. Sang"},{"family":"Mosher","given":"E. S."},{"family":"Jr","given":"J. A. Silander"}],"issued":{"date-parts":[["2009"]]},"citation-key":"latimerHierarchicalModelsFacilitate2009"}},{"id":1964,"uris":["http://zotero.org/users/6116610/items/6WR26TSC"],"itemData":{"id":1964,"type":"article-journal","abstract":"In ecological systems, extremes can happen in time, such as population crashes, or in space, such as rapid range contractions. However, current methods for joint inference about temporal and spatial dynamics (e.g., spatiotemporal modeling with Gaussian random fields) may perform poorly when underlying processes include extreme events. Here we introduce a model that allows for extremes to occur simultaneously in time and space. Our model is a Bayesian predictive-process GLMM (generalized linear mixed-effects model) that uses a multivariate-t distribution to describe spatial random effects. The approach is easily implemented with our flexible R package glmmfields. First, using simulated data, we demonstrate the ability to recapture spatiotemporal extremes, and explore the consequences of fitting models that ignore such extremes. Second, we predict tree mortality from mountain pine beetle (Dendroctonus ponderosae) outbreaks in the U.S. Pacific Northwest over the last 16 yr. We show that our approach provides more accurate and precise predictions compared to traditional spatiotemporal models when extremes are present. Our R package makes these models accessible to a wide range of ecologists and scientists in other disciplines interested in fitting spatiotemporal GLMMs, with and without extremes.","container-title":"Ecology","DOI":"10.1002/ecy.2403","ISSN":"1939-9170","issue":"1","language":"en","license":"© 2018 by the Ecological Society of America","note":"_eprint: https://esajournals.onlinelibrary.wiley.com/doi/pdf/10.1002/ecy.2403","page":"e02403","source":"Wiley Online Library","title":"Black swans in space: modeling spatiotemporal processes with extremes","title-short":"Black swans in space","volume":"100","author":[{"family":"Anderson","given":"Sean C."},{"family":"Ward","given":"Eric J."}],"issued":{"date-parts":[["2019"]]},"citation-key":"andersonBlackSwansSpace2019"}}],"schema":"https://github.com/citation-style-language/schema/raw/master/csl-citation.json"} </w:instrText>
      </w:r>
      <w:r w:rsidRPr="00C038C3">
        <w:fldChar w:fldCharType="separate"/>
      </w:r>
      <w:r w:rsidR="00E74C62" w:rsidRPr="00E74C62">
        <w:rPr>
          <w:lang w:val="en-GB"/>
        </w:rPr>
        <w:t xml:space="preserve">(Latimer </w:t>
      </w:r>
      <w:r w:rsidR="00E74C62" w:rsidRPr="00E74C62">
        <w:rPr>
          <w:i/>
          <w:iCs/>
          <w:lang w:val="en-GB"/>
        </w:rPr>
        <w:t>et al.</w:t>
      </w:r>
      <w:r w:rsidR="00E74C62" w:rsidRPr="00E74C62">
        <w:rPr>
          <w:lang w:val="en-GB"/>
        </w:rPr>
        <w:t>, 2009; Anderson and Ward, 2019)</w:t>
      </w:r>
      <w:r w:rsidRPr="00C038C3">
        <w:fldChar w:fldCharType="end"/>
      </w:r>
      <w:r w:rsidRPr="00C038C3">
        <w:t xml:space="preserve">, where spatial and spatiotemporal random </w:t>
      </w:r>
      <w:r w:rsidRPr="00C038C3">
        <w:lastRenderedPageBreak/>
        <w:t xml:space="preserve">fields are approximated using a triangulated mesh </w:t>
      </w:r>
      <w:r>
        <w:t xml:space="preserve">and the SPDE approximation </w:t>
      </w:r>
      <w:r w:rsidRPr="00C038C3">
        <w:fldChar w:fldCharType="begin"/>
      </w:r>
      <w:r w:rsidR="00E74C62">
        <w:instrText xml:space="preserve"> ADDIN ZOTERO_ITEM CSL_CITATION {"citationID":"Ka9yRgR0","properties":{"formattedCitation":"(Lindgren {\\i{}et al.}, 2011)","plainCitation":"(Lindgren et al., 2011)","noteIndex":0},"citationItems":[{"id":2630,"uris":["http://zotero.org/users/6116610/items/69CPCHKW"],"itemData":{"id":2630,"type":"article-journal","abstract":"Summary. Continuously indexed Gaussian fields (GFs) are the most important ingredient in spatial statistical modelling and geostatistics. The specification through the covariance function gives an intuitive interpretation of the field properties. On the computational side, GFs are hampered with the big n problem, since the cost of factorizing dense matrices is cubic in the dimension. Although computational power today is at an all time high, this fact seems still to be a computational bottleneck in many applications. Along with GFs, there is the class of Gaussian Markov random fields (GMRFs) which are discretely indexed. The Markov property makes the precision matrix involved sparse, which enables the use of numerical algorithms for sparse matrices, that for fields in only use the square root of the time required by general algorithms. The specification of a GMRF is through its full conditional distributions but its marginal properties are not transparent in such a parameterization. We show that, using an approximate stochastic weak solution to (linear) stochastic partial differential equations, we can, for some GFs in the Matérn class, provide an explicit link, for any triangulation of , between GFs and GMRFs, formulated as a basis function representation. The consequence is that we can take the best from the two worlds and do the modelling by using GFs but do the computations by using GMRFs. Perhaps more importantly, our approach generalizes to other covariance functions generated by SPDEs, including oscillating and non-stationary GFs, as well as GFs on manifolds. We illustrate our approach by analysing global temperature data with a non-stationary model defined on a sphere.","container-title":"Journal of the Royal Statistical Society: Series B (Statistical Methodology)","DOI":"https://doi.org/10.1111/j.1467-9868.2011.00777.x","ISSN":"1467-9868","issue":"4","language":"en","license":"© 2011 Royal Statistical Society","note":"_eprint: https://rss.onlinelibrary.wiley.com/doi/pdf/10.1111/j.1467-9868.2011.00777.x","page":"423-498","source":"Wiley Online Library","title":"An explicit link between Gaussian fields and Gaussian Markov random fields: the stochastic partial differential equation approach","title-short":"An explicit link between Gaussian fields and Gaussian Markov random fields","volume":"73","author":[{"family":"Lindgren","given":"Finn"},{"family":"Rue","given":"Håvard"},{"family":"Lindström","given":"Johan"}],"issued":{"date-parts":[["2011"]]},"citation-key":"lindgrenExplicitLinkGaussian2011"}}],"schema":"https://github.com/citation-style-language/schema/raw/master/csl-citation.json"} </w:instrText>
      </w:r>
      <w:r w:rsidRPr="00C038C3">
        <w:fldChar w:fldCharType="separate"/>
      </w:r>
      <w:r w:rsidR="00E74C62" w:rsidRPr="00E74C62">
        <w:rPr>
          <w:lang w:val="en-GB"/>
        </w:rPr>
        <w:t xml:space="preserve">(Lindgren </w:t>
      </w:r>
      <w:r w:rsidR="00E74C62" w:rsidRPr="00E74C62">
        <w:rPr>
          <w:i/>
          <w:iCs/>
          <w:lang w:val="en-GB"/>
        </w:rPr>
        <w:t>et al.</w:t>
      </w:r>
      <w:r w:rsidR="00E74C62" w:rsidRPr="00E74C62">
        <w:rPr>
          <w:lang w:val="en-GB"/>
        </w:rPr>
        <w:t>, 2011)</w:t>
      </w:r>
      <w:r w:rsidRPr="00C038C3">
        <w:fldChar w:fldCharType="end"/>
      </w:r>
      <w:r w:rsidRPr="00C038C3">
        <w:t xml:space="preserve"> (</w:t>
      </w:r>
      <w:r w:rsidRPr="00C038C3">
        <w:rPr>
          <w:i/>
          <w:iCs/>
        </w:rPr>
        <w:t>SI Appendix</w:t>
      </w:r>
      <w:r w:rsidRPr="00C038C3">
        <w:t xml:space="preserve">, Fig. </w:t>
      </w:r>
      <w:r w:rsidRPr="00C038C3">
        <w:rPr>
          <w:color w:val="000000" w:themeColor="text1"/>
        </w:rPr>
        <w:t>S</w:t>
      </w:r>
      <w:del w:id="336" w:author="Max Lindmark" w:date="2023-01-22T15:10:00Z">
        <w:r w:rsidDel="00135CC6">
          <w:rPr>
            <w:color w:val="000000" w:themeColor="text1"/>
          </w:rPr>
          <w:delText>3</w:delText>
        </w:r>
      </w:del>
      <w:ins w:id="337" w:author="Max Lindmark" w:date="2023-01-22T15:10:00Z">
        <w:r w:rsidR="00135CC6">
          <w:rPr>
            <w:color w:val="000000" w:themeColor="text1"/>
          </w:rPr>
          <w:t>5</w:t>
        </w:r>
      </w:ins>
      <w:r w:rsidRPr="00C038C3">
        <w:rPr>
          <w:color w:val="000000" w:themeColor="text1"/>
        </w:rPr>
        <w:t>, S1</w:t>
      </w:r>
      <w:del w:id="338" w:author="Max Lindmark" w:date="2023-01-22T15:10:00Z">
        <w:r w:rsidR="004045E5" w:rsidDel="00135CC6">
          <w:rPr>
            <w:color w:val="000000" w:themeColor="text1"/>
          </w:rPr>
          <w:delText>2</w:delText>
        </w:r>
      </w:del>
      <w:ins w:id="339" w:author="Max Lindmark" w:date="2023-01-22T15:15:00Z">
        <w:r w:rsidR="00614BA5">
          <w:rPr>
            <w:color w:val="000000" w:themeColor="text1"/>
          </w:rPr>
          <w:t>6</w:t>
        </w:r>
      </w:ins>
      <w:r w:rsidRPr="00C038C3">
        <w:t xml:space="preserve">), created using the R-package </w:t>
      </w:r>
      <w:r>
        <w:t>‘</w:t>
      </w:r>
      <w:r w:rsidRPr="00C038C3">
        <w:t xml:space="preserve">R-INLA’ </w:t>
      </w:r>
      <w:r w:rsidRPr="00C038C3">
        <w:fldChar w:fldCharType="begin"/>
      </w:r>
      <w:r w:rsidR="00E74C62">
        <w:instrText xml:space="preserve"> ADDIN ZOTERO_ITEM CSL_CITATION {"citationID":"miI0MMYw","properties":{"formattedCitation":"(Rue {\\i{}et al.}, 2009)","plainCitation":"(Rue et al., 2009)","noteIndex":0},"citationItems":[{"id":2635,"uris":["http://zotero.org/users/6116610/items/K2TEPWPB"],"itemData":{"id":2635,"type":"article-journal","abstract":"Summary. Structured additive regression models are perhaps the most commonly used class of models in statistical applications. It includes, among others, (generalized) linear models, (generalized) additive models, smoothing spline models, state space models, semiparametric regression, spatial and spatiotemporal models, log-Gaussian Cox processes and geostatistical and geoadditive models. We consider approximate Bayesian inference in a popular subset of structured additive regression models, latent Gaussian models, where the latent field is Gaussian, controlled by a few hyperparameters and with non-Gaussian response variables. The posterior marginals are not available in closed form owing to the non-Gaussian response variables. For such models, Markov chain Monte Carlo methods can be implemented, but they are not without problems, in terms of both convergence and computational time. In some practical applications, the extent of these problems is such that Markov chain Monte Carlo sampling is simply not an appropriate tool for routine analysis. We show that, by using an integrated nested Laplace approximation and its simplified version, we can directly compute very accurate approximations to the posterior marginals. The main benefit of these approximations is computational: where Markov chain Monte Carlo algorithms need hours or days to run, our approximations provide more precise estimates in seconds or minutes. Another advantage with our approach is its generality, which makes it possible to perform Bayesian analysis in an automatic, streamlined way, and to compute model comparison criteria and various predictive measures so that models can be compared and the model under study can be challenged.","container-title":"Journal of the Royal Statistical Society: Series B (Statistical Methodology)","DOI":"https://doi.org/10.1111/j.1467-9868.2008.00700.x","ISSN":"1467-9868","issue":"2","language":"en","license":"© 2009 Royal Statistical Society","note":"_eprint: https://rss.onlinelibrary.wiley.com/doi/pdf/10.1111/j.1467-9868.2008.00700.x","page":"319-392","source":"Wiley Online Library","title":"Approximate Bayesian inference for latent Gaussian models by using integrated nested Laplace approximations","volume":"71","author":[{"family":"Rue","given":"Håvard"},{"family":"Martino","given":"Sara"},{"family":"Chopin","given":"Nicolas"}],"issued":{"date-parts":[["2009"]]},"citation-key":"rueApproximateBayesianInference2009"}}],"schema":"https://github.com/citation-style-language/schema/raw/master/csl-citation.json"} </w:instrText>
      </w:r>
      <w:r w:rsidRPr="00C038C3">
        <w:fldChar w:fldCharType="separate"/>
      </w:r>
      <w:r w:rsidR="00E74C62" w:rsidRPr="00E74C62">
        <w:rPr>
          <w:lang w:val="en-GB"/>
        </w:rPr>
        <w:t xml:space="preserve">(Rue </w:t>
      </w:r>
      <w:r w:rsidR="00E74C62" w:rsidRPr="00E74C62">
        <w:rPr>
          <w:i/>
          <w:iCs/>
          <w:lang w:val="en-GB"/>
        </w:rPr>
        <w:t>et al.</w:t>
      </w:r>
      <w:r w:rsidR="00E74C62" w:rsidRPr="00E74C62">
        <w:rPr>
          <w:lang w:val="en-GB"/>
        </w:rPr>
        <w:t>, 2009)</w:t>
      </w:r>
      <w:r w:rsidRPr="00C038C3">
        <w:fldChar w:fldCharType="end"/>
      </w:r>
      <w:r w:rsidRPr="00C038C3">
        <w:t xml:space="preserve">. The random effects </w:t>
      </w:r>
      <w:r w:rsidR="00A103FF">
        <w:t>were</w:t>
      </w:r>
      <w:r w:rsidR="00A103FF" w:rsidRPr="00C038C3">
        <w:t xml:space="preserve"> </w:t>
      </w:r>
      <w:r w:rsidRPr="00C038C3">
        <w:t>estimated at the vertices (</w:t>
      </w:r>
      <w:r>
        <w:t>“</w:t>
      </w:r>
      <w:r w:rsidRPr="00C038C3">
        <w:t>knots”) of this mesh</w:t>
      </w:r>
      <w:r w:rsidR="00A103FF">
        <w:t xml:space="preserve"> and bilinearly interpolated to the data locations</w:t>
      </w:r>
      <w:r w:rsidRPr="00C038C3">
        <w:t xml:space="preserve">. The locations of the knots were chosen using a </w:t>
      </w:r>
      <m:oMath>
        <m:r>
          <w:rPr>
            <w:rFonts w:ascii="Cambria Math" w:hAnsi="Cambria Math"/>
          </w:rPr>
          <m:t>k</m:t>
        </m:r>
      </m:oMath>
      <w:r w:rsidRPr="00C038C3">
        <w:t xml:space="preserve">-means clustering algorithm, which minimizes the total distance between data points and knots. As the knot random effects are projected to the locations of the observations, more knots </w:t>
      </w:r>
      <w:r>
        <w:t xml:space="preserve">generally </w:t>
      </w:r>
      <w:r w:rsidRPr="00C038C3">
        <w:t>increase accuracy at the cost of computational time</w:t>
      </w:r>
      <w:r>
        <w:t xml:space="preserve">. </w:t>
      </w:r>
      <w:r w:rsidRPr="00C038C3">
        <w:t>After initial exploration</w:t>
      </w:r>
      <w:r>
        <w:t>,</w:t>
      </w:r>
      <w:r w:rsidRPr="00C038C3">
        <w:t xml:space="preserve"> we chose </w:t>
      </w:r>
      <w:r w:rsidR="009061B5">
        <w:t>1</w:t>
      </w:r>
      <w:r w:rsidR="00E45EBB">
        <w:t>0</w:t>
      </w:r>
      <w:r w:rsidR="009061B5">
        <w:t xml:space="preserve">0 knots for the condition model and </w:t>
      </w:r>
      <w:r w:rsidRPr="00C038C3">
        <w:t xml:space="preserve">200 knots for </w:t>
      </w:r>
      <w:r w:rsidR="009061B5">
        <w:t>the density models</w:t>
      </w:r>
      <w:r w:rsidRPr="00C038C3">
        <w:t xml:space="preserve">. </w:t>
      </w:r>
      <w:r>
        <w:t>We</w:t>
      </w:r>
      <w:r w:rsidRPr="00C038C3">
        <w:t xml:space="preserve"> fit </w:t>
      </w:r>
      <w:r>
        <w:t xml:space="preserve">the models </w:t>
      </w:r>
      <w:r w:rsidRPr="00C038C3">
        <w:t xml:space="preserve">using ‘TMB’ </w:t>
      </w:r>
      <w:r>
        <w:fldChar w:fldCharType="begin"/>
      </w:r>
      <w:r w:rsidR="00E74C62">
        <w:instrText xml:space="preserve"> ADDIN ZOTERO_ITEM CSL_CITATION {"citationID":"4fXN3RdQ","properties":{"formattedCitation":"(Kristensen {\\i{}et al.}, 2016)","plainCitation":"(Kristensen et al., 2016)","noteIndex":0},"citationItems":[{"id":2518,"uris":["http://zotero.org/users/6116610/items/QWDJNAAS"],"itemData":{"id":2518,"type":"article-journal","container-title":"Journal of Statistical Software","DOI":"10.18637/jss.v070.i05","ISSN":"1548-7660","issue":"1","language":"en","license":"Copyright (c) 2016 Kasper Kristensen, Anders Nielsen, Casper W. Berg, Hans Skaug, Bradley M. Bell","note":"number: 1","page":"1-21","source":"www.jstatsoft.org","title":"TMB: Automatic Differentiation and Laplace Approximation","title-short":"TMB","volume":"70","author":[{"family":"Kristensen","given":"Kasper"},{"family":"Nielsen","given":"Anders"},{"family":"Berg","given":"Casper W."},{"family":"Skaug","given":"Hans"},{"family":"Bell","given":"Bradley M."}],"issued":{"date-parts":[["2016",4,4]]},"citation-key":"kristensenTMBAutomaticDifferentiation2016"}}],"schema":"https://github.com/citation-style-language/schema/raw/master/csl-citation.json"} </w:instrText>
      </w:r>
      <w:r>
        <w:fldChar w:fldCharType="separate"/>
      </w:r>
      <w:r w:rsidR="00E74C62" w:rsidRPr="00E74C62">
        <w:rPr>
          <w:lang w:val="en-GB"/>
        </w:rPr>
        <w:t xml:space="preserve">(Kristensen </w:t>
      </w:r>
      <w:r w:rsidR="00E74C62" w:rsidRPr="00E74C62">
        <w:rPr>
          <w:i/>
          <w:iCs/>
          <w:lang w:val="en-GB"/>
        </w:rPr>
        <w:t>et al.</w:t>
      </w:r>
      <w:r w:rsidR="00E74C62" w:rsidRPr="00E74C62">
        <w:rPr>
          <w:lang w:val="en-GB"/>
        </w:rPr>
        <w:t>, 2016)</w:t>
      </w:r>
      <w:r>
        <w:fldChar w:fldCharType="end"/>
      </w:r>
      <w:r w:rsidRPr="002E6A18">
        <w:t xml:space="preserve"> via the R-package ‘sdmTMB’ (version </w:t>
      </w:r>
      <w:r w:rsidR="00CA4AC8" w:rsidRPr="00CA4AC8">
        <w:t>0.</w:t>
      </w:r>
      <w:r w:rsidR="00643CF4">
        <w:t>1</w:t>
      </w:r>
      <w:r w:rsidR="00CA4AC8" w:rsidRPr="00CA4AC8">
        <w:t>.</w:t>
      </w:r>
      <w:del w:id="340" w:author="Max Lindmark" w:date="2023-01-17T10:37:00Z">
        <w:r w:rsidR="00643CF4" w:rsidDel="00CF6CD7">
          <w:delText>0</w:delText>
        </w:r>
      </w:del>
      <w:ins w:id="341" w:author="Max Lindmark" w:date="2023-01-17T10:37:00Z">
        <w:r w:rsidR="00CF6CD7">
          <w:t>4.9004</w:t>
        </w:r>
      </w:ins>
      <w:r w:rsidRPr="002E6A18">
        <w:t xml:space="preserve">) </w:t>
      </w:r>
      <w:r w:rsidRPr="00C038C3">
        <w:fldChar w:fldCharType="begin"/>
      </w:r>
      <w:r w:rsidR="00E74C62">
        <w:instrText xml:space="preserve"> ADDIN ZOTERO_ITEM CSL_CITATION {"citationID":"0WqKRC2W","properties":{"formattedCitation":"(Anderson {\\i{}et al.}, 2022)","plainCitation":"(Anderson et al., 2022)","noteIndex":0},"citationItems":[{"id":3401,"uris":["http://zotero.org/users/6116610/items/F9SSIRUI"],"itemData":{"id":3401,"type":"article-journal","abstract":"Geostatistical data---spatially referenced observations related to some continuous spatial phenomenon---are ubiquitous in ecology and can reveal ecological processes and inform management decisions. However, appropriate models to analyze these data, such as generalized linear mixed effects models (GLMMs) with Gaussian random fields, are often computationally intensive and challenging to implement, interpret, and evaluate. Here, we introduce the R package sdmTMB, which implements predictive-process SPDE- (stochastic partial differential equation) based spatial and spatiotemporal models. Estimation is conducted via maximum marginal likelihood with Template Model Builder (TMB) but can be extended to penalized likelihood or Bayesian inference. We describe the statistical model, illustrate the package's use through two case studies, and compare the functionality, speed, and interface to related software. We highlight advantages of using sdmTMB for this class of models: (1) sdmTMB provides a flexible interface familiar to users of glm(), lme4, glmmTMB, or mgcv; (2) estimation is often faster than alternatives; (3) sdmTMB provides simple out-of-sample cross validation; (4) non-stationary processes (time-varying and spatially varying coefficients) are easily constructed with a formula interface; and (5) sdmTMB includes features not available as a combination in related packages (e.g., penalized smoothers and break-point effects, anisotropy, abundance index standardization). We hope that sdmTMB's user-friendly interface will open this useful class of models to a wider audience within species distribution modelling and beyond.","container-title":"bioRxiv (https://doi.org/10.1101/2022.03.24.485545)","DOI":"10.1101/2022.03.24.485545","language":"en","license":"© 2022, Posted by Cold Spring Harbor Laboratory. This pre-print is available under a Creative Commons License (Attribution 4.0 International), CC BY 4.0, as described at http://creativecommons.org/licenses/by/4.0/","note":"section: New Results\ntype: article","page":"2022.03.24.485545","source":"bioRxiv","title":"sdmTMB: an R package for fast, flexible, and user-friendly generalized linear mixed effects models with spatial and spatiotemporal random fields","title-short":"sdmTMB","author":[{"family":"Anderson","given":"Sean C."},{"family":"Ward","given":"Eric J."},{"family":"English","given":"Philina A."},{"family":"Barnett","given":"Lewis A. K."}],"issued":{"date-parts":[["2022",3,27]]},"citation-key":"andersonSdmTMBPackageFast2022"}}],"schema":"https://github.com/citation-style-language/schema/raw/master/csl-citation.json"} </w:instrText>
      </w:r>
      <w:r w:rsidRPr="00C038C3">
        <w:fldChar w:fldCharType="separate"/>
      </w:r>
      <w:r w:rsidR="00E74C62" w:rsidRPr="00E74C62">
        <w:rPr>
          <w:lang w:val="en-GB"/>
        </w:rPr>
        <w:t xml:space="preserve">(Anderson </w:t>
      </w:r>
      <w:r w:rsidR="00E74C62" w:rsidRPr="00E74C62">
        <w:rPr>
          <w:i/>
          <w:iCs/>
          <w:lang w:val="en-GB"/>
        </w:rPr>
        <w:t>et al.</w:t>
      </w:r>
      <w:r w:rsidR="00E74C62" w:rsidRPr="00E74C62">
        <w:rPr>
          <w:lang w:val="en-GB"/>
        </w:rPr>
        <w:t>, 2022)</w:t>
      </w:r>
      <w:r w:rsidRPr="00C038C3">
        <w:fldChar w:fldCharType="end"/>
      </w:r>
      <w:r>
        <w:t xml:space="preserve"> with maximum marginal likelihood and the Laplace approximation to integrate over random effects</w:t>
      </w:r>
      <w:r w:rsidRPr="002E6A18">
        <w:t xml:space="preserve">. </w:t>
      </w:r>
      <w:r w:rsidRPr="00C038C3">
        <w:t xml:space="preserve">We </w:t>
      </w:r>
      <w:r>
        <w:t>assessed</w:t>
      </w:r>
      <w:r w:rsidRPr="00C038C3">
        <w:t xml:space="preserve"> </w:t>
      </w:r>
      <w:r>
        <w:t xml:space="preserve">convergence </w:t>
      </w:r>
      <w:r w:rsidRPr="00C038C3">
        <w:t>by confirming</w:t>
      </w:r>
      <w:r>
        <w:t xml:space="preserve"> that</w:t>
      </w:r>
      <w:r w:rsidRPr="00C038C3">
        <w:t xml:space="preserve"> the maximum absolute gradient </w:t>
      </w:r>
      <w:r>
        <w:t xml:space="preserve">with respect to all fixed effects </w:t>
      </w:r>
      <w:r w:rsidRPr="00C038C3">
        <w:t>was &lt; 0.</w:t>
      </w:r>
      <w:r w:rsidR="00573110">
        <w:t>0</w:t>
      </w:r>
      <w:r w:rsidRPr="00C038C3">
        <w:t>0</w:t>
      </w:r>
      <w:r>
        <w:t>1</w:t>
      </w:r>
      <w:r w:rsidRPr="00C038C3">
        <w:t xml:space="preserve"> and that the Hessian matrix was positive-definite. </w:t>
      </w:r>
      <w:r w:rsidR="00B55D62">
        <w:t xml:space="preserve">Model residuals are shown the </w:t>
      </w:r>
      <w:r w:rsidR="00B55D62" w:rsidRPr="00C038C3">
        <w:rPr>
          <w:i/>
          <w:iCs/>
        </w:rPr>
        <w:t>SI Appendix</w:t>
      </w:r>
      <w:r w:rsidR="00B55D62" w:rsidRPr="00C038C3">
        <w:t xml:space="preserve"> </w:t>
      </w:r>
      <w:del w:id="342" w:author="Max Lindmark" w:date="2023-01-22T15:41:00Z">
        <w:r w:rsidR="00B55D62" w:rsidDel="001F621A">
          <w:delText>(</w:delText>
        </w:r>
      </w:del>
      <w:r w:rsidR="00B55D62">
        <w:t xml:space="preserve">Figs. </w:t>
      </w:r>
      <w:del w:id="343" w:author="Max Lindmark" w:date="2023-01-22T15:36:00Z">
        <w:r w:rsidR="00B55D62" w:rsidDel="00580ABB">
          <w:delText>S4</w:delText>
        </w:r>
      </w:del>
      <w:ins w:id="344" w:author="Max Lindmark" w:date="2023-01-22T15:36:00Z">
        <w:r w:rsidR="00580ABB">
          <w:t>S6–</w:t>
        </w:r>
      </w:ins>
      <w:del w:id="345" w:author="Max Lindmark" w:date="2023-01-22T15:36:00Z">
        <w:r w:rsidR="00B55D62" w:rsidDel="00580ABB">
          <w:delText>-S</w:delText>
        </w:r>
        <w:r w:rsidR="00AA24D9" w:rsidDel="00580ABB">
          <w:delText>6</w:delText>
        </w:r>
        <w:r w:rsidR="00B55D62" w:rsidDel="00580ABB">
          <w:delText xml:space="preserve"> </w:delText>
        </w:r>
      </w:del>
      <w:ins w:id="346" w:author="Max Lindmark" w:date="2023-01-22T15:36:00Z">
        <w:r w:rsidR="00580ABB">
          <w:t xml:space="preserve">S8 </w:t>
        </w:r>
      </w:ins>
      <w:r w:rsidR="00B55D62">
        <w:t xml:space="preserve">and </w:t>
      </w:r>
      <w:del w:id="347" w:author="Max Lindmark" w:date="2023-01-22T15:36:00Z">
        <w:r w:rsidR="00A833FB" w:rsidDel="00DB3A39">
          <w:delText>S13</w:delText>
        </w:r>
      </w:del>
      <w:ins w:id="348" w:author="Max Lindmark" w:date="2023-01-22T15:36:00Z">
        <w:r w:rsidR="00DB3A39">
          <w:t>S17</w:t>
        </w:r>
      </w:ins>
      <w:ins w:id="349" w:author="Max Lindmark" w:date="2023-01-22T15:42:00Z">
        <w:r w:rsidR="00EE4E59">
          <w:t>–</w:t>
        </w:r>
      </w:ins>
      <w:del w:id="350" w:author="Max Lindmark" w:date="2023-01-22T15:42:00Z">
        <w:r w:rsidR="00A833FB" w:rsidDel="00EE4E59">
          <w:delText>-</w:delText>
        </w:r>
      </w:del>
      <w:del w:id="351" w:author="Max Lindmark" w:date="2023-01-22T15:36:00Z">
        <w:r w:rsidR="00A833FB" w:rsidDel="00DB3A39">
          <w:delText>S1</w:delText>
        </w:r>
        <w:r w:rsidR="00483ACF" w:rsidDel="00DB3A39">
          <w:delText>4</w:delText>
        </w:r>
      </w:del>
      <w:ins w:id="352" w:author="Max Lindmark" w:date="2023-01-22T15:36:00Z">
        <w:r w:rsidR="00DB3A39">
          <w:t>S18</w:t>
        </w:r>
      </w:ins>
      <w:del w:id="353" w:author="Max Lindmark" w:date="2023-01-22T15:42:00Z">
        <w:r w:rsidR="00B55D62" w:rsidDel="001F621A">
          <w:delText>)</w:delText>
        </w:r>
      </w:del>
      <w:ins w:id="354" w:author="Max Lindmark" w:date="2023-01-22T15:41:00Z">
        <w:r w:rsidR="00D46BF3">
          <w:t xml:space="preserve">, </w:t>
        </w:r>
      </w:ins>
      <w:ins w:id="355" w:author="Max Lindmark" w:date="2023-01-22T15:43:00Z">
        <w:r w:rsidR="00E37656">
          <w:t xml:space="preserve">conditional effects </w:t>
        </w:r>
      </w:ins>
      <w:ins w:id="356" w:author="Max Lindmark" w:date="2023-01-22T15:44:00Z">
        <w:r w:rsidR="002E3728">
          <w:t xml:space="preserve">in </w:t>
        </w:r>
        <w:r w:rsidR="002E3728" w:rsidRPr="00C038C3">
          <w:rPr>
            <w:i/>
            <w:iCs/>
          </w:rPr>
          <w:t>SI Appendix</w:t>
        </w:r>
        <w:r w:rsidR="002E3728" w:rsidRPr="00C038C3">
          <w:t xml:space="preserve"> </w:t>
        </w:r>
        <w:r w:rsidR="002E3728">
          <w:t>Figs. S</w:t>
        </w:r>
        <w:r w:rsidR="00342523">
          <w:t>13, S22</w:t>
        </w:r>
        <w:r w:rsidR="003D2E84">
          <w:t xml:space="preserve">, </w:t>
        </w:r>
      </w:ins>
      <w:ins w:id="357" w:author="Max Lindmark" w:date="2023-01-22T15:41:00Z">
        <w:r w:rsidR="00D46BF3">
          <w:t>and spatial a</w:t>
        </w:r>
      </w:ins>
      <w:ins w:id="358" w:author="Max Lindmark" w:date="2023-01-22T15:44:00Z">
        <w:r w:rsidR="003D2E84">
          <w:t>n</w:t>
        </w:r>
      </w:ins>
      <w:ins w:id="359" w:author="Max Lindmark" w:date="2023-01-22T15:41:00Z">
        <w:r w:rsidR="00D46BF3">
          <w:t xml:space="preserve">d spatiotemporal random effects are show in </w:t>
        </w:r>
        <w:r w:rsidR="001F621A" w:rsidRPr="00C038C3">
          <w:rPr>
            <w:i/>
            <w:iCs/>
          </w:rPr>
          <w:t>SI Appendix</w:t>
        </w:r>
        <w:r w:rsidR="001F621A" w:rsidRPr="00C038C3">
          <w:t xml:space="preserve"> </w:t>
        </w:r>
        <w:r w:rsidR="001F621A">
          <w:t>Figs. S</w:t>
        </w:r>
      </w:ins>
      <w:ins w:id="360" w:author="Max Lindmark" w:date="2023-01-22T15:42:00Z">
        <w:r w:rsidR="005C6F75">
          <w:t>9</w:t>
        </w:r>
      </w:ins>
      <w:ins w:id="361" w:author="Max Lindmark" w:date="2023-01-22T15:41:00Z">
        <w:r w:rsidR="001F621A">
          <w:t>–S</w:t>
        </w:r>
      </w:ins>
      <w:ins w:id="362" w:author="Max Lindmark" w:date="2023-01-22T15:42:00Z">
        <w:r w:rsidR="005C6F75">
          <w:t>10</w:t>
        </w:r>
      </w:ins>
      <w:ins w:id="363" w:author="Max Lindmark" w:date="2023-01-22T15:41:00Z">
        <w:r w:rsidR="001F621A">
          <w:t xml:space="preserve"> and S1</w:t>
        </w:r>
      </w:ins>
      <w:ins w:id="364" w:author="Max Lindmark" w:date="2023-01-22T15:42:00Z">
        <w:r w:rsidR="00203F39">
          <w:t>9–</w:t>
        </w:r>
      </w:ins>
      <w:ins w:id="365" w:author="Max Lindmark" w:date="2023-01-22T15:41:00Z">
        <w:r w:rsidR="001F621A">
          <w:t>S</w:t>
        </w:r>
      </w:ins>
      <w:ins w:id="366" w:author="Max Lindmark" w:date="2023-01-22T15:42:00Z">
        <w:r w:rsidR="00203F39">
          <w:t>20</w:t>
        </w:r>
      </w:ins>
      <w:r w:rsidR="00B55D62">
        <w:t xml:space="preserve">. </w:t>
      </w:r>
      <w:r w:rsidRPr="00C038C3">
        <w:t xml:space="preserve">We used packages in the </w:t>
      </w:r>
      <w:r>
        <w:t>‘</w:t>
      </w:r>
      <w:r w:rsidRPr="00C038C3">
        <w:t xml:space="preserve">tidyverse’ </w:t>
      </w:r>
      <w:r w:rsidRPr="00C038C3">
        <w:fldChar w:fldCharType="begin"/>
      </w:r>
      <w:r w:rsidR="00E74C62">
        <w:instrText xml:space="preserve"> ADDIN ZOTERO_ITEM CSL_CITATION {"citationID":"vAwAJark","properties":{"formattedCitation":"(Wickham {\\i{}et al.}, 2019)","plainCitation":"(Wickham et al., 2019)","noteIndex":0},"citationItems":[{"id":842,"uris":["http://zotero.org/users/6116610/items/VF9SB64E"],"itemData":{"id":842,"type":"article-journal","DOI":"https://doi.org/10.21105/joss.01686","journalAbbreviation":"Journal of Open Source Software","page":"1686","title":"Welcome to the tidyverse","author":[{"family":"Wickham","given":"Hadley"},{"family":"Averick","given":"Mara"},{"family":"Bryan","given":"Jennifer"},{"family":"Chang","given":"Winston"},{"family":"D'Agostino McGowan","given":"Lucy"},{"family":"François","given":"Romain"},{"family":"Grolemund","given":"Garrett"},{"family":"Alex","given":"Hayes"}],"issued":{"date-parts":[["2019"]]},"citation-key":"wickhamWelcomeTidyverse2019"}}],"schema":"https://github.com/citation-style-language/schema/raw/master/csl-citation.json"} </w:instrText>
      </w:r>
      <w:r w:rsidRPr="00C038C3">
        <w:fldChar w:fldCharType="separate"/>
      </w:r>
      <w:r w:rsidR="00E74C62" w:rsidRPr="00E74C62">
        <w:rPr>
          <w:lang w:val="en-GB"/>
        </w:rPr>
        <w:t xml:space="preserve">(Wickham </w:t>
      </w:r>
      <w:r w:rsidR="00E74C62" w:rsidRPr="00E74C62">
        <w:rPr>
          <w:i/>
          <w:iCs/>
          <w:lang w:val="en-GB"/>
        </w:rPr>
        <w:t>et al.</w:t>
      </w:r>
      <w:r w:rsidR="00E74C62" w:rsidRPr="00E74C62">
        <w:rPr>
          <w:lang w:val="en-GB"/>
        </w:rPr>
        <w:t>, 2019)</w:t>
      </w:r>
      <w:r w:rsidRPr="00C038C3">
        <w:fldChar w:fldCharType="end"/>
      </w:r>
      <w:r w:rsidRPr="00C038C3">
        <w:t xml:space="preserve"> for data processing and plotting. </w:t>
      </w:r>
    </w:p>
    <w:p w14:paraId="00DD4706" w14:textId="49A13403" w:rsidR="00090852" w:rsidRDefault="00090852" w:rsidP="00552801">
      <w:pPr>
        <w:pStyle w:val="Heading1"/>
        <w:keepNext w:val="0"/>
        <w:keepLines w:val="0"/>
        <w:spacing w:before="0" w:after="0" w:line="480" w:lineRule="auto"/>
        <w:contextualSpacing/>
        <w:mirrorIndents/>
        <w:jc w:val="both"/>
        <w:rPr>
          <w:ins w:id="367" w:author="Max Lindmark" w:date="2023-01-10T13:10:00Z"/>
          <w:b/>
          <w:sz w:val="28"/>
          <w:szCs w:val="28"/>
        </w:rPr>
      </w:pPr>
    </w:p>
    <w:p w14:paraId="461EB206" w14:textId="77777777" w:rsidR="00014C70" w:rsidRDefault="00014C70" w:rsidP="00014C70">
      <w:pPr>
        <w:spacing w:line="480" w:lineRule="auto"/>
        <w:contextualSpacing/>
        <w:mirrorIndents/>
        <w:jc w:val="both"/>
        <w:rPr>
          <w:ins w:id="368" w:author="Max Lindmark" w:date="2023-01-10T13:10:00Z"/>
          <w:i/>
        </w:rPr>
      </w:pPr>
      <w:ins w:id="369" w:author="Max Lindmark" w:date="2023-01-10T13:10:00Z">
        <w:r>
          <w:rPr>
            <w:i/>
          </w:rPr>
          <w:t>Spatiotemporal predictions</w:t>
        </w:r>
      </w:ins>
    </w:p>
    <w:p w14:paraId="22A07D0D" w14:textId="4D6201BD" w:rsidR="00014C70" w:rsidRDefault="00014C70" w:rsidP="00014C70">
      <w:pPr>
        <w:spacing w:line="480" w:lineRule="auto"/>
        <w:contextualSpacing/>
        <w:mirrorIndents/>
        <w:jc w:val="both"/>
        <w:rPr>
          <w:ins w:id="370" w:author="Max Lindmark" w:date="2023-01-10T13:10:00Z"/>
          <w:iCs/>
        </w:rPr>
      </w:pPr>
      <w:ins w:id="371" w:author="Max Lindmark" w:date="2023-01-10T13:10:00Z">
        <w:r>
          <w:rPr>
            <w:iCs/>
          </w:rPr>
          <w:t>We predicted body condition and biomass density of cod onto a 4</w:t>
        </w:r>
      </w:ins>
      <m:oMath>
        <m:r>
          <w:ins w:id="372" w:author="Max Lindmark" w:date="2023-01-10T13:10:00Z">
            <w:rPr>
              <w:rFonts w:ascii="Cambria Math" w:hAnsi="Cambria Math"/>
            </w:rPr>
            <m:t>×</m:t>
          </w:ins>
        </m:r>
      </m:oMath>
      <w:ins w:id="373" w:author="Max Lindmark" w:date="2023-01-10T13:10:00Z">
        <w:r>
          <w:rPr>
            <w:iCs/>
          </w:rPr>
          <w:t xml:space="preserve">4 </w:t>
        </w:r>
      </w:ins>
      <w:ins w:id="374" w:author="Max Lindmark" w:date="2023-01-10T13:11:00Z">
        <w:r w:rsidR="008346A8">
          <w:rPr>
            <w:iCs/>
          </w:rPr>
          <w:t xml:space="preserve">km </w:t>
        </w:r>
      </w:ins>
      <w:ins w:id="375" w:author="Max Lindmark" w:date="2023-01-10T13:10:00Z">
        <w:r w:rsidR="00B147B3">
          <w:rPr>
            <w:iCs/>
          </w:rPr>
          <w:t xml:space="preserve">prediction </w:t>
        </w:r>
        <w:r>
          <w:rPr>
            <w:iCs/>
          </w:rPr>
          <w:t xml:space="preserve">grid with </w:t>
        </w:r>
        <w:r w:rsidR="00B147B3">
          <w:rPr>
            <w:iCs/>
          </w:rPr>
          <w:t xml:space="preserve">covariates </w:t>
        </w:r>
        <w:r w:rsidR="00071DC7">
          <w:rPr>
            <w:iCs/>
          </w:rPr>
          <w:t xml:space="preserve">to visualize </w:t>
        </w:r>
      </w:ins>
      <w:ins w:id="376" w:author="Max Lindmark" w:date="2023-01-10T13:12:00Z">
        <w:r w:rsidR="003E51E2">
          <w:rPr>
            <w:iCs/>
          </w:rPr>
          <w:t>spatiotemporal variation and to calculate</w:t>
        </w:r>
      </w:ins>
      <w:ins w:id="377" w:author="Max Lindmark" w:date="2023-01-11T09:30:00Z">
        <w:r w:rsidR="00373EFE">
          <w:rPr>
            <w:iCs/>
          </w:rPr>
          <w:t xml:space="preserve"> random-field</w:t>
        </w:r>
      </w:ins>
      <w:ins w:id="378" w:author="Max Lindmark" w:date="2023-01-10T13:12:00Z">
        <w:r w:rsidR="003E51E2">
          <w:rPr>
            <w:iCs/>
          </w:rPr>
          <w:t xml:space="preserve"> </w:t>
        </w:r>
      </w:ins>
      <w:ins w:id="379" w:author="Max Lindmark" w:date="2023-01-11T09:28:00Z">
        <w:r w:rsidR="00B34DEC">
          <w:rPr>
            <w:iCs/>
          </w:rPr>
          <w:t xml:space="preserve">model-based </w:t>
        </w:r>
      </w:ins>
      <w:ins w:id="380" w:author="Max Lindmark" w:date="2023-01-11T09:29:00Z">
        <w:r w:rsidR="00B34DEC">
          <w:rPr>
            <w:iCs/>
          </w:rPr>
          <w:t>indices</w:t>
        </w:r>
      </w:ins>
      <w:ins w:id="381" w:author="Max Lindmark" w:date="2023-01-11T09:28:00Z">
        <w:r w:rsidR="00B34DEC">
          <w:rPr>
            <w:iCs/>
          </w:rPr>
          <w:t xml:space="preserve"> of </w:t>
        </w:r>
      </w:ins>
      <w:ins w:id="382" w:author="Max Lindmark" w:date="2023-01-10T13:12:00Z">
        <w:r w:rsidR="003E51E2">
          <w:rPr>
            <w:iCs/>
          </w:rPr>
          <w:t>condition and relative biomass</w:t>
        </w:r>
      </w:ins>
      <w:ins w:id="383" w:author="Max Lindmark" w:date="2023-01-11T09:29:00Z">
        <w:r w:rsidR="00025951">
          <w:rPr>
            <w:iCs/>
          </w:rPr>
          <w:t xml:space="preserve"> </w:t>
        </w:r>
      </w:ins>
      <w:r w:rsidR="00373EFE">
        <w:rPr>
          <w:iCs/>
        </w:rPr>
        <w:fldChar w:fldCharType="begin"/>
      </w:r>
      <w:r w:rsidR="00373EFE">
        <w:rPr>
          <w:iCs/>
        </w:rPr>
        <w:instrText xml:space="preserve"> ADDIN ZOTERO_ITEM CSL_CITATION {"citationID":"Skm6IYcP","properties":{"formattedCitation":"(Shelton {\\i{}et al.}, 2014; Thorson {\\i{}et al.}, 2015a)","plainCitation":"(Shelton et al., 2014; Thorson et al., 2015a)","noteIndex":0},"citationItems":[{"id":3188,"uris":["http://zotero.org/users/6116610/items/M8XK2LRZ"],"itemData":{"id":3188,"type":"article-journal","container-title":"Canadian Journal of Fisheries and Aquatic Sciences","page":"1655-1666","title":"Spatial semiparametric models improve estimates of species abundance and distribution","volume":"71","author":[{"family":"Shelton","given":"Andrew Olaf"},{"family":"Thorson","given":"James T"},{"family":"Ward","given":"Eric J"},{"family":"Feist","given":"Blake E"}],"issued":{"date-parts":[["2014"]]},"citation-key":"sheltonSpatialSemiparametricModels2014"}},{"id":2256,"uris":["http://zotero.org/users/6116610/items/JIIMZBJ8"],"itemData":{"id":2256,"type":"article-journal","abstract":"Abstract.  Indices of abundance are the bedrock for stock assessments or empirical management procedures used to manage fishery catches for fish populations wor","container-title":"ICES Journal of Marine Science","DOI":"10.1093/icesjms/fsu243","ISSN":"1054-3139","issue":"5","journalAbbreviation":"ICES J Mar Sci","language":"en","note":"publisher: Oxford Academic","page":"1297-1310","source":"academic.oup.com","title":"Geostatistical delta-generalized linear mixed models improve precision for estimated abundance indices for West Coast groundfishes","volume":"72","author":[{"family":"Thorson","given":"James T."},{"family":"Shelton","given":"Andrew O."},{"family":"Ward","given":"Eric J."},{"family":"Skaug","given":"Hans J."}],"issued":{"date-parts":[["2015",6,1]]},"citation-key":"thorsonGeostatisticalDeltageneralizedLinear2015"}}],"schema":"https://github.com/citation-style-language/schema/raw/master/csl-citation.json"} </w:instrText>
      </w:r>
      <w:r w:rsidR="00373EFE">
        <w:rPr>
          <w:iCs/>
        </w:rPr>
        <w:fldChar w:fldCharType="separate"/>
      </w:r>
      <w:r w:rsidR="00373EFE" w:rsidRPr="00373EFE">
        <w:rPr>
          <w:lang w:val="en-GB"/>
        </w:rPr>
        <w:t xml:space="preserve">(Shelton </w:t>
      </w:r>
      <w:r w:rsidR="00373EFE" w:rsidRPr="00373EFE">
        <w:rPr>
          <w:i/>
          <w:iCs/>
          <w:lang w:val="en-GB"/>
        </w:rPr>
        <w:t>et al.</w:t>
      </w:r>
      <w:r w:rsidR="00373EFE" w:rsidRPr="00373EFE">
        <w:rPr>
          <w:lang w:val="en-GB"/>
        </w:rPr>
        <w:t xml:space="preserve">, 2014; Thorson </w:t>
      </w:r>
      <w:r w:rsidR="00373EFE" w:rsidRPr="00373EFE">
        <w:rPr>
          <w:i/>
          <w:iCs/>
          <w:lang w:val="en-GB"/>
        </w:rPr>
        <w:t>et al.</w:t>
      </w:r>
      <w:r w:rsidR="00373EFE" w:rsidRPr="00373EFE">
        <w:rPr>
          <w:lang w:val="en-GB"/>
        </w:rPr>
        <w:t>, 2015a)</w:t>
      </w:r>
      <w:r w:rsidR="00373EFE">
        <w:rPr>
          <w:iCs/>
        </w:rPr>
        <w:fldChar w:fldCharType="end"/>
      </w:r>
      <w:ins w:id="384" w:author="Max Lindmark" w:date="2023-01-10T13:12:00Z">
        <w:r w:rsidR="00E92C47">
          <w:rPr>
            <w:iCs/>
          </w:rPr>
          <w:t xml:space="preserve">. </w:t>
        </w:r>
      </w:ins>
      <w:ins w:id="385" w:author="Max Lindmark" w:date="2023-01-12T16:14:00Z">
        <w:r w:rsidR="00297996">
          <w:rPr>
            <w:iCs/>
          </w:rPr>
          <w:t xml:space="preserve">Annual condition and biomass </w:t>
        </w:r>
        <w:r w:rsidR="00381E7C">
          <w:rPr>
            <w:iCs/>
          </w:rPr>
          <w:t>i</w:t>
        </w:r>
      </w:ins>
      <w:ins w:id="386" w:author="Max Lindmark" w:date="2023-01-10T13:13:00Z">
        <w:r w:rsidR="004F2908">
          <w:rPr>
            <w:iCs/>
          </w:rPr>
          <w:t xml:space="preserve">ndices were </w:t>
        </w:r>
      </w:ins>
      <w:ins w:id="387" w:author="Max Lindmark" w:date="2023-01-12T16:09:00Z">
        <w:r w:rsidR="00F85AA9">
          <w:rPr>
            <w:iCs/>
          </w:rPr>
          <w:t>calculate</w:t>
        </w:r>
      </w:ins>
      <w:ins w:id="388" w:author="Max Lindmark" w:date="2023-01-12T16:10:00Z">
        <w:r w:rsidR="00294526">
          <w:rPr>
            <w:iCs/>
          </w:rPr>
          <w:t>d</w:t>
        </w:r>
      </w:ins>
      <w:ins w:id="389" w:author="Max Lindmark" w:date="2023-01-12T16:09:00Z">
        <w:r w:rsidR="00F85AA9">
          <w:rPr>
            <w:iCs/>
          </w:rPr>
          <w:t xml:space="preserve"> from 500 draws</w:t>
        </w:r>
      </w:ins>
      <w:ins w:id="390" w:author="Max Lindmark" w:date="2023-01-10T13:14:00Z">
        <w:r w:rsidR="004F2908">
          <w:rPr>
            <w:iCs/>
          </w:rPr>
          <w:t xml:space="preserve"> from </w:t>
        </w:r>
        <w:r w:rsidR="00640FD3">
          <w:rPr>
            <w:iCs/>
          </w:rPr>
          <w:t xml:space="preserve">the </w:t>
        </w:r>
        <w:r w:rsidR="004F2908" w:rsidRPr="004F2908">
          <w:rPr>
            <w:iCs/>
          </w:rPr>
          <w:t>joint precision matrix</w:t>
        </w:r>
      </w:ins>
      <w:ins w:id="391" w:author="Max Lindmark" w:date="2023-01-12T16:09:00Z">
        <w:r w:rsidR="00AE0EE5">
          <w:rPr>
            <w:iCs/>
          </w:rPr>
          <w:t xml:space="preserve"> and </w:t>
        </w:r>
      </w:ins>
      <w:ins w:id="392" w:author="Max Lindmark" w:date="2023-01-12T16:14:00Z">
        <w:r w:rsidR="004941A0">
          <w:rPr>
            <w:iCs/>
          </w:rPr>
          <w:t xml:space="preserve">model </w:t>
        </w:r>
      </w:ins>
      <w:ins w:id="393" w:author="Max Lindmark" w:date="2023-01-12T16:09:00Z">
        <w:r w:rsidR="00AE0EE5">
          <w:rPr>
            <w:iCs/>
          </w:rPr>
          <w:t>prediction</w:t>
        </w:r>
        <w:r w:rsidR="00455E36">
          <w:rPr>
            <w:iCs/>
          </w:rPr>
          <w:t>s</w:t>
        </w:r>
        <w:r w:rsidR="00AE0EE5">
          <w:rPr>
            <w:iCs/>
          </w:rPr>
          <w:t xml:space="preserve"> </w:t>
        </w:r>
      </w:ins>
      <w:ins w:id="394" w:author="Max Lindmark" w:date="2023-01-12T16:10:00Z">
        <w:r w:rsidR="00455E36">
          <w:rPr>
            <w:iCs/>
          </w:rPr>
          <w:t xml:space="preserve">on the </w:t>
        </w:r>
      </w:ins>
      <w:ins w:id="395" w:author="Max Lindmark" w:date="2023-01-12T16:09:00Z">
        <w:r w:rsidR="00AE0EE5">
          <w:rPr>
            <w:iCs/>
          </w:rPr>
          <w:t>grid</w:t>
        </w:r>
      </w:ins>
      <w:ins w:id="396" w:author="Max Lindmark" w:date="2023-01-10T13:16:00Z">
        <w:r w:rsidR="00904207">
          <w:rPr>
            <w:iCs/>
          </w:rPr>
          <w:t xml:space="preserve">. </w:t>
        </w:r>
      </w:ins>
      <w:ins w:id="397" w:author="Max Lindmark" w:date="2023-01-20T15:19:00Z">
        <w:r w:rsidR="007B5319">
          <w:rPr>
            <w:iCs/>
          </w:rPr>
          <w:t xml:space="preserve">Predicted condition in </w:t>
        </w:r>
      </w:ins>
      <w:ins w:id="398" w:author="Max Lindmark" w:date="2023-01-10T13:17:00Z">
        <w:r w:rsidR="00904207">
          <w:rPr>
            <w:iCs/>
          </w:rPr>
          <w:t xml:space="preserve">each grid cell </w:t>
        </w:r>
      </w:ins>
      <w:ins w:id="399" w:author="Max Lindmark" w:date="2023-01-20T15:19:00Z">
        <w:r w:rsidR="00272325">
          <w:rPr>
            <w:iCs/>
          </w:rPr>
          <w:t xml:space="preserve">was weighted </w:t>
        </w:r>
      </w:ins>
      <w:ins w:id="400" w:author="Max Lindmark" w:date="2023-01-10T13:17:00Z">
        <w:r w:rsidR="00904207">
          <w:rPr>
            <w:iCs/>
          </w:rPr>
          <w:t>with the predicted biomass density of cod</w:t>
        </w:r>
        <w:r w:rsidR="008E681C">
          <w:rPr>
            <w:iCs/>
          </w:rPr>
          <w:t xml:space="preserve"> </w:t>
        </w:r>
      </w:ins>
      <w:ins w:id="401" w:author="Max Lindmark" w:date="2023-01-12T16:12:00Z">
        <w:r w:rsidR="00B941C5">
          <w:rPr>
            <w:iCs/>
          </w:rPr>
          <w:t>in the same grid cell</w:t>
        </w:r>
      </w:ins>
      <w:ins w:id="402" w:author="Max Lindmark" w:date="2023-01-20T15:19:00Z">
        <w:r w:rsidR="00BD5056">
          <w:rPr>
            <w:iCs/>
          </w:rPr>
          <w:t xml:space="preserve">, to </w:t>
        </w:r>
      </w:ins>
      <w:ins w:id="403" w:author="Max Lindmark" w:date="2023-01-12T16:13:00Z">
        <w:r w:rsidR="001F2F95">
          <w:rPr>
            <w:iCs/>
          </w:rPr>
          <w:t xml:space="preserve">account for the </w:t>
        </w:r>
      </w:ins>
      <w:ins w:id="404" w:author="Max Lindmark" w:date="2023-01-20T15:19:00Z">
        <w:r w:rsidR="001E0CA6">
          <w:rPr>
            <w:iCs/>
          </w:rPr>
          <w:t>heterogenous</w:t>
        </w:r>
      </w:ins>
      <w:ins w:id="405" w:author="Max Lindmark" w:date="2023-01-12T16:13:00Z">
        <w:r w:rsidR="001F2F95">
          <w:rPr>
            <w:iCs/>
          </w:rPr>
          <w:t xml:space="preserve"> and </w:t>
        </w:r>
      </w:ins>
      <w:ins w:id="406" w:author="Max Lindmark" w:date="2023-01-12T16:14:00Z">
        <w:r w:rsidR="00526710">
          <w:rPr>
            <w:iCs/>
          </w:rPr>
          <w:t>temporally</w:t>
        </w:r>
      </w:ins>
      <w:ins w:id="407" w:author="Max Lindmark" w:date="2023-01-12T16:13:00Z">
        <w:r w:rsidR="001F2F95">
          <w:rPr>
            <w:iCs/>
          </w:rPr>
          <w:t xml:space="preserve"> varying distribution of biomass in the domain</w:t>
        </w:r>
      </w:ins>
      <w:ins w:id="408" w:author="Max Lindmark" w:date="2023-01-22T15:40:00Z">
        <w:r w:rsidR="00262105">
          <w:rPr>
            <w:iCs/>
          </w:rPr>
          <w:t xml:space="preserve"> (</w:t>
        </w:r>
        <w:r w:rsidR="007B5C73" w:rsidRPr="00C038C3">
          <w:rPr>
            <w:i/>
            <w:iCs/>
          </w:rPr>
          <w:t>SI Appendix</w:t>
        </w:r>
        <w:r w:rsidR="007B5C73">
          <w:rPr>
            <w:iCs/>
          </w:rPr>
          <w:t xml:space="preserve"> </w:t>
        </w:r>
        <w:r w:rsidR="00262105">
          <w:rPr>
            <w:iCs/>
          </w:rPr>
          <w:t>Fig. S4)</w:t>
        </w:r>
      </w:ins>
      <w:ins w:id="409" w:author="Max Lindmark" w:date="2023-01-12T16:19:00Z">
        <w:r w:rsidR="00156D70">
          <w:rPr>
            <w:iCs/>
          </w:rPr>
          <w:t xml:space="preserve"> </w:t>
        </w:r>
      </w:ins>
      <w:r w:rsidR="00D17454">
        <w:rPr>
          <w:iCs/>
        </w:rPr>
        <w:fldChar w:fldCharType="begin"/>
      </w:r>
      <w:r w:rsidR="00F9585E">
        <w:rPr>
          <w:iCs/>
        </w:rPr>
        <w:instrText xml:space="preserve"> ADDIN ZOTERO_ITEM CSL_CITATION {"citationID":"07g6gElE","properties":{"formattedCitation":"(Gr\\uc0\\u252{}ss {\\i{}et al.}, 2020; Indivero {\\i{}et al.}, 2023)","plainCitation":"(Grüss et al., 2020; Indivero et al., 2023)","noteIndex":0},"citationItems":[{"id":702,"uris":["http://zotero.org/users/6116610/items/C5WI4JA6"],"itemData":{"id":702,"type":"article-journal","abstract":"Estimating fish condition, the relative weight of an individual fish given its body length, is a convenient way to relate the physiological health and energetic status of fishes to their productivity. Despite evidence of density-dependence effects on condition in some species, previous research has not jointly estimated synchronous changes in condition and density operating at fine spatial scales (a few km). Therefore, we developed a spatio-temporal modeling approach that simultaneously estimates correlated variation in density (measured as numbers per area) and condition. We applied our approach to 6 eastern Bering Sea (EBS) groundfish species (4 flatfishes and 2 gadoids) for the period 1992−2016, and estimated correlations in spatial variation (unmeasured variation that is stable over time) and spatio-temporal variation (unmeasured variation that changes between years). Spatial variation in density had a strong significant negative association with spatial variation in condition for 3 flatfishes and a positive association for one gadoid. Spatiotemporal variation in density had a significant association with spatio-temporal variation in condition for one flatfish (negative) and one gadoid (positive). Moreover, for the 6 study species, bottom temperature was identified as an important predictor of both density and condition. The increasing trend in bottom temperatures between 1992 and 2016 was accompanied by an overall increase in the abundance-weighted condition of 5 species. We conclude that forecasts of changes in weight-at-age within some EBS groundfish assessments will require an understanding of both density-dependence and bottom temperature effects on fish condition to better prepare for future climate and exploitation changes.","container-title":"Marine Ecology Progress Series","DOI":"10.3354/meps13213","ISSN":"0171-8630, 1616-1599","journalAbbreviation":"Mar. Ecol. Prog. Ser.","language":"en","page":"169-185","source":"DOI.org (Crossref)","title":"Estimating synchronous changes in condition and density in eastern Bering Sea fishes","volume":"635","author":[{"family":"Grüss","given":"A"},{"family":"Gao","given":"J"},{"family":"Thorson","given":"Jt"},{"family":"Rooper","given":"Cn"},{"family":"Thompson","given":"G"},{"family":"Boldt","given":"Jl"},{"family":"Lauth","given":"R"}],"issued":{"date-parts":[["2020",2,6]]},"citation-key":"grussEstimatingSynchronousChanges2020"}},{"id":4279,"uris":["http://zotero.org/users/6116610/items/ZKEIPKH8"],"itemData":{"id":4279,"type":"article-journal","abstract":"Environmental conditions can create spatial and temporal variability in growth and distribution processes, yet contemporary stock assessment methods often do not explicitly address the consequences of these patterns. For example, stock assessments often assume that body weight-at-age (i.e. size) is constant across the stocks’ range, and may thereby miss important spatio-temporal patterns. This is becoming increasingly relevant given climate-driven distributional shifts, because samples for estimating size-at-age can be spatially unbalanced and lead to biases when extrapolating into unsampled areas. Here, we jointly analysed data on the local abundance and size of walleye pollock (Gadus chalcogrammus) in the Bering Sea, to demonstrate a tractable first step in expanding spatially unbalanced size-at-age samples, while incorporating fine-scale spatial and temporal variation for inclusion in stock assessments. The data come from NOAA’s bottom trawl survey data and were evaluated using a multivariate spatio-temporal statistical model. We found extensive variation in size-at-age at fine spatial scales, though specific patterns differed between age classes. In addition to persistent spatial patterns, we also documented year-to-year differences in the spatial patterning of size-at-age. Intra-annual variation in the population-level size-at-age (used to generate the size-at-age matrix in the stock assessment) was largely driven by localized changes in fish size, while shifts in species distribution had a smaller effect. The spatio-temporal size-at-age matrix led to marginal improvement in the stock assessment fit to the survey biomass index. Results from our case study suggest that accounting for spatially unbalanced sampling improved stock assessment consistency. Additionally, it improved our understanding on the dynamics of how local and population-level demographic processes interact. As climate change affects fish distribution and growth, integrating spatiotemporally explicit size-at-age processes with anticipated environmental conditions may improve stock-assessment forecasts used to set annual harvest limits.","container-title":"ICES Journal of Marine Science","DOI":"10.1093/icesjms/fsac236","ISSN":"1054-3139","journalAbbreviation":"ICES Journal of Marine Science","page":"fsac236","source":"Silverchair","title":"Incorporating distribution shifts and spatio-temporal variation when estimating weight-at-age for stock assessments: a case study involving the Bering Sea pollock (Gadus chalcogrammus)","title-short":"Incorporating distribution shifts and spatio-temporal variation when estimating weight-at-age for stock assessments","author":[{"family":"Indivero","given":"Julia"},{"family":"Essington","given":"Timothy E"},{"family":"Ianelli","given":"James N"},{"family":"Thorson","given":"James T"}],"issued":{"date-parts":[["2023",1,5]]},"citation-key":"indiveroIncorporatingDistributionShifts2023"}}],"schema":"https://github.com/citation-style-language/schema/raw/master/csl-citation.json"} </w:instrText>
      </w:r>
      <w:r w:rsidR="00D17454">
        <w:rPr>
          <w:iCs/>
        </w:rPr>
        <w:fldChar w:fldCharType="separate"/>
      </w:r>
      <w:r w:rsidR="00F9585E" w:rsidRPr="00F9585E">
        <w:rPr>
          <w:lang w:val="en-GB"/>
        </w:rPr>
        <w:t xml:space="preserve">(Grüss </w:t>
      </w:r>
      <w:r w:rsidR="00F9585E" w:rsidRPr="00F9585E">
        <w:rPr>
          <w:i/>
          <w:iCs/>
          <w:lang w:val="en-GB"/>
        </w:rPr>
        <w:t>et al.</w:t>
      </w:r>
      <w:r w:rsidR="00F9585E" w:rsidRPr="00F9585E">
        <w:rPr>
          <w:lang w:val="en-GB"/>
        </w:rPr>
        <w:t xml:space="preserve">, </w:t>
      </w:r>
      <w:r w:rsidR="00F9585E" w:rsidRPr="00F9585E">
        <w:rPr>
          <w:lang w:val="en-GB"/>
        </w:rPr>
        <w:lastRenderedPageBreak/>
        <w:t xml:space="preserve">2020; Indivero </w:t>
      </w:r>
      <w:r w:rsidR="00F9585E" w:rsidRPr="00F9585E">
        <w:rPr>
          <w:i/>
          <w:iCs/>
          <w:lang w:val="en-GB"/>
        </w:rPr>
        <w:t>et al.</w:t>
      </w:r>
      <w:r w:rsidR="00F9585E" w:rsidRPr="00F9585E">
        <w:rPr>
          <w:lang w:val="en-GB"/>
        </w:rPr>
        <w:t>, 2023)</w:t>
      </w:r>
      <w:r w:rsidR="00D17454">
        <w:rPr>
          <w:iCs/>
        </w:rPr>
        <w:fldChar w:fldCharType="end"/>
      </w:r>
      <w:ins w:id="410" w:author="Max Lindmark" w:date="2023-01-12T16:13:00Z">
        <w:r w:rsidR="001F2F95">
          <w:rPr>
            <w:iCs/>
          </w:rPr>
          <w:t xml:space="preserve">. The </w:t>
        </w:r>
        <w:r w:rsidR="008C4EEC">
          <w:rPr>
            <w:iCs/>
          </w:rPr>
          <w:t>final</w:t>
        </w:r>
      </w:ins>
      <w:ins w:id="411" w:author="Max Lindmark" w:date="2023-01-20T15:19:00Z">
        <w:r w:rsidR="00056971">
          <w:rPr>
            <w:iCs/>
          </w:rPr>
          <w:t xml:space="preserve">, annual </w:t>
        </w:r>
        <w:r w:rsidR="00A60632">
          <w:rPr>
            <w:iCs/>
          </w:rPr>
          <w:t xml:space="preserve">condition </w:t>
        </w:r>
      </w:ins>
      <w:ins w:id="412" w:author="Max Lindmark" w:date="2023-01-12T16:13:00Z">
        <w:r w:rsidR="008C4EEC">
          <w:rPr>
            <w:iCs/>
          </w:rPr>
          <w:t xml:space="preserve">index was acquired by dividing the index by the </w:t>
        </w:r>
      </w:ins>
      <w:ins w:id="413" w:author="Max Lindmark" w:date="2023-01-10T13:18:00Z">
        <w:r w:rsidR="008E681C">
          <w:rPr>
            <w:iCs/>
          </w:rPr>
          <w:t>sum of weights</w:t>
        </w:r>
      </w:ins>
      <w:ins w:id="414" w:author="Max Lindmark" w:date="2023-01-12T16:14:00Z">
        <w:r w:rsidR="008D1265">
          <w:rPr>
            <w:iCs/>
          </w:rPr>
          <w:t xml:space="preserve"> (</w:t>
        </w:r>
        <w:r w:rsidR="001C5E90">
          <w:rPr>
            <w:iCs/>
          </w:rPr>
          <w:t xml:space="preserve">cod </w:t>
        </w:r>
        <w:r w:rsidR="008D1265">
          <w:rPr>
            <w:iCs/>
          </w:rPr>
          <w:t>biomass densities)</w:t>
        </w:r>
      </w:ins>
      <w:ins w:id="415" w:author="Max Lindmark" w:date="2023-01-12T16:13:00Z">
        <w:r w:rsidR="008C4EEC">
          <w:rPr>
            <w:iCs/>
          </w:rPr>
          <w:t xml:space="preserve"> </w:t>
        </w:r>
      </w:ins>
      <w:ins w:id="416" w:author="Max Lindmark" w:date="2023-01-10T13:18:00Z">
        <w:r w:rsidR="008E681C">
          <w:rPr>
            <w:iCs/>
          </w:rPr>
          <w:t>by year</w:t>
        </w:r>
      </w:ins>
      <w:ins w:id="417" w:author="Max Lindmark" w:date="2023-01-10T13:44:00Z">
        <w:r w:rsidR="00264258">
          <w:rPr>
            <w:iCs/>
          </w:rPr>
          <w:t>.</w:t>
        </w:r>
      </w:ins>
    </w:p>
    <w:p w14:paraId="76D08D66" w14:textId="2F3A7088" w:rsidR="00014C70" w:rsidRDefault="00014C70" w:rsidP="00552801">
      <w:pPr>
        <w:pStyle w:val="Heading1"/>
        <w:keepNext w:val="0"/>
        <w:keepLines w:val="0"/>
        <w:spacing w:before="0" w:after="0" w:line="480" w:lineRule="auto"/>
        <w:contextualSpacing/>
        <w:mirrorIndents/>
        <w:jc w:val="both"/>
        <w:rPr>
          <w:sz w:val="24"/>
          <w:szCs w:val="24"/>
        </w:rPr>
      </w:pPr>
    </w:p>
    <w:p w14:paraId="6FFBDAAF" w14:textId="77777777" w:rsidR="00014739" w:rsidRPr="00014739" w:rsidDel="00014C70" w:rsidRDefault="00014739" w:rsidP="00014739">
      <w:pPr>
        <w:rPr>
          <w:del w:id="418" w:author="Max Lindmark" w:date="2023-01-10T13:10:00Z"/>
          <w:rPrChange w:id="419" w:author="Max Lindmark" w:date="2023-01-10T13:10:00Z">
            <w:rPr>
              <w:del w:id="420" w:author="Max Lindmark" w:date="2023-01-10T13:10:00Z"/>
              <w:b/>
              <w:sz w:val="28"/>
              <w:szCs w:val="28"/>
            </w:rPr>
          </w:rPrChange>
        </w:rPr>
        <w:pPrChange w:id="421" w:author="Max Lindmark" w:date="2023-01-10T13:10:00Z">
          <w:pPr>
            <w:pStyle w:val="Heading1"/>
            <w:keepNext w:val="0"/>
            <w:keepLines w:val="0"/>
            <w:spacing w:before="0" w:after="0" w:line="480" w:lineRule="auto"/>
            <w:contextualSpacing/>
            <w:mirrorIndents/>
            <w:jc w:val="both"/>
          </w:pPr>
        </w:pPrChange>
      </w:pPr>
    </w:p>
    <w:p w14:paraId="6E11B788" w14:textId="795D06DD" w:rsidR="00736FF5" w:rsidRPr="007A1FF7" w:rsidRDefault="00401B29" w:rsidP="00552801">
      <w:pPr>
        <w:pStyle w:val="Heading1"/>
        <w:keepNext w:val="0"/>
        <w:keepLines w:val="0"/>
        <w:spacing w:before="0" w:after="0" w:line="480" w:lineRule="auto"/>
        <w:contextualSpacing/>
        <w:mirrorIndents/>
        <w:jc w:val="both"/>
        <w:rPr>
          <w:b/>
          <w:sz w:val="28"/>
          <w:szCs w:val="28"/>
          <w:lang w:val="en-GB"/>
        </w:rPr>
      </w:pPr>
      <w:r w:rsidRPr="00C038C3">
        <w:rPr>
          <w:b/>
          <w:sz w:val="28"/>
          <w:szCs w:val="28"/>
        </w:rPr>
        <w:t>Results</w:t>
      </w:r>
    </w:p>
    <w:p w14:paraId="2CB344D7" w14:textId="74580A59" w:rsidR="006006A7" w:rsidRPr="00DE4F33" w:rsidRDefault="0011725E" w:rsidP="007A48F5">
      <w:pPr>
        <w:spacing w:line="480" w:lineRule="auto"/>
        <w:contextualSpacing/>
        <w:mirrorIndents/>
        <w:jc w:val="both"/>
        <w:rPr>
          <w:rPrChange w:id="422" w:author="Max Lindmark" w:date="2023-01-21T22:32:00Z">
            <w:rPr>
              <w:color w:val="000000" w:themeColor="text1"/>
            </w:rPr>
          </w:rPrChange>
        </w:rPr>
      </w:pPr>
      <w:r w:rsidRPr="00C038C3">
        <w:t>The condition model revealed a</w:t>
      </w:r>
      <w:r w:rsidR="00360E7F" w:rsidRPr="00C038C3">
        <w:t xml:space="preserve"> </w:t>
      </w:r>
      <w:r w:rsidR="00194F81">
        <w:t xml:space="preserve">mean </w:t>
      </w:r>
      <w:r w:rsidR="00360E7F" w:rsidRPr="00C038C3">
        <w:t>decline in the</w:t>
      </w:r>
      <w:r w:rsidR="00D95637">
        <w:t xml:space="preserve"> </w:t>
      </w:r>
      <w:ins w:id="423" w:author="Max Lindmark" w:date="2023-01-21T22:34:00Z">
        <w:r w:rsidR="008F3C53">
          <w:t xml:space="preserve">spatiotemporal </w:t>
        </w:r>
        <w:r w:rsidR="007919AF">
          <w:t>biomass</w:t>
        </w:r>
      </w:ins>
      <w:ins w:id="424" w:author="Max Lindmark" w:date="2023-01-21T22:35:00Z">
        <w:r w:rsidR="007919AF">
          <w:t>-weighted</w:t>
        </w:r>
      </w:ins>
      <w:ins w:id="425" w:author="Max Lindmark" w:date="2023-01-21T22:34:00Z">
        <w:r w:rsidR="00334036">
          <w:t xml:space="preserve"> </w:t>
        </w:r>
      </w:ins>
      <w:r w:rsidR="00D95637">
        <w:t xml:space="preserve">Le </w:t>
      </w:r>
      <w:r w:rsidR="009A30EC">
        <w:t>C</w:t>
      </w:r>
      <w:r w:rsidR="00D95637">
        <w:t xml:space="preserve">ren </w:t>
      </w:r>
      <w:r w:rsidR="00360E7F" w:rsidRPr="00C038C3">
        <w:t xml:space="preserve">condition </w:t>
      </w:r>
      <w:del w:id="426" w:author="Max Lindmark" w:date="2023-01-21T22:34:00Z">
        <w:r w:rsidR="00360E7F" w:rsidRPr="00C038C3" w:rsidDel="0051178F">
          <w:delText xml:space="preserve">factor </w:delText>
        </w:r>
      </w:del>
      <w:ins w:id="427" w:author="Max Lindmark" w:date="2023-01-21T22:34:00Z">
        <w:r w:rsidR="0051178F">
          <w:t>index</w:t>
        </w:r>
        <w:r w:rsidR="0051178F" w:rsidRPr="00C038C3">
          <w:t xml:space="preserve"> </w:t>
        </w:r>
      </w:ins>
      <w:del w:id="428" w:author="Max Lindmark" w:date="2023-01-09T15:32:00Z">
        <w:r w:rsidR="00752A0D" w:rsidRPr="00902826" w:rsidDel="008B4AAA">
          <w:delText xml:space="preserve">of </w:delText>
        </w:r>
      </w:del>
      <w:ins w:id="429" w:author="Max Lindmark" w:date="2023-01-09T15:32:00Z">
        <w:r w:rsidR="008B4AAA">
          <w:t>by</w:t>
        </w:r>
        <w:r w:rsidR="008B4AAA" w:rsidRPr="00902826">
          <w:t xml:space="preserve"> </w:t>
        </w:r>
      </w:ins>
      <w:del w:id="430" w:author="Max Lindmark" w:date="2023-01-09T15:31:00Z">
        <w:r w:rsidR="00F37D13" w:rsidDel="0043007A">
          <w:delText>1</w:delText>
        </w:r>
        <w:r w:rsidR="00720E20" w:rsidDel="0043007A">
          <w:delText>7</w:delText>
        </w:r>
      </w:del>
      <w:ins w:id="431" w:author="Max Lindmark" w:date="2023-01-09T15:31:00Z">
        <w:r w:rsidR="0043007A">
          <w:t>1</w:t>
        </w:r>
      </w:ins>
      <w:ins w:id="432" w:author="Max Lindmark" w:date="2023-01-20T15:26:00Z">
        <w:r w:rsidR="00D11D62">
          <w:t>5</w:t>
        </w:r>
      </w:ins>
      <w:r w:rsidR="00752A0D" w:rsidRPr="00902826">
        <w:t>%</w:t>
      </w:r>
      <w:r w:rsidR="003A63A0">
        <w:t xml:space="preserve"> [</w:t>
      </w:r>
      <w:r w:rsidR="00CA55D0">
        <w:t>1</w:t>
      </w:r>
      <w:del w:id="433" w:author="Max Lindmark" w:date="2023-01-20T15:27:00Z">
        <w:r w:rsidR="003D5959" w:rsidDel="00E537B6">
          <w:delText>1</w:delText>
        </w:r>
      </w:del>
      <w:ins w:id="434" w:author="Max Lindmark" w:date="2023-01-20T15:27:00Z">
        <w:r w:rsidR="00E537B6">
          <w:t>2</w:t>
        </w:r>
      </w:ins>
      <w:r w:rsidR="005C6A29">
        <w:t xml:space="preserve">%, </w:t>
      </w:r>
      <w:del w:id="435" w:author="Max Lindmark" w:date="2023-01-09T15:31:00Z">
        <w:r w:rsidR="00CB4EF0" w:rsidDel="004F1491">
          <w:delText>20</w:delText>
        </w:r>
      </w:del>
      <w:ins w:id="436" w:author="Max Lindmark" w:date="2023-01-20T15:27:00Z">
        <w:r w:rsidR="00E537B6">
          <w:t>19</w:t>
        </w:r>
      </w:ins>
      <w:r w:rsidR="005C6A29">
        <w:t>%</w:t>
      </w:r>
      <w:r w:rsidR="003A63A0">
        <w:t>]</w:t>
      </w:r>
      <w:ins w:id="437" w:author="Max Lindmark" w:date="2023-01-09T15:33:00Z">
        <w:r w:rsidR="0091505B">
          <w:t xml:space="preserve">, from </w:t>
        </w:r>
      </w:ins>
      <w:del w:id="438" w:author="Max Lindmark" w:date="2023-01-09T15:33:00Z">
        <w:r w:rsidR="00662BBE" w:rsidDel="0091505B">
          <w:delText xml:space="preserve"> </w:delText>
        </w:r>
      </w:del>
      <w:ins w:id="439" w:author="Max Lindmark" w:date="2023-01-09T15:33:00Z">
        <w:r w:rsidR="0091505B" w:rsidRPr="00902826">
          <w:t xml:space="preserve">approximately </w:t>
        </w:r>
        <w:r w:rsidR="0091505B">
          <w:t>1.1</w:t>
        </w:r>
      </w:ins>
      <w:ins w:id="440" w:author="Max Lindmark" w:date="2023-01-20T15:27:00Z">
        <w:r w:rsidR="001A2422">
          <w:t>2</w:t>
        </w:r>
      </w:ins>
      <w:ins w:id="441" w:author="Max Lindmark" w:date="2023-01-09T15:33:00Z">
        <w:r w:rsidR="00DD1920">
          <w:t xml:space="preserve"> [</w:t>
        </w:r>
        <w:r w:rsidR="00BB4382">
          <w:t>1.</w:t>
        </w:r>
      </w:ins>
      <w:ins w:id="442" w:author="Max Lindmark" w:date="2023-01-20T15:27:00Z">
        <w:r w:rsidR="0057133E">
          <w:t>07</w:t>
        </w:r>
      </w:ins>
      <w:ins w:id="443" w:author="Max Lindmark" w:date="2023-01-09T15:34:00Z">
        <w:r w:rsidR="00BB4382">
          <w:t>, 1.</w:t>
        </w:r>
      </w:ins>
      <w:ins w:id="444" w:author="Max Lindmark" w:date="2023-01-20T15:27:00Z">
        <w:r w:rsidR="006815F8">
          <w:t>1</w:t>
        </w:r>
      </w:ins>
      <w:ins w:id="445" w:author="Max Lindmark" w:date="2023-01-20T15:28:00Z">
        <w:r w:rsidR="006815F8">
          <w:t>7</w:t>
        </w:r>
      </w:ins>
      <w:ins w:id="446" w:author="Max Lindmark" w:date="2023-01-09T15:33:00Z">
        <w:r w:rsidR="00DD1920">
          <w:t>]</w:t>
        </w:r>
        <w:r w:rsidR="0091505B" w:rsidRPr="00902826">
          <w:t xml:space="preserve"> to </w:t>
        </w:r>
        <w:r w:rsidR="0091505B">
          <w:t>0.9</w:t>
        </w:r>
      </w:ins>
      <w:ins w:id="447" w:author="Max Lindmark" w:date="2023-01-20T15:28:00Z">
        <w:r w:rsidR="00A91208">
          <w:t>5</w:t>
        </w:r>
      </w:ins>
      <w:ins w:id="448" w:author="Max Lindmark" w:date="2023-01-09T15:33:00Z">
        <w:r w:rsidR="004716B4">
          <w:t xml:space="preserve"> </w:t>
        </w:r>
        <w:r w:rsidR="00CC39F3">
          <w:t>[0.9</w:t>
        </w:r>
      </w:ins>
      <w:ins w:id="449" w:author="Max Lindmark" w:date="2023-01-20T15:28:00Z">
        <w:r w:rsidR="005951BC">
          <w:t>4</w:t>
        </w:r>
      </w:ins>
      <w:ins w:id="450" w:author="Max Lindmark" w:date="2023-01-09T15:33:00Z">
        <w:r w:rsidR="00CC39F3">
          <w:t>, 0.9</w:t>
        </w:r>
      </w:ins>
      <w:ins w:id="451" w:author="Max Lindmark" w:date="2023-01-20T15:28:00Z">
        <w:r w:rsidR="00024CAE">
          <w:t>5</w:t>
        </w:r>
      </w:ins>
      <w:ins w:id="452" w:author="Max Lindmark" w:date="2023-01-09T15:33:00Z">
        <w:r w:rsidR="00CC39F3">
          <w:t>]</w:t>
        </w:r>
        <w:r w:rsidR="00C57A5E">
          <w:t>,</w:t>
        </w:r>
        <w:r w:rsidR="0091505B" w:rsidRPr="00902826">
          <w:t xml:space="preserve"> between 1993 and 20</w:t>
        </w:r>
        <w:r w:rsidR="0091505B">
          <w:t xml:space="preserve">19 (the decline </w:t>
        </w:r>
        <w:r w:rsidR="0091505B" w:rsidRPr="00902826">
          <w:t>leveled</w:t>
        </w:r>
        <w:r w:rsidR="0091505B">
          <w:t xml:space="preserve"> off</w:t>
        </w:r>
        <w:r w:rsidR="0091505B" w:rsidRPr="00902826">
          <w:t xml:space="preserve"> </w:t>
        </w:r>
        <w:r w:rsidR="0091505B">
          <w:t>around 2008)</w:t>
        </w:r>
      </w:ins>
      <w:ins w:id="453" w:author="Max Lindmark" w:date="2023-01-22T15:14:00Z">
        <w:r w:rsidR="00F0233B">
          <w:t xml:space="preserve"> (Fig. 1A)</w:t>
        </w:r>
      </w:ins>
      <w:ins w:id="454" w:author="Max Lindmark" w:date="2023-01-09T15:34:00Z">
        <w:r w:rsidR="00D72505">
          <w:t xml:space="preserve">. </w:t>
        </w:r>
        <w:r w:rsidR="00D72505" w:rsidRPr="00557CAA">
          <w:t xml:space="preserve">The </w:t>
        </w:r>
      </w:ins>
      <w:del w:id="455" w:author="Max Lindmark" w:date="2023-01-09T15:34:00Z">
        <w:r w:rsidR="00662BBE" w:rsidRPr="00557CAA" w:rsidDel="00D72505">
          <w:delText>(</w:delText>
        </w:r>
      </w:del>
      <w:r w:rsidR="00455E15" w:rsidRPr="00557CAA">
        <w:t xml:space="preserve">values </w:t>
      </w:r>
      <w:ins w:id="456" w:author="Max Lindmark" w:date="2023-01-09T15:34:00Z">
        <w:r w:rsidR="00206399" w:rsidRPr="00557CAA">
          <w:t xml:space="preserve">are medians of </w:t>
        </w:r>
      </w:ins>
      <w:del w:id="457" w:author="Max Lindmark" w:date="2023-01-09T15:34:00Z">
        <w:r w:rsidR="00455E15" w:rsidRPr="00557CAA" w:rsidDel="00206399">
          <w:delText>in brackets</w:delText>
        </w:r>
        <w:r w:rsidR="00057E07" w:rsidRPr="00557CAA" w:rsidDel="00206399">
          <w:delText xml:space="preserve"> </w:delText>
        </w:r>
        <w:r w:rsidR="00C0513E" w:rsidRPr="00557CAA" w:rsidDel="00206399">
          <w:delText>are the 2.5% and 97.5</w:delText>
        </w:r>
        <w:r w:rsidR="00277E63" w:rsidRPr="00557CAA" w:rsidDel="00206399">
          <w:delText xml:space="preserve">% quantiles </w:delText>
        </w:r>
        <w:r w:rsidR="001B1787" w:rsidRPr="00557CAA" w:rsidDel="00125899">
          <w:delText xml:space="preserve">from </w:delText>
        </w:r>
      </w:del>
      <w:r w:rsidR="00D8540B" w:rsidRPr="00557CAA">
        <w:t xml:space="preserve">500 </w:t>
      </w:r>
      <w:r w:rsidR="00E50438" w:rsidRPr="00557CAA">
        <w:t>draw</w:t>
      </w:r>
      <w:r w:rsidR="00894BC4" w:rsidRPr="00557CAA">
        <w:t>s</w:t>
      </w:r>
      <w:r w:rsidR="00D8540B" w:rsidRPr="00557CAA">
        <w:t xml:space="preserve"> from the </w:t>
      </w:r>
      <w:r w:rsidR="001D1D6D" w:rsidRPr="00557CAA">
        <w:t>joint precision matrix</w:t>
      </w:r>
      <w:del w:id="458" w:author="Max Lindmark" w:date="2023-01-09T15:34:00Z">
        <w:r w:rsidR="00F722A8" w:rsidRPr="00557CAA" w:rsidDel="00125899">
          <w:delText>)</w:delText>
        </w:r>
      </w:del>
      <w:ins w:id="459" w:author="Max Lindmark" w:date="2023-01-09T15:34:00Z">
        <w:r w:rsidR="00125899" w:rsidRPr="00557CAA">
          <w:t xml:space="preserve">, and values </w:t>
        </w:r>
      </w:ins>
      <w:ins w:id="460" w:author="Max Lindmark" w:date="2023-01-09T15:37:00Z">
        <w:r w:rsidR="00125899" w:rsidRPr="00557CAA">
          <w:t>in brackets are in 2.5% and 97.5% quantiles</w:t>
        </w:r>
      </w:ins>
      <w:commentRangeStart w:id="461"/>
      <w:r w:rsidR="00EC1976" w:rsidRPr="00557CAA">
        <w:t>.</w:t>
      </w:r>
      <w:commentRangeEnd w:id="461"/>
      <w:r w:rsidR="00A41415" w:rsidRPr="00557CAA">
        <w:rPr>
          <w:rStyle w:val="CommentReference"/>
        </w:rPr>
        <w:commentReference w:id="461"/>
      </w:r>
      <w:commentRangeStart w:id="462"/>
      <w:r w:rsidR="00EC1976" w:rsidRPr="00557CAA">
        <w:t xml:space="preserve"> </w:t>
      </w:r>
      <w:commentRangeEnd w:id="462"/>
      <w:ins w:id="463" w:author="Max Lindmark" w:date="2023-01-21T22:29:00Z">
        <w:r w:rsidR="00481321">
          <w:t xml:space="preserve">The year effect is </w:t>
        </w:r>
      </w:ins>
      <w:ins w:id="464" w:author="Max Lindmark" w:date="2023-01-21T22:30:00Z">
        <w:r w:rsidR="0032663B">
          <w:t>important</w:t>
        </w:r>
        <w:r w:rsidR="00CD0A83">
          <w:t xml:space="preserve"> for the decline in condition </w:t>
        </w:r>
      </w:ins>
      <w:ins w:id="465" w:author="Max Lindmark" w:date="2023-01-21T22:34:00Z">
        <w:r w:rsidR="006D0C08">
          <w:t xml:space="preserve">index </w:t>
        </w:r>
      </w:ins>
      <w:ins w:id="466" w:author="Max Lindmark" w:date="2023-01-21T22:30:00Z">
        <w:r w:rsidR="00CD0A83">
          <w:t>over time</w:t>
        </w:r>
        <w:r w:rsidR="000D5905">
          <w:t xml:space="preserve">; </w:t>
        </w:r>
      </w:ins>
      <w:ins w:id="467" w:author="Max Lindmark" w:date="2023-01-21T22:35:00Z">
        <w:r w:rsidR="002217EF">
          <w:t>the index</w:t>
        </w:r>
        <w:r w:rsidR="00EC08CA">
          <w:t xml:space="preserve"> based on predic</w:t>
        </w:r>
        <w:r w:rsidR="00504C8F">
          <w:t>t</w:t>
        </w:r>
        <w:r w:rsidR="00747651">
          <w:t xml:space="preserve">ions </w:t>
        </w:r>
      </w:ins>
      <w:ins w:id="468" w:author="Max Lindmark" w:date="2023-01-21T22:31:00Z">
        <w:r w:rsidR="00D139C1">
          <w:t xml:space="preserve">only including </w:t>
        </w:r>
      </w:ins>
      <w:ins w:id="469" w:author="Max Lindmark" w:date="2023-01-21T22:32:00Z">
        <w:r w:rsidR="00062E2B">
          <w:t>biotic and abiotic covariates</w:t>
        </w:r>
        <w:r w:rsidR="00DE4F33">
          <w:t xml:space="preserve"> over space and time (</w:t>
        </w:r>
        <w:r w:rsidR="003375BB">
          <w:t>omitting the estimated annual means in condition</w:t>
        </w:r>
        <w:r w:rsidR="00DE4F33">
          <w:t>)</w:t>
        </w:r>
        <w:r w:rsidR="007410D3">
          <w:t xml:space="preserve"> </w:t>
        </w:r>
      </w:ins>
      <w:ins w:id="470" w:author="Max Lindmark" w:date="2023-01-21T22:33:00Z">
        <w:r w:rsidR="007410D3">
          <w:t>only show a very weak decline over time</w:t>
        </w:r>
        <w:r w:rsidR="001A2DD7">
          <w:t xml:space="preserve">, and some tendency for an </w:t>
        </w:r>
        <w:r w:rsidR="008103C9">
          <w:t>increase in the last years</w:t>
        </w:r>
      </w:ins>
      <w:ins w:id="471" w:author="Max Lindmark" w:date="2023-01-22T15:14:00Z">
        <w:r w:rsidR="00EC5F31">
          <w:t xml:space="preserve"> (Fig. 1A)</w:t>
        </w:r>
      </w:ins>
      <w:ins w:id="472" w:author="Max Lindmark" w:date="2023-01-21T22:33:00Z">
        <w:r w:rsidR="008103C9">
          <w:t>.</w:t>
        </w:r>
      </w:ins>
      <w:del w:id="473" w:author="Max Lindmark" w:date="2023-01-21T22:33:00Z">
        <w:r w:rsidR="00E33ABF" w:rsidRPr="00557CAA" w:rsidDel="001A2DD7">
          <w:rPr>
            <w:rStyle w:val="CommentReference"/>
          </w:rPr>
          <w:commentReference w:id="462"/>
        </w:r>
      </w:del>
      <w:ins w:id="474" w:author="Max Lindmark" w:date="2023-01-21T22:32:00Z">
        <w:r w:rsidR="00DE4F33">
          <w:t xml:space="preserve"> </w:t>
        </w:r>
      </w:ins>
      <w:del w:id="475" w:author="Max Lindmark" w:date="2023-01-13T13:27:00Z">
        <w:r w:rsidR="00A103FF" w:rsidRPr="00557CAA" w:rsidDel="00E33ABF">
          <w:delText>The condition factor</w:delText>
        </w:r>
        <w:r w:rsidR="00EC1976" w:rsidRPr="00557CAA" w:rsidDel="00E33ABF">
          <w:delText xml:space="preserve"> declined</w:delText>
        </w:r>
        <w:r w:rsidR="008C0B8F" w:rsidRPr="00557CAA" w:rsidDel="00E33ABF">
          <w:delText xml:space="preserve"> </w:delText>
        </w:r>
        <w:r w:rsidR="00556E35" w:rsidRPr="00557CAA" w:rsidDel="00E33ABF">
          <w:delText xml:space="preserve">from </w:delText>
        </w:r>
      </w:del>
      <w:del w:id="476" w:author="Max Lindmark" w:date="2023-01-09T15:33:00Z">
        <w:r w:rsidR="00980B68" w:rsidRPr="00557CAA" w:rsidDel="0091505B">
          <w:delText xml:space="preserve">approximately </w:delText>
        </w:r>
        <w:r w:rsidR="0045757B" w:rsidRPr="00557CAA" w:rsidDel="0091505B">
          <w:delText>1.</w:delText>
        </w:r>
      </w:del>
      <w:del w:id="477" w:author="Max Lindmark" w:date="2023-01-09T15:32:00Z">
        <w:r w:rsidR="00ED4361" w:rsidRPr="00557CAA" w:rsidDel="00475C5F">
          <w:delText>1</w:delText>
        </w:r>
        <w:r w:rsidR="008A2284" w:rsidRPr="00557CAA" w:rsidDel="00475C5F">
          <w:delText>5</w:delText>
        </w:r>
        <w:r w:rsidR="00ED4361" w:rsidRPr="00557CAA" w:rsidDel="00475C5F">
          <w:delText xml:space="preserve"> </w:delText>
        </w:r>
      </w:del>
      <w:del w:id="478" w:author="Max Lindmark" w:date="2023-01-09T15:33:00Z">
        <w:r w:rsidR="00556E35" w:rsidRPr="00557CAA" w:rsidDel="0091505B">
          <w:delText xml:space="preserve">to </w:delText>
        </w:r>
        <w:r w:rsidR="0045757B" w:rsidRPr="00557CAA" w:rsidDel="0091505B">
          <w:delText>0.</w:delText>
        </w:r>
      </w:del>
      <w:del w:id="479" w:author="Max Lindmark" w:date="2023-01-09T15:32:00Z">
        <w:r w:rsidR="0045757B" w:rsidRPr="00557CAA" w:rsidDel="00DC743C">
          <w:delText>95</w:delText>
        </w:r>
        <w:r w:rsidR="00030B47" w:rsidRPr="00557CAA" w:rsidDel="00DC743C">
          <w:delText xml:space="preserve"> </w:delText>
        </w:r>
      </w:del>
      <w:del w:id="480" w:author="Max Lindmark" w:date="2023-01-09T15:33:00Z">
        <w:r w:rsidR="00360E7F" w:rsidRPr="00557CAA" w:rsidDel="0091505B">
          <w:delText xml:space="preserve">between 1993 and </w:delText>
        </w:r>
        <w:r w:rsidR="00F27464" w:rsidRPr="00557CAA" w:rsidDel="0091505B">
          <w:delText>20</w:delText>
        </w:r>
        <w:r w:rsidR="00267337" w:rsidRPr="00557CAA" w:rsidDel="0091505B">
          <w:delText>19</w:delText>
        </w:r>
        <w:r w:rsidR="00CB08FC" w:rsidRPr="00557CAA" w:rsidDel="0091505B">
          <w:delText xml:space="preserve"> (the decline </w:delText>
        </w:r>
        <w:r w:rsidR="00902826" w:rsidRPr="00557CAA" w:rsidDel="0091505B">
          <w:delText>leveled</w:delText>
        </w:r>
        <w:r w:rsidR="00C9279F" w:rsidRPr="00557CAA" w:rsidDel="0091505B">
          <w:delText xml:space="preserve"> off</w:delText>
        </w:r>
        <w:r w:rsidR="00902826" w:rsidRPr="00557CAA" w:rsidDel="0091505B">
          <w:delText xml:space="preserve"> </w:delText>
        </w:r>
        <w:r w:rsidR="00CB08FC" w:rsidRPr="00557CAA" w:rsidDel="0091505B">
          <w:delText>around 2008</w:delText>
        </w:r>
        <w:r w:rsidR="007A1FF7" w:rsidRPr="00557CAA" w:rsidDel="0091505B">
          <w:delText>)</w:delText>
        </w:r>
        <w:r w:rsidR="007941CD" w:rsidRPr="00557CAA" w:rsidDel="0091505B">
          <w:delText xml:space="preserve"> </w:delText>
        </w:r>
      </w:del>
      <w:del w:id="481" w:author="Max Lindmark" w:date="2023-01-13T13:27:00Z">
        <w:r w:rsidR="007941CD" w:rsidRPr="00557CAA" w:rsidDel="00E33ABF">
          <w:delText xml:space="preserve">and the whole distribution of condition values in the population exhibited a shift to lower values </w:delText>
        </w:r>
        <w:r w:rsidR="007A1FF7" w:rsidRPr="00557CAA" w:rsidDel="00E33ABF">
          <w:delText>(</w:delText>
        </w:r>
        <w:r w:rsidR="00345F06" w:rsidRPr="00557CAA" w:rsidDel="00E33ABF">
          <w:delText>Fig</w:delText>
        </w:r>
        <w:r w:rsidR="00A45BE8" w:rsidRPr="00557CAA" w:rsidDel="00E33ABF">
          <w:delText xml:space="preserve">. </w:delText>
        </w:r>
        <w:r w:rsidR="00345F06" w:rsidRPr="00557CAA" w:rsidDel="00E33ABF">
          <w:delText>1</w:delText>
        </w:r>
        <w:r w:rsidR="001E6F80" w:rsidRPr="00557CAA" w:rsidDel="00E33ABF">
          <w:delText>A</w:delText>
        </w:r>
        <w:r w:rsidR="00345F06" w:rsidRPr="00557CAA" w:rsidDel="00E33ABF">
          <w:delText>)</w:delText>
        </w:r>
        <w:r w:rsidR="00550CF7" w:rsidRPr="00557CAA" w:rsidDel="00E33ABF">
          <w:delText xml:space="preserve">. </w:delText>
        </w:r>
      </w:del>
      <w:r w:rsidR="00B508C2" w:rsidRPr="00557CAA">
        <w:t xml:space="preserve">The condition factor declined </w:t>
      </w:r>
      <w:ins w:id="482" w:author="Max Lindmark" w:date="2023-01-20T15:33:00Z">
        <w:r w:rsidR="00D55931">
          <w:t xml:space="preserve">in </w:t>
        </w:r>
      </w:ins>
      <w:ins w:id="483" w:author="Max Lindmark" w:date="2023-01-20T15:30:00Z">
        <w:r w:rsidR="00BA040A">
          <w:t>synchron</w:t>
        </w:r>
        <w:r w:rsidR="00A16B8C">
          <w:t>y</w:t>
        </w:r>
        <w:r w:rsidR="00BA040A">
          <w:t xml:space="preserve"> </w:t>
        </w:r>
        <w:r w:rsidR="00A16B8C">
          <w:t xml:space="preserve">across </w:t>
        </w:r>
      </w:ins>
      <w:del w:id="484" w:author="Max Lindmark" w:date="2023-01-20T15:30:00Z">
        <w:r w:rsidR="00B508C2" w:rsidRPr="00557CAA" w:rsidDel="00034CBD">
          <w:delText xml:space="preserve">the most in </w:delText>
        </w:r>
        <w:r w:rsidR="00E777B0" w:rsidRPr="00557CAA" w:rsidDel="00034CBD">
          <w:delText xml:space="preserve">the northern </w:delText>
        </w:r>
      </w:del>
      <w:r w:rsidR="00B508C2" w:rsidRPr="00557CAA">
        <w:t>subdivisions</w:t>
      </w:r>
      <w:ins w:id="485" w:author="Max Lindmark" w:date="2023-01-20T15:33:00Z">
        <w:r w:rsidR="005C72AB">
          <w:t xml:space="preserve"> and in space (</w:t>
        </w:r>
        <w:r w:rsidR="005C72AB" w:rsidRPr="00C038C3">
          <w:rPr>
            <w:i/>
            <w:iCs/>
            <w:color w:val="000000" w:themeColor="text1"/>
          </w:rPr>
          <w:t>SI Appendix</w:t>
        </w:r>
        <w:r w:rsidR="005C72AB" w:rsidRPr="00C038C3">
          <w:rPr>
            <w:color w:val="000000" w:themeColor="text1"/>
          </w:rPr>
          <w:t>, Fig. S</w:t>
        </w:r>
      </w:ins>
      <w:ins w:id="486" w:author="Max Lindmark" w:date="2023-01-22T15:14:00Z">
        <w:r w:rsidR="00EA1060">
          <w:rPr>
            <w:color w:val="000000" w:themeColor="text1"/>
          </w:rPr>
          <w:t>12</w:t>
        </w:r>
      </w:ins>
      <w:ins w:id="487" w:author="Max Lindmark" w:date="2023-01-20T15:33:00Z">
        <w:r w:rsidR="005C72AB">
          <w:t>)</w:t>
        </w:r>
      </w:ins>
      <w:ins w:id="488" w:author="Max Lindmark" w:date="2023-01-20T15:30:00Z">
        <w:r w:rsidR="00C20B36">
          <w:t>, but the condition index plateaued at a</w:t>
        </w:r>
      </w:ins>
      <w:ins w:id="489" w:author="Max Lindmark" w:date="2023-01-21T22:11:00Z">
        <w:r w:rsidR="007C0BDC">
          <w:t xml:space="preserve"> slightly</w:t>
        </w:r>
      </w:ins>
      <w:ins w:id="490" w:author="Max Lindmark" w:date="2023-01-20T15:30:00Z">
        <w:r w:rsidR="00C20B36">
          <w:t xml:space="preserve"> higher value in su</w:t>
        </w:r>
      </w:ins>
      <w:ins w:id="491" w:author="Max Lindmark" w:date="2023-01-20T15:31:00Z">
        <w:r w:rsidR="00C20B36">
          <w:t>bdivision 24</w:t>
        </w:r>
      </w:ins>
      <w:del w:id="492" w:author="Max Lindmark" w:date="2023-01-20T15:30:00Z">
        <w:r w:rsidR="00B508C2" w:rsidRPr="00557CAA" w:rsidDel="00C20B36">
          <w:delText xml:space="preserve"> </w:delText>
        </w:r>
        <w:r w:rsidR="00E777B0" w:rsidRPr="00557CAA" w:rsidDel="000D319C">
          <w:delText>(</w:delText>
        </w:r>
        <w:r w:rsidR="007F29BA" w:rsidRPr="00557CAA" w:rsidDel="000D319C">
          <w:delText>i.e.,</w:delText>
        </w:r>
        <w:r w:rsidR="00E777B0" w:rsidRPr="00557CAA" w:rsidDel="000D319C">
          <w:delText xml:space="preserve"> </w:delText>
        </w:r>
        <w:r w:rsidR="00B508C2" w:rsidRPr="00557CAA" w:rsidDel="000D319C">
          <w:delText>27 and 28</w:delText>
        </w:r>
        <w:r w:rsidR="006B7FDB" w:rsidRPr="00557CAA" w:rsidDel="000D319C">
          <w:delText>, where also the biomass of cod is lowest,</w:delText>
        </w:r>
      </w:del>
      <w:r w:rsidR="006B7FDB" w:rsidRPr="00557CAA">
        <w:t xml:space="preserve"> </w:t>
      </w:r>
      <w:del w:id="493" w:author="Max Lindmark" w:date="2023-01-20T15:31:00Z">
        <w:r w:rsidR="006B7FDB" w:rsidRPr="00557CAA" w:rsidDel="00B97EBB">
          <w:delText>Fig. 4A</w:delText>
        </w:r>
        <w:r w:rsidR="00E777B0" w:rsidRPr="00557CAA" w:rsidDel="00B97EBB">
          <w:delText>)</w:delText>
        </w:r>
        <w:r w:rsidR="00B508C2" w:rsidRPr="00557CAA" w:rsidDel="00B97EBB">
          <w:delText xml:space="preserve"> and the least in </w:delText>
        </w:r>
        <w:r w:rsidR="00E777B0" w:rsidRPr="00557CAA" w:rsidDel="00B97EBB">
          <w:delText xml:space="preserve">the south-western </w:delText>
        </w:r>
        <w:r w:rsidR="00B508C2" w:rsidRPr="00557CAA" w:rsidDel="00B97EBB">
          <w:delText>subdivision 24</w:delText>
        </w:r>
        <w:r w:rsidR="009F727E" w:rsidRPr="00557CAA" w:rsidDel="00B97EBB">
          <w:delText xml:space="preserve"> </w:delText>
        </w:r>
      </w:del>
      <w:r w:rsidR="009F727E" w:rsidRPr="00557CAA">
        <w:t>(Fig. 1</w:t>
      </w:r>
      <w:ins w:id="494" w:author="Max Lindmark" w:date="2023-01-22T15:14:00Z">
        <w:r w:rsidR="00455DDC">
          <w:t>B</w:t>
        </w:r>
      </w:ins>
      <w:del w:id="495" w:author="Max Lindmark" w:date="2023-01-20T15:31:00Z">
        <w:r w:rsidR="009F727E" w:rsidRPr="00557CAA" w:rsidDel="00B97EBB">
          <w:delText>B</w:delText>
        </w:r>
      </w:del>
      <w:r w:rsidR="009F727E" w:rsidRPr="00557CAA">
        <w:t>)</w:t>
      </w:r>
      <w:r w:rsidR="007A1FF7" w:rsidRPr="00557CAA">
        <w:t>.</w:t>
      </w:r>
      <w:r w:rsidR="00126322" w:rsidRPr="00557CAA">
        <w:t xml:space="preserve"> </w:t>
      </w:r>
      <w:ins w:id="496" w:author="Max Lindmark" w:date="2023-01-20T15:40:00Z">
        <w:r w:rsidR="00055585">
          <w:t>The</w:t>
        </w:r>
      </w:ins>
      <w:ins w:id="497" w:author="Max Lindmark" w:date="2023-01-21T22:11:00Z">
        <w:r w:rsidR="0082481D">
          <w:t xml:space="preserve">re was in general </w:t>
        </w:r>
        <w:r w:rsidR="000752CB">
          <w:t xml:space="preserve">high agreement with the </w:t>
        </w:r>
      </w:ins>
      <w:ins w:id="498" w:author="Max Lindmark" w:date="2023-01-20T15:40:00Z">
        <w:r w:rsidR="00055585">
          <w:t xml:space="preserve">simple empirical mean </w:t>
        </w:r>
      </w:ins>
      <w:ins w:id="499" w:author="Max Lindmark" w:date="2023-01-20T15:41:00Z">
        <w:r w:rsidR="00055585">
          <w:t xml:space="preserve">of condition </w:t>
        </w:r>
      </w:ins>
      <w:ins w:id="500" w:author="Max Lindmark" w:date="2023-01-21T22:11:00Z">
        <w:r w:rsidR="00A43D0F">
          <w:t xml:space="preserve">and the </w:t>
        </w:r>
      </w:ins>
      <w:ins w:id="501" w:author="Max Lindmark" w:date="2023-01-20T15:37:00Z">
        <w:r w:rsidR="00C9517F">
          <w:t>spatiotemporally</w:t>
        </w:r>
      </w:ins>
      <w:ins w:id="502" w:author="Max Lindmark" w:date="2023-01-20T15:36:00Z">
        <w:r w:rsidR="000F7694">
          <w:t xml:space="preserve"> standardized and biomass-weighted predicted condition </w:t>
        </w:r>
        <w:r w:rsidR="00BD0776">
          <w:t>index</w:t>
        </w:r>
      </w:ins>
      <w:ins w:id="503" w:author="Max Lindmark" w:date="2023-01-21T22:12:00Z">
        <w:r w:rsidR="00D63657">
          <w:t>, but in some years the empirical mean was outside the confidence interval of the model</w:t>
        </w:r>
        <w:r w:rsidR="008A315E">
          <w:t>-based index</w:t>
        </w:r>
        <w:r w:rsidR="00D63657">
          <w:t xml:space="preserve"> </w:t>
        </w:r>
      </w:ins>
      <w:ins w:id="504" w:author="Max Lindmark" w:date="2023-01-20T15:36:00Z">
        <w:r w:rsidR="0067147A">
          <w:t>(Fig. 1)</w:t>
        </w:r>
      </w:ins>
      <w:ins w:id="505" w:author="Max Lindmark" w:date="2023-01-20T15:46:00Z">
        <w:r w:rsidR="002305A5">
          <w:t>.</w:t>
        </w:r>
      </w:ins>
      <w:ins w:id="506" w:author="Max Lindmark" w:date="2023-01-20T15:35:00Z">
        <w:r w:rsidR="00E01710">
          <w:t xml:space="preserve"> </w:t>
        </w:r>
      </w:ins>
      <w:r w:rsidR="00FE4497">
        <w:t>The spatial p</w:t>
      </w:r>
      <w:r w:rsidR="001014C3" w:rsidRPr="00C038C3">
        <w:t xml:space="preserve">redictions from the condition model </w:t>
      </w:r>
      <w:r w:rsidR="00002952" w:rsidRPr="00C038C3">
        <w:rPr>
          <w:color w:val="000000" w:themeColor="text1"/>
        </w:rPr>
        <w:t xml:space="preserve">illustrate the presence of consistent “low spots” of </w:t>
      </w:r>
      <w:r w:rsidR="001F46D7" w:rsidRPr="00C038C3">
        <w:rPr>
          <w:color w:val="000000" w:themeColor="text1"/>
        </w:rPr>
        <w:t xml:space="preserve">body </w:t>
      </w:r>
      <w:r w:rsidR="00002952" w:rsidRPr="00C038C3">
        <w:rPr>
          <w:color w:val="000000" w:themeColor="text1"/>
        </w:rPr>
        <w:t>condition</w:t>
      </w:r>
      <w:ins w:id="507" w:author="Max Lindmark" w:date="2023-01-05T15:01:00Z">
        <w:r w:rsidR="00263094">
          <w:rPr>
            <w:color w:val="000000" w:themeColor="text1"/>
          </w:rPr>
          <w:t>. These largely occur</w:t>
        </w:r>
      </w:ins>
      <w:r w:rsidR="00002952" w:rsidRPr="00C038C3">
        <w:rPr>
          <w:color w:val="000000" w:themeColor="text1"/>
        </w:rPr>
        <w:t xml:space="preserve"> </w:t>
      </w:r>
      <w:r w:rsidR="0002668B" w:rsidRPr="00C038C3">
        <w:rPr>
          <w:color w:val="000000" w:themeColor="text1"/>
        </w:rPr>
        <w:t xml:space="preserve">in </w:t>
      </w:r>
      <w:ins w:id="508" w:author="Max Lindmark" w:date="2023-01-05T15:01:00Z">
        <w:r w:rsidR="00263094">
          <w:rPr>
            <w:color w:val="000000" w:themeColor="text1"/>
          </w:rPr>
          <w:t xml:space="preserve">the </w:t>
        </w:r>
      </w:ins>
      <w:r w:rsidR="0002668B" w:rsidRPr="00C038C3">
        <w:rPr>
          <w:color w:val="000000" w:themeColor="text1"/>
        </w:rPr>
        <w:t>deep</w:t>
      </w:r>
      <w:ins w:id="509" w:author="Max Lindmark" w:date="2023-01-05T15:01:00Z">
        <w:r w:rsidR="00263094">
          <w:rPr>
            <w:color w:val="000000" w:themeColor="text1"/>
          </w:rPr>
          <w:t xml:space="preserve">, </w:t>
        </w:r>
      </w:ins>
      <w:del w:id="510" w:author="Max Lindmark" w:date="2023-01-05T15:01:00Z">
        <w:r w:rsidR="0002668B" w:rsidRPr="00C038C3" w:rsidDel="00263094">
          <w:rPr>
            <w:color w:val="000000" w:themeColor="text1"/>
          </w:rPr>
          <w:delText xml:space="preserve"> and </w:delText>
        </w:r>
      </w:del>
      <w:r w:rsidR="0002668B" w:rsidRPr="00C038C3">
        <w:rPr>
          <w:color w:val="000000" w:themeColor="text1"/>
        </w:rPr>
        <w:t>low-oxygen areas</w:t>
      </w:r>
      <w:ins w:id="511" w:author="Max Lindmark" w:date="2023-01-05T14:57:00Z">
        <w:r w:rsidR="00BB34FF">
          <w:rPr>
            <w:color w:val="000000" w:themeColor="text1"/>
          </w:rPr>
          <w:t xml:space="preserve"> (</w:t>
        </w:r>
      </w:ins>
      <w:ins w:id="512" w:author="Max Lindmark" w:date="2023-01-05T14:58:00Z">
        <w:r w:rsidR="00263094">
          <w:rPr>
            <w:color w:val="000000" w:themeColor="text1"/>
          </w:rPr>
          <w:t xml:space="preserve">see e.g., </w:t>
        </w:r>
      </w:ins>
      <w:ins w:id="513" w:author="Max Lindmark" w:date="2023-01-05T14:57:00Z">
        <w:r w:rsidR="00BB34FF">
          <w:rPr>
            <w:color w:val="000000" w:themeColor="text1"/>
          </w:rPr>
          <w:t>Fig. 5C</w:t>
        </w:r>
      </w:ins>
      <w:ins w:id="514" w:author="Max Lindmark" w:date="2023-01-22T15:36:00Z">
        <w:r w:rsidR="00003766">
          <w:rPr>
            <w:color w:val="000000" w:themeColor="text1"/>
          </w:rPr>
          <w:t>–</w:t>
        </w:r>
      </w:ins>
      <w:ins w:id="515" w:author="Max Lindmark" w:date="2023-01-05T14:57:00Z">
        <w:r w:rsidR="00BB34FF">
          <w:rPr>
            <w:color w:val="000000" w:themeColor="text1"/>
          </w:rPr>
          <w:t>D)</w:t>
        </w:r>
      </w:ins>
      <w:ins w:id="516" w:author="Max Lindmark" w:date="2023-01-05T15:02:00Z">
        <w:r w:rsidR="00263094">
          <w:rPr>
            <w:color w:val="000000" w:themeColor="text1"/>
          </w:rPr>
          <w:t xml:space="preserve">, creating a </w:t>
        </w:r>
      </w:ins>
      <w:ins w:id="517" w:author="Max Lindmark" w:date="2023-01-20T15:32:00Z">
        <w:r w:rsidR="0055561A">
          <w:rPr>
            <w:color w:val="000000" w:themeColor="text1"/>
          </w:rPr>
          <w:t xml:space="preserve">horizontal </w:t>
        </w:r>
      </w:ins>
      <w:ins w:id="518" w:author="Max Lindmark" w:date="2023-01-05T15:02:00Z">
        <w:r w:rsidR="00263094">
          <w:rPr>
            <w:color w:val="000000" w:themeColor="text1"/>
          </w:rPr>
          <w:t xml:space="preserve">dumbbell shape </w:t>
        </w:r>
      </w:ins>
      <w:ins w:id="519" w:author="Max Lindmark" w:date="2023-01-05T15:03:00Z">
        <w:r w:rsidR="00263094">
          <w:rPr>
            <w:color w:val="000000" w:themeColor="text1"/>
          </w:rPr>
          <w:t>of</w:t>
        </w:r>
      </w:ins>
      <w:ins w:id="520" w:author="Max Lindmark" w:date="2023-01-09T15:31:00Z">
        <w:r w:rsidR="00B4604B">
          <w:rPr>
            <w:color w:val="000000" w:themeColor="text1"/>
          </w:rPr>
          <w:t xml:space="preserve"> </w:t>
        </w:r>
      </w:ins>
      <w:ins w:id="521" w:author="Max Lindmark" w:date="2023-01-05T15:02:00Z">
        <w:r w:rsidR="00263094">
          <w:rPr>
            <w:color w:val="000000" w:themeColor="text1"/>
          </w:rPr>
          <w:t xml:space="preserve">low-condition spots in the </w:t>
        </w:r>
      </w:ins>
      <w:ins w:id="522" w:author="Max Lindmark" w:date="2023-01-05T15:03:00Z">
        <w:r w:rsidR="00263094">
          <w:rPr>
            <w:color w:val="000000" w:themeColor="text1"/>
          </w:rPr>
          <w:t xml:space="preserve">center of the study </w:t>
        </w:r>
      </w:ins>
      <w:ins w:id="523" w:author="Max Lindmark" w:date="2023-01-05T15:02:00Z">
        <w:r w:rsidR="00263094">
          <w:rPr>
            <w:color w:val="000000" w:themeColor="text1"/>
          </w:rPr>
          <w:t>area</w:t>
        </w:r>
      </w:ins>
      <w:del w:id="524" w:author="Max Lindmark" w:date="2023-01-05T15:02:00Z">
        <w:r w:rsidR="007168C8" w:rsidRPr="00C038C3" w:rsidDel="00263094">
          <w:rPr>
            <w:color w:val="000000" w:themeColor="text1"/>
          </w:rPr>
          <w:delText>,</w:delText>
        </w:r>
      </w:del>
      <w:ins w:id="525" w:author="Max Lindmark" w:date="2023-01-05T15:01:00Z">
        <w:r w:rsidR="00263094">
          <w:rPr>
            <w:color w:val="000000" w:themeColor="text1"/>
          </w:rPr>
          <w:t xml:space="preserve">. </w:t>
        </w:r>
      </w:ins>
      <w:del w:id="526" w:author="Max Lindmark" w:date="2023-01-05T15:01:00Z">
        <w:r w:rsidR="007168C8" w:rsidRPr="00C038C3" w:rsidDel="00263094">
          <w:rPr>
            <w:color w:val="000000" w:themeColor="text1"/>
          </w:rPr>
          <w:delText xml:space="preserve"> </w:delText>
        </w:r>
        <w:r w:rsidR="00394B2A" w:rsidRPr="00C038C3" w:rsidDel="00263094">
          <w:delText>and</w:delText>
        </w:r>
        <w:r w:rsidR="00266FDD" w:rsidRPr="00C038C3" w:rsidDel="00263094">
          <w:delText xml:space="preserve"> that t</w:delText>
        </w:r>
      </w:del>
      <w:del w:id="527" w:author="Max Lindmark" w:date="2023-01-20T15:32:00Z">
        <w:r w:rsidR="00266FDD" w:rsidRPr="00C038C3" w:rsidDel="005425BF">
          <w:delText>he condition factor decline</w:delText>
        </w:r>
        <w:r w:rsidR="000727C2" w:rsidDel="005425BF">
          <w:delText>d</w:delText>
        </w:r>
        <w:r w:rsidR="00266FDD" w:rsidRPr="00C038C3" w:rsidDel="005425BF">
          <w:delText xml:space="preserve"> in </w:delText>
        </w:r>
        <w:r w:rsidR="001A4128" w:rsidRPr="00C038C3" w:rsidDel="005425BF">
          <w:delText xml:space="preserve">the </w:delText>
        </w:r>
        <w:r w:rsidR="00266FDD" w:rsidRPr="00C038C3" w:rsidDel="005425BF">
          <w:rPr>
            <w:color w:val="000000" w:themeColor="text1"/>
          </w:rPr>
          <w:delText xml:space="preserve">whole area over </w:delText>
        </w:r>
        <w:r w:rsidR="007168C8" w:rsidRPr="00C038C3" w:rsidDel="005425BF">
          <w:rPr>
            <w:color w:val="000000" w:themeColor="text1"/>
          </w:rPr>
          <w:delText>time</w:delText>
        </w:r>
        <w:r w:rsidR="00941FF4" w:rsidRPr="00C038C3" w:rsidDel="005425BF">
          <w:rPr>
            <w:color w:val="000000" w:themeColor="text1"/>
          </w:rPr>
          <w:delText xml:space="preserve"> (Fig. 2</w:delText>
        </w:r>
        <w:r w:rsidR="0058759B" w:rsidRPr="00C038C3" w:rsidDel="005425BF">
          <w:rPr>
            <w:color w:val="000000" w:themeColor="text1"/>
          </w:rPr>
          <w:delText xml:space="preserve">, </w:delText>
        </w:r>
        <w:r w:rsidR="00E829DC" w:rsidRPr="00C038C3" w:rsidDel="005425BF">
          <w:rPr>
            <w:i/>
            <w:iCs/>
            <w:color w:val="000000" w:themeColor="text1"/>
          </w:rPr>
          <w:delText>SI Appendix</w:delText>
        </w:r>
        <w:r w:rsidR="00E829DC" w:rsidRPr="00C038C3" w:rsidDel="005425BF">
          <w:rPr>
            <w:color w:val="000000" w:themeColor="text1"/>
          </w:rPr>
          <w:delText xml:space="preserve">, </w:delText>
        </w:r>
        <w:r w:rsidR="0058759B" w:rsidRPr="00C038C3" w:rsidDel="005425BF">
          <w:rPr>
            <w:color w:val="000000" w:themeColor="text1"/>
          </w:rPr>
          <w:delText>Fig. S</w:delText>
        </w:r>
        <w:r w:rsidR="00F0136A" w:rsidDel="005425BF">
          <w:rPr>
            <w:color w:val="000000" w:themeColor="text1"/>
          </w:rPr>
          <w:delText>9</w:delText>
        </w:r>
        <w:r w:rsidR="000458DA" w:rsidRPr="00C038C3" w:rsidDel="005425BF">
          <w:rPr>
            <w:color w:val="000000" w:themeColor="text1"/>
          </w:rPr>
          <w:delText>)</w:delText>
        </w:r>
        <w:r w:rsidR="007168C8" w:rsidRPr="00C038C3" w:rsidDel="005425BF">
          <w:rPr>
            <w:color w:val="000000" w:themeColor="text1"/>
          </w:rPr>
          <w:delText>.</w:delText>
        </w:r>
      </w:del>
    </w:p>
    <w:p w14:paraId="64459529" w14:textId="0FF73001" w:rsidR="00205D1A" w:rsidRDefault="001B67EF" w:rsidP="009F11D0">
      <w:pPr>
        <w:spacing w:line="480" w:lineRule="auto"/>
        <w:ind w:firstLine="284"/>
        <w:contextualSpacing/>
        <w:mirrorIndents/>
        <w:jc w:val="both"/>
        <w:rPr>
          <w:ins w:id="528" w:author="Max Lindmark" w:date="2023-01-21T12:47:00Z"/>
          <w:color w:val="000000" w:themeColor="text1"/>
        </w:rPr>
      </w:pPr>
      <w:commentRangeStart w:id="529"/>
      <w:r w:rsidRPr="00C038C3">
        <w:t>The</w:t>
      </w:r>
      <w:commentRangeEnd w:id="529"/>
      <w:r w:rsidR="00205D1A">
        <w:rPr>
          <w:rStyle w:val="CommentReference"/>
        </w:rPr>
        <w:commentReference w:id="529"/>
      </w:r>
      <w:r w:rsidRPr="00C038C3">
        <w:t xml:space="preserve"> covariates with the largest </w:t>
      </w:r>
      <w:r w:rsidR="003C04C8" w:rsidRPr="00C038C3">
        <w:t xml:space="preserve">positive </w:t>
      </w:r>
      <w:r w:rsidR="00E87BF6" w:rsidRPr="00C038C3">
        <w:t xml:space="preserve">standardized </w:t>
      </w:r>
      <w:r w:rsidRPr="00C038C3">
        <w:t xml:space="preserve">effect sizes </w:t>
      </w:r>
      <w:r w:rsidR="00CB5D62">
        <w:t xml:space="preserve">on </w:t>
      </w:r>
      <w:r w:rsidR="00CE1412">
        <w:t xml:space="preserve">the </w:t>
      </w:r>
      <w:r w:rsidR="00BA25FA">
        <w:t xml:space="preserve">condition factor </w:t>
      </w:r>
      <w:r w:rsidR="002533FF">
        <w:t>were</w:t>
      </w:r>
      <w:r w:rsidR="002533FF" w:rsidRPr="00C038C3">
        <w:t xml:space="preserve"> </w:t>
      </w:r>
      <w:ins w:id="530" w:author="Max Lindmark" w:date="2023-01-20T15:58:00Z">
        <w:r w:rsidR="008E25B2">
          <w:t xml:space="preserve">biomass of sprat at the ICES </w:t>
        </w:r>
        <w:r w:rsidR="008E25B2" w:rsidRPr="00C038C3">
          <w:t xml:space="preserve">subdivision </w:t>
        </w:r>
        <w:r w:rsidR="008E25B2">
          <w:t>level (0.0</w:t>
        </w:r>
      </w:ins>
      <w:ins w:id="531" w:author="Max Lindmark" w:date="2023-01-20T15:59:00Z">
        <w:r w:rsidR="008E25B2">
          <w:t>08</w:t>
        </w:r>
      </w:ins>
      <w:ins w:id="532" w:author="Max Lindmark" w:date="2023-01-20T15:58:00Z">
        <w:r w:rsidR="008E25B2">
          <w:t xml:space="preserve"> [0.00</w:t>
        </w:r>
      </w:ins>
      <w:ins w:id="533" w:author="Max Lindmark" w:date="2023-01-20T15:59:00Z">
        <w:r w:rsidR="001A35D9">
          <w:t>2</w:t>
        </w:r>
      </w:ins>
      <w:ins w:id="534" w:author="Max Lindmark" w:date="2023-01-20T15:58:00Z">
        <w:r w:rsidR="008E25B2">
          <w:t>, 0.01</w:t>
        </w:r>
      </w:ins>
      <w:ins w:id="535" w:author="Max Lindmark" w:date="2023-01-20T15:59:00Z">
        <w:r w:rsidR="00F248AC">
          <w:t>3</w:t>
        </w:r>
      </w:ins>
      <w:ins w:id="536" w:author="Max Lindmark" w:date="2023-01-20T15:58:00Z">
        <w:r w:rsidR="008E25B2">
          <w:t>])</w:t>
        </w:r>
      </w:ins>
      <w:ins w:id="537" w:author="Max Lindmark" w:date="2023-01-20T16:00:00Z">
        <w:r w:rsidR="009043E4" w:rsidRPr="009043E4">
          <w:t xml:space="preserve"> </w:t>
        </w:r>
        <w:r w:rsidR="009043E4">
          <w:t>(values in brackets indicate 95% confidence interval)</w:t>
        </w:r>
      </w:ins>
      <w:ins w:id="538" w:author="Max Lindmark" w:date="2023-01-20T15:58:00Z">
        <w:r w:rsidR="008E25B2">
          <w:t xml:space="preserve">, </w:t>
        </w:r>
      </w:ins>
      <w:ins w:id="539" w:author="Max Lindmark" w:date="2023-01-20T15:59:00Z">
        <w:r w:rsidR="00F03D99">
          <w:t xml:space="preserve">biomass density of </w:t>
        </w:r>
        <w:r w:rsidR="00F03D99" w:rsidRPr="003F095D">
          <w:rPr>
            <w:i/>
            <w:iCs/>
          </w:rPr>
          <w:t>S</w:t>
        </w:r>
        <w:r w:rsidR="00F03D99">
          <w:rPr>
            <w:i/>
            <w:iCs/>
          </w:rPr>
          <w:t>.</w:t>
        </w:r>
        <w:r w:rsidR="00F03D99" w:rsidRPr="003F095D">
          <w:rPr>
            <w:i/>
            <w:iCs/>
          </w:rPr>
          <w:t xml:space="preserve"> entomon</w:t>
        </w:r>
        <w:r w:rsidR="00F03D99">
          <w:t xml:space="preserve"> at the rectangle level (0.007 [0.0026</w:t>
        </w:r>
      </w:ins>
      <w:ins w:id="540" w:author="Max Lindmark" w:date="2023-01-20T16:09:00Z">
        <w:r w:rsidR="005A082D">
          <w:t xml:space="preserve">, </w:t>
        </w:r>
      </w:ins>
      <w:ins w:id="541" w:author="Max Lindmark" w:date="2023-01-20T15:59:00Z">
        <w:r w:rsidR="00F03D99">
          <w:t>0.012])</w:t>
        </w:r>
        <w:r w:rsidR="00A91728">
          <w:t xml:space="preserve">, </w:t>
        </w:r>
      </w:ins>
      <w:del w:id="542" w:author="Max Lindmark" w:date="2023-01-20T15:59:00Z">
        <w:r w:rsidR="00457B31" w:rsidDel="009043E4">
          <w:delText xml:space="preserve">median </w:delText>
        </w:r>
        <w:r w:rsidR="008F6CA7" w:rsidDel="009043E4">
          <w:delText xml:space="preserve">depth </w:delText>
        </w:r>
        <w:r w:rsidR="008353BA" w:rsidDel="009043E4">
          <w:delText xml:space="preserve">of the ICES rectangle </w:delText>
        </w:r>
        <w:r w:rsidR="00E60301" w:rsidDel="009043E4">
          <w:delText>(0.</w:delText>
        </w:r>
      </w:del>
      <w:del w:id="543" w:author="Max Lindmark" w:date="2023-01-20T15:51:00Z">
        <w:r w:rsidR="00E60301" w:rsidDel="0056274D">
          <w:delText>0</w:delText>
        </w:r>
        <w:r w:rsidR="001F795C" w:rsidDel="0056274D">
          <w:delText>06</w:delText>
        </w:r>
        <w:r w:rsidR="00E60301" w:rsidDel="0056274D">
          <w:delText xml:space="preserve"> </w:delText>
        </w:r>
      </w:del>
      <w:del w:id="544" w:author="Max Lindmark" w:date="2023-01-20T15:59:00Z">
        <w:r w:rsidR="00E60301" w:rsidDel="009043E4">
          <w:delText>[0.</w:delText>
        </w:r>
        <w:r w:rsidR="00860120" w:rsidDel="009043E4">
          <w:delText>00</w:delText>
        </w:r>
        <w:r w:rsidR="00E51283" w:rsidDel="009043E4">
          <w:delText>1</w:delText>
        </w:r>
        <w:r w:rsidR="00704EF2" w:rsidDel="009043E4">
          <w:delText>–</w:delText>
        </w:r>
        <w:r w:rsidR="002663C6" w:rsidDel="009043E4">
          <w:delText>0.0</w:delText>
        </w:r>
        <w:r w:rsidR="00860120" w:rsidDel="009043E4">
          <w:delText>1</w:delText>
        </w:r>
        <w:r w:rsidR="00B45BF3" w:rsidDel="009043E4">
          <w:delText>2</w:delText>
        </w:r>
        <w:r w:rsidR="00E60301" w:rsidDel="009043E4">
          <w:delText>])</w:delText>
        </w:r>
        <w:r w:rsidR="00CB5D62" w:rsidDel="009043E4">
          <w:delText>,</w:delText>
        </w:r>
        <w:r w:rsidR="00E60301" w:rsidDel="009043E4">
          <w:delText xml:space="preserve"> </w:delText>
        </w:r>
      </w:del>
      <w:r w:rsidR="00860120" w:rsidRPr="00C038C3">
        <w:t>temperature</w:t>
      </w:r>
      <w:r w:rsidR="00860120">
        <w:t xml:space="preserve"> at the haul </w:t>
      </w:r>
      <w:ins w:id="545" w:author="Max Lindmark" w:date="2023-01-20T15:52:00Z">
        <w:r w:rsidR="00973973">
          <w:t xml:space="preserve">and rectangle </w:t>
        </w:r>
      </w:ins>
      <w:r w:rsidR="00860120">
        <w:t>level (0.</w:t>
      </w:r>
      <w:del w:id="546" w:author="Max Lindmark" w:date="2023-01-20T15:53:00Z">
        <w:r w:rsidR="00860120" w:rsidDel="00857824">
          <w:delText>00</w:delText>
        </w:r>
        <w:r w:rsidR="004303FB" w:rsidDel="00857824">
          <w:delText>8</w:delText>
        </w:r>
        <w:r w:rsidR="00860120" w:rsidDel="00857824">
          <w:delText xml:space="preserve"> </w:delText>
        </w:r>
      </w:del>
      <w:ins w:id="547" w:author="Max Lindmark" w:date="2023-01-20T15:53:00Z">
        <w:r w:rsidR="00857824">
          <w:t xml:space="preserve">007 </w:t>
        </w:r>
      </w:ins>
      <w:r w:rsidR="00860120">
        <w:t>[</w:t>
      </w:r>
      <w:r w:rsidR="00860120" w:rsidRPr="00804CE6">
        <w:t>0.00</w:t>
      </w:r>
      <w:del w:id="548" w:author="Max Lindmark" w:date="2023-01-20T15:53:00Z">
        <w:r w:rsidR="00860120" w:rsidDel="002F4AEF">
          <w:delText>4</w:delText>
        </w:r>
      </w:del>
      <w:ins w:id="549" w:author="Max Lindmark" w:date="2023-01-20T15:53:00Z">
        <w:r w:rsidR="002F4AEF">
          <w:t>25</w:t>
        </w:r>
      </w:ins>
      <w:ins w:id="550" w:author="Max Lindmark" w:date="2023-01-20T16:09:00Z">
        <w:r w:rsidR="00ED3401">
          <w:t xml:space="preserve">, </w:t>
        </w:r>
      </w:ins>
      <w:del w:id="551" w:author="Max Lindmark" w:date="2023-01-20T16:09:00Z">
        <w:r w:rsidR="00704EF2" w:rsidDel="00ED3401">
          <w:delText>–</w:delText>
        </w:r>
      </w:del>
      <w:r w:rsidR="00860120">
        <w:t>0.01</w:t>
      </w:r>
      <w:del w:id="552" w:author="Max Lindmark" w:date="2023-01-20T15:53:00Z">
        <w:r w:rsidR="00FF7186" w:rsidDel="002F4AEF">
          <w:delText>1</w:delText>
        </w:r>
      </w:del>
      <w:r w:rsidR="00860120">
        <w:t>]</w:t>
      </w:r>
      <w:ins w:id="553" w:author="Max Lindmark" w:date="2023-01-20T15:53:00Z">
        <w:r w:rsidR="00862033">
          <w:t xml:space="preserve"> and </w:t>
        </w:r>
        <w:r w:rsidR="00203C36">
          <w:t>0.007 [</w:t>
        </w:r>
        <w:r w:rsidR="00203C36" w:rsidRPr="00804CE6">
          <w:t>0.00</w:t>
        </w:r>
        <w:r w:rsidR="001848C6">
          <w:t>19</w:t>
        </w:r>
      </w:ins>
      <w:ins w:id="554" w:author="Max Lindmark" w:date="2023-01-20T16:09:00Z">
        <w:r w:rsidR="0024015F">
          <w:t xml:space="preserve">, </w:t>
        </w:r>
      </w:ins>
      <w:ins w:id="555" w:author="Max Lindmark" w:date="2023-01-20T15:53:00Z">
        <w:r w:rsidR="00203C36">
          <w:t>0.01</w:t>
        </w:r>
        <w:r w:rsidR="00DA20FA">
          <w:t>2</w:t>
        </w:r>
        <w:r w:rsidR="00203C36">
          <w:t>]</w:t>
        </w:r>
      </w:ins>
      <w:ins w:id="556" w:author="Max Lindmark" w:date="2023-01-20T16:02:00Z">
        <w:r w:rsidR="00CA2004">
          <w:t>, respectively</w:t>
        </w:r>
      </w:ins>
      <w:r w:rsidR="00860120">
        <w:t>)</w:t>
      </w:r>
      <w:ins w:id="557" w:author="Max Lindmark" w:date="2023-01-20T16:02:00Z">
        <w:r w:rsidR="00443BDB">
          <w:t>,</w:t>
        </w:r>
      </w:ins>
      <w:r w:rsidR="00860120">
        <w:t xml:space="preserve"> </w:t>
      </w:r>
      <w:moveToRangeStart w:id="558" w:author="Max Lindmark" w:date="2023-01-20T16:02:00Z" w:name="move125122962"/>
      <w:moveTo w:id="559" w:author="Max Lindmark" w:date="2023-01-20T16:02:00Z">
        <w:r w:rsidR="00CA2004">
          <w:t xml:space="preserve">and </w:t>
        </w:r>
        <w:r w:rsidR="00CA2004" w:rsidRPr="00C038C3">
          <w:t>oxygen</w:t>
        </w:r>
        <w:r w:rsidR="00CA2004">
          <w:t xml:space="preserve"> concentration at </w:t>
        </w:r>
      </w:moveTo>
      <w:ins w:id="560" w:author="Max Lindmark" w:date="2023-01-20T16:02:00Z">
        <w:r w:rsidR="007C03C0">
          <w:t>haul</w:t>
        </w:r>
      </w:ins>
      <w:moveTo w:id="561" w:author="Max Lindmark" w:date="2023-01-20T16:02:00Z">
        <w:del w:id="562" w:author="Max Lindmark" w:date="2023-01-20T16:02:00Z">
          <w:r w:rsidR="00CA2004" w:rsidDel="00600EC4">
            <w:delText xml:space="preserve">the ICES rectangle </w:delText>
          </w:r>
        </w:del>
      </w:moveTo>
      <w:ins w:id="563" w:author="Max Lindmark" w:date="2023-01-20T16:02:00Z">
        <w:r w:rsidR="00600EC4">
          <w:t>-</w:t>
        </w:r>
      </w:ins>
      <w:moveTo w:id="564" w:author="Max Lindmark" w:date="2023-01-20T16:02:00Z">
        <w:r w:rsidR="00CA2004">
          <w:t xml:space="preserve">level </w:t>
        </w:r>
        <w:r w:rsidR="00CA2004">
          <w:lastRenderedPageBreak/>
          <w:t>(0.00</w:t>
        </w:r>
        <w:del w:id="565" w:author="Max Lindmark" w:date="2023-01-20T16:03:00Z">
          <w:r w:rsidR="00CA2004" w:rsidDel="00A87E5E">
            <w:delText>7</w:delText>
          </w:r>
        </w:del>
      </w:moveTo>
      <w:ins w:id="566" w:author="Max Lindmark" w:date="2023-01-20T16:03:00Z">
        <w:r w:rsidR="00A87E5E">
          <w:t>4</w:t>
        </w:r>
      </w:ins>
      <w:moveTo w:id="567" w:author="Max Lindmark" w:date="2023-01-20T16:02:00Z">
        <w:r w:rsidR="00CA2004">
          <w:t xml:space="preserve"> [0.001</w:t>
        </w:r>
        <w:del w:id="568" w:author="Max Lindmark" w:date="2023-01-20T16:03:00Z">
          <w:r w:rsidR="00CA2004" w:rsidDel="00854781">
            <w:delText>4</w:delText>
          </w:r>
        </w:del>
        <w:r w:rsidR="00CA2004">
          <w:t>, 0.0</w:t>
        </w:r>
      </w:moveTo>
      <w:ins w:id="569" w:author="Max Lindmark" w:date="2023-01-20T16:03:00Z">
        <w:r w:rsidR="00282701">
          <w:t>07</w:t>
        </w:r>
      </w:ins>
      <w:moveTo w:id="570" w:author="Max Lindmark" w:date="2023-01-20T16:02:00Z">
        <w:del w:id="571" w:author="Max Lindmark" w:date="2023-01-20T16:03:00Z">
          <w:r w:rsidR="00CA2004" w:rsidDel="00282701">
            <w:delText>124</w:delText>
          </w:r>
        </w:del>
        <w:r w:rsidR="00CA2004">
          <w:t>]) (Fig. 3)</w:t>
        </w:r>
      </w:moveTo>
      <w:moveToRangeEnd w:id="558"/>
      <w:ins w:id="572" w:author="Max Lindmark" w:date="2023-01-20T16:01:00Z">
        <w:r w:rsidR="0032344F">
          <w:t>. T</w:t>
        </w:r>
        <w:r w:rsidR="001803D4">
          <w:t>he effect</w:t>
        </w:r>
      </w:ins>
      <w:ins w:id="573" w:author="Max Lindmark" w:date="2023-01-20T16:04:00Z">
        <w:r w:rsidR="003A282C">
          <w:t>s</w:t>
        </w:r>
      </w:ins>
      <w:ins w:id="574" w:author="Max Lindmark" w:date="2023-01-20T16:01:00Z">
        <w:r w:rsidR="001803D4">
          <w:t xml:space="preserve"> of </w:t>
        </w:r>
      </w:ins>
      <w:ins w:id="575" w:author="Max Lindmark" w:date="2023-01-20T15:59:00Z">
        <w:r w:rsidR="009043E4">
          <w:t>median depth</w:t>
        </w:r>
      </w:ins>
      <w:ins w:id="576" w:author="Max Lindmark" w:date="2023-01-20T16:05:00Z">
        <w:r w:rsidR="008D0CEF">
          <w:t xml:space="preserve">, </w:t>
        </w:r>
      </w:ins>
      <w:ins w:id="577" w:author="Max Lindmark" w:date="2023-01-20T16:04:00Z">
        <w:r w:rsidR="00FD0C16">
          <w:t>median oxygen</w:t>
        </w:r>
      </w:ins>
      <w:ins w:id="578" w:author="Max Lindmark" w:date="2023-01-20T15:59:00Z">
        <w:r w:rsidR="009043E4">
          <w:t xml:space="preserve"> </w:t>
        </w:r>
      </w:ins>
      <w:ins w:id="579" w:author="Max Lindmark" w:date="2023-01-20T16:05:00Z">
        <w:r w:rsidR="00E443C6">
          <w:t xml:space="preserve">and herring biomass </w:t>
        </w:r>
      </w:ins>
      <w:ins w:id="580" w:author="Max Lindmark" w:date="2023-01-20T16:04:00Z">
        <w:r w:rsidR="0053385C">
          <w:t xml:space="preserve">at </w:t>
        </w:r>
      </w:ins>
      <w:ins w:id="581" w:author="Max Lindmark" w:date="2023-01-20T15:59:00Z">
        <w:r w:rsidR="009043E4">
          <w:t>the rectangle</w:t>
        </w:r>
      </w:ins>
      <w:ins w:id="582" w:author="Max Lindmark" w:date="2023-01-20T16:04:00Z">
        <w:r w:rsidR="008D0CEF">
          <w:t xml:space="preserve">-level, and flounder </w:t>
        </w:r>
      </w:ins>
      <w:ins w:id="583" w:author="Max Lindmark" w:date="2023-01-20T16:05:00Z">
        <w:r w:rsidR="00A85D03">
          <w:t xml:space="preserve">and cod biomass density </w:t>
        </w:r>
      </w:ins>
      <w:ins w:id="584" w:author="Max Lindmark" w:date="2023-01-20T16:04:00Z">
        <w:r w:rsidR="008D0CEF">
          <w:t xml:space="preserve">at </w:t>
        </w:r>
      </w:ins>
      <w:ins w:id="585" w:author="Max Lindmark" w:date="2023-01-20T16:05:00Z">
        <w:r w:rsidR="008D0CEF">
          <w:t>the haul</w:t>
        </w:r>
      </w:ins>
      <w:ins w:id="586" w:author="Max Lindmark" w:date="2023-01-20T16:06:00Z">
        <w:r w:rsidR="00EA2322">
          <w:t xml:space="preserve">-level </w:t>
        </w:r>
      </w:ins>
      <w:ins w:id="587" w:author="Max Lindmark" w:date="2023-01-20T16:04:00Z">
        <w:r w:rsidR="00683886">
          <w:t xml:space="preserve">were </w:t>
        </w:r>
      </w:ins>
      <w:ins w:id="588" w:author="Max Lindmark" w:date="2023-01-20T16:01:00Z">
        <w:r w:rsidR="001803D4">
          <w:t>positive but with confidence intervals overlapping 0</w:t>
        </w:r>
        <w:r w:rsidR="006B5CEC">
          <w:t>.</w:t>
        </w:r>
      </w:ins>
      <w:ins w:id="589" w:author="Max Lindmark" w:date="2023-01-20T15:59:00Z">
        <w:r w:rsidR="009043E4">
          <w:t xml:space="preserve"> </w:t>
        </w:r>
      </w:ins>
      <w:ins w:id="590" w:author="Max Lindmark" w:date="2023-01-20T16:06:00Z">
        <w:r w:rsidR="00085230" w:rsidRPr="00C038C3">
          <w:t xml:space="preserve">The covariates with the largest </w:t>
        </w:r>
      </w:ins>
      <w:ins w:id="591" w:author="Max Lindmark" w:date="2023-01-20T16:07:00Z">
        <w:r w:rsidR="00085230">
          <w:t xml:space="preserve">negative </w:t>
        </w:r>
      </w:ins>
      <w:ins w:id="592" w:author="Max Lindmark" w:date="2023-01-20T16:06:00Z">
        <w:r w:rsidR="00085230" w:rsidRPr="00C038C3">
          <w:t>effect</w:t>
        </w:r>
      </w:ins>
      <w:ins w:id="593" w:author="Max Lindmark" w:date="2023-01-20T16:07:00Z">
        <w:r w:rsidR="00085230">
          <w:t>s</w:t>
        </w:r>
      </w:ins>
      <w:ins w:id="594" w:author="Max Lindmark" w:date="2023-01-20T16:06:00Z">
        <w:r w:rsidR="00085230" w:rsidRPr="00C038C3">
          <w:t xml:space="preserve"> </w:t>
        </w:r>
        <w:r w:rsidR="00085230">
          <w:t>were</w:t>
        </w:r>
        <w:r w:rsidR="00085230" w:rsidRPr="00C038C3">
          <w:t xml:space="preserve"> </w:t>
        </w:r>
      </w:ins>
      <w:del w:id="595" w:author="Max Lindmark" w:date="2023-01-20T16:00:00Z">
        <w:r w:rsidR="00860120" w:rsidDel="009043E4">
          <w:delText>(values in brackets indicate 95% confidence interval)</w:delText>
        </w:r>
      </w:del>
      <w:del w:id="596" w:author="Max Lindmark" w:date="2023-01-20T16:01:00Z">
        <w:r w:rsidR="00860120" w:rsidRPr="00C038C3" w:rsidDel="00454EE8">
          <w:delText xml:space="preserve">, </w:delText>
        </w:r>
      </w:del>
      <w:moveToRangeStart w:id="597" w:author="Max Lindmark" w:date="2023-01-20T15:54:00Z" w:name="move125122493"/>
      <w:moveTo w:id="598" w:author="Max Lindmark" w:date="2023-01-20T15:54:00Z">
        <w:del w:id="599" w:author="Max Lindmark" w:date="2023-01-20T15:59:00Z">
          <w:r w:rsidR="00FB4AE4" w:rsidDel="00A5673F">
            <w:delText xml:space="preserve">biomass density of </w:delText>
          </w:r>
          <w:r w:rsidR="00FB4AE4" w:rsidRPr="003F095D" w:rsidDel="00A5673F">
            <w:rPr>
              <w:i/>
              <w:iCs/>
            </w:rPr>
            <w:delText>S</w:delText>
          </w:r>
          <w:r w:rsidR="00FB4AE4" w:rsidDel="00A5673F">
            <w:rPr>
              <w:i/>
              <w:iCs/>
            </w:rPr>
            <w:delText>.</w:delText>
          </w:r>
          <w:r w:rsidR="00FB4AE4" w:rsidRPr="003F095D" w:rsidDel="00A5673F">
            <w:rPr>
              <w:i/>
              <w:iCs/>
            </w:rPr>
            <w:delText xml:space="preserve"> entomon</w:delText>
          </w:r>
          <w:r w:rsidR="00FB4AE4" w:rsidDel="00A5673F">
            <w:delText xml:space="preserve"> at the rectangle level </w:delText>
          </w:r>
        </w:del>
        <w:del w:id="600" w:author="Max Lindmark" w:date="2023-01-20T16:01:00Z">
          <w:r w:rsidR="00FB4AE4" w:rsidDel="00454EE8">
            <w:delText xml:space="preserve">and </w:delText>
          </w:r>
        </w:del>
      </w:moveTo>
      <w:moveToRangeEnd w:id="597"/>
      <w:del w:id="601" w:author="Max Lindmark" w:date="2023-01-20T15:58:00Z">
        <w:r w:rsidR="00860120" w:rsidDel="008E25B2">
          <w:delText xml:space="preserve">biomass of sprat at the ICES </w:delText>
        </w:r>
        <w:r w:rsidR="00860120" w:rsidRPr="00C038C3" w:rsidDel="008E25B2">
          <w:delText xml:space="preserve">subdivision </w:delText>
        </w:r>
        <w:r w:rsidR="00860120" w:rsidDel="008E25B2">
          <w:delText>level (0.0</w:delText>
        </w:r>
        <w:r w:rsidR="00447D96" w:rsidDel="008E25B2">
          <w:delText>12</w:delText>
        </w:r>
        <w:r w:rsidR="00860120" w:rsidDel="008E25B2">
          <w:delText xml:space="preserve"> [0.00</w:delText>
        </w:r>
        <w:r w:rsidR="001071A0" w:rsidDel="008E25B2">
          <w:delText>6</w:delText>
        </w:r>
        <w:r w:rsidR="00860120" w:rsidDel="008E25B2">
          <w:delText>, 0.01</w:delText>
        </w:r>
        <w:r w:rsidR="00E2397B" w:rsidDel="008E25B2">
          <w:delText>8</w:delText>
        </w:r>
        <w:r w:rsidR="00860120" w:rsidDel="008E25B2">
          <w:delText>])</w:delText>
        </w:r>
      </w:del>
      <w:moveFromRangeStart w:id="602" w:author="Max Lindmark" w:date="2023-01-20T16:02:00Z" w:name="move125122962"/>
      <w:moveFrom w:id="603" w:author="Max Lindmark" w:date="2023-01-20T16:02:00Z">
        <w:r w:rsidR="00860120" w:rsidDel="008E25B2">
          <w:t xml:space="preserve"> </w:t>
        </w:r>
        <w:r w:rsidR="00860120" w:rsidDel="00CA2004">
          <w:t xml:space="preserve">and </w:t>
        </w:r>
        <w:r w:rsidRPr="00C038C3" w:rsidDel="00CA2004">
          <w:t>oxygen</w:t>
        </w:r>
        <w:r w:rsidR="00457B31" w:rsidDel="00CA2004">
          <w:t xml:space="preserve"> concentration </w:t>
        </w:r>
        <w:r w:rsidR="00932E85" w:rsidDel="00CA2004">
          <w:t xml:space="preserve">at </w:t>
        </w:r>
        <w:r w:rsidR="00457B31" w:rsidDel="00CA2004">
          <w:t>the ICES rectangle</w:t>
        </w:r>
        <w:r w:rsidR="00932E85" w:rsidDel="00CA2004">
          <w:t xml:space="preserve"> level (</w:t>
        </w:r>
        <w:r w:rsidR="006A2A3C" w:rsidDel="00CA2004">
          <w:t>0.</w:t>
        </w:r>
        <w:r w:rsidR="00E9247E" w:rsidDel="00CA2004">
          <w:t xml:space="preserve">007 </w:t>
        </w:r>
        <w:r w:rsidR="0003139B" w:rsidDel="00CA2004">
          <w:t>[</w:t>
        </w:r>
        <w:r w:rsidR="00FA177A" w:rsidDel="00CA2004">
          <w:t>0.00</w:t>
        </w:r>
        <w:r w:rsidR="00817E3E" w:rsidDel="00CA2004">
          <w:t>1</w:t>
        </w:r>
        <w:r w:rsidR="00CB1851" w:rsidDel="00CA2004">
          <w:t>4</w:t>
        </w:r>
        <w:r w:rsidR="00F86BC5" w:rsidDel="00CA2004">
          <w:t xml:space="preserve">, </w:t>
        </w:r>
        <w:r w:rsidR="00937CC9" w:rsidDel="00CA2004">
          <w:t>0.01</w:t>
        </w:r>
        <w:r w:rsidR="005F5C73" w:rsidDel="00CA2004">
          <w:t>24</w:t>
        </w:r>
        <w:r w:rsidR="0003139B" w:rsidDel="00CA2004">
          <w:t>]</w:t>
        </w:r>
        <w:r w:rsidR="00932E85" w:rsidDel="00CA2004">
          <w:t>)</w:t>
        </w:r>
        <w:r w:rsidR="00E264CA" w:rsidDel="00CA2004">
          <w:t xml:space="preserve"> (Fig. 3)</w:t>
        </w:r>
      </w:moveFrom>
      <w:moveFromRangeEnd w:id="602"/>
      <w:del w:id="604" w:author="Max Lindmark" w:date="2023-01-20T16:06:00Z">
        <w:r w:rsidR="00252967" w:rsidRPr="00C038C3" w:rsidDel="0079686E">
          <w:delText>.</w:delText>
        </w:r>
        <w:r w:rsidR="00772D50" w:rsidRPr="00C038C3" w:rsidDel="0079686E">
          <w:delText xml:space="preserve"> </w:delText>
        </w:r>
      </w:del>
      <w:del w:id="605" w:author="Max Lindmark" w:date="2023-01-20T15:54:00Z">
        <w:r w:rsidR="00382A85" w:rsidDel="00ED47F5">
          <w:delText>T</w:delText>
        </w:r>
        <w:r w:rsidR="003D7005" w:rsidDel="00ED47F5">
          <w:delText xml:space="preserve">emperature </w:delText>
        </w:r>
        <w:r w:rsidR="00382A85" w:rsidDel="00ED47F5">
          <w:delText xml:space="preserve">and </w:delText>
        </w:r>
      </w:del>
      <w:moveFromRangeStart w:id="606" w:author="Max Lindmark" w:date="2023-01-20T15:54:00Z" w:name="move125122493"/>
      <w:moveFrom w:id="607" w:author="Max Lindmark" w:date="2023-01-20T15:54:00Z">
        <w:r w:rsidR="00382A85" w:rsidDel="00ED47F5">
          <w:t xml:space="preserve">biomass density of </w:t>
        </w:r>
        <w:r w:rsidR="000B1E4B" w:rsidRPr="003F095D" w:rsidDel="00ED47F5">
          <w:rPr>
            <w:i/>
            <w:iCs/>
          </w:rPr>
          <w:t>S</w:t>
        </w:r>
        <w:r w:rsidR="000B1E4B" w:rsidDel="00ED47F5">
          <w:rPr>
            <w:i/>
            <w:iCs/>
          </w:rPr>
          <w:t>.</w:t>
        </w:r>
        <w:r w:rsidR="000B1E4B" w:rsidRPr="003F095D" w:rsidDel="00ED47F5">
          <w:rPr>
            <w:i/>
            <w:iCs/>
          </w:rPr>
          <w:t xml:space="preserve"> entomon</w:t>
        </w:r>
        <w:r w:rsidR="00382A85" w:rsidDel="00ED47F5">
          <w:t xml:space="preserve"> </w:t>
        </w:r>
        <w:r w:rsidR="003D7005" w:rsidDel="00ED47F5">
          <w:t xml:space="preserve">at the rectangle level and </w:t>
        </w:r>
      </w:moveFrom>
      <w:moveFromRangeEnd w:id="606"/>
      <w:del w:id="608" w:author="Max Lindmark" w:date="2023-01-20T15:54:00Z">
        <w:r w:rsidR="003D7005" w:rsidDel="003977EF">
          <w:delText>o</w:delText>
        </w:r>
      </w:del>
      <w:del w:id="609" w:author="Max Lindmark" w:date="2023-01-20T16:06:00Z">
        <w:r w:rsidR="003D7005" w:rsidDel="0015369B">
          <w:delText>xygen at the haul level ha</w:delText>
        </w:r>
        <w:r w:rsidR="00E141D3" w:rsidDel="0015369B">
          <w:delText>d</w:delText>
        </w:r>
        <w:r w:rsidR="003D7005" w:rsidDel="0015369B">
          <w:delText xml:space="preserve"> smaller positive effects. </w:delText>
        </w:r>
      </w:del>
      <w:del w:id="610" w:author="Max Lindmark" w:date="2023-01-20T16:07:00Z">
        <w:r w:rsidR="00772D50" w:rsidRPr="00C038C3" w:rsidDel="00486E1D">
          <w:delText>D</w:delText>
        </w:r>
      </w:del>
      <w:ins w:id="611" w:author="Max Lindmark" w:date="2023-01-20T16:07:00Z">
        <w:r w:rsidR="00D31028">
          <w:t>d</w:t>
        </w:r>
      </w:ins>
      <w:r w:rsidRPr="00C038C3">
        <w:t>epth</w:t>
      </w:r>
      <w:r w:rsidR="00BF7E3D" w:rsidRPr="00C038C3">
        <w:t xml:space="preserve"> </w:t>
      </w:r>
      <w:r w:rsidR="004F47BC">
        <w:t>at the haul</w:t>
      </w:r>
      <w:ins w:id="612" w:author="Max Lindmark" w:date="2023-01-20T16:08:00Z">
        <w:r w:rsidR="00BC61A5">
          <w:t>-level</w:t>
        </w:r>
      </w:ins>
      <w:del w:id="613" w:author="Max Lindmark" w:date="2023-01-20T16:07:00Z">
        <w:r w:rsidR="004F47BC" w:rsidDel="00061AB5">
          <w:delText xml:space="preserve"> </w:delText>
        </w:r>
        <w:r w:rsidR="00EC2ED7" w:rsidDel="00061AB5">
          <w:delText xml:space="preserve">level </w:delText>
        </w:r>
        <w:r w:rsidR="00C617EF" w:rsidDel="00061AB5">
          <w:delText>was</w:delText>
        </w:r>
        <w:r w:rsidR="004F47BC" w:rsidDel="00061AB5">
          <w:delText xml:space="preserve"> </w:delText>
        </w:r>
        <w:r w:rsidR="00DA1CED" w:rsidRPr="00C038C3" w:rsidDel="00061AB5">
          <w:delText xml:space="preserve">negatively associated with </w:delText>
        </w:r>
        <w:r w:rsidR="00177F2B" w:rsidRPr="00C038C3" w:rsidDel="00061AB5">
          <w:delText>condition</w:delText>
        </w:r>
      </w:del>
      <w:r w:rsidR="00177F2B" w:rsidRPr="00C038C3">
        <w:t xml:space="preserve"> </w:t>
      </w:r>
      <w:r w:rsidR="006E5B4A">
        <w:t>(</w:t>
      </w:r>
      <w:r w:rsidR="00F12EFA">
        <w:t>-</w:t>
      </w:r>
      <w:r w:rsidR="006E5B4A" w:rsidRPr="006E5B4A">
        <w:t>0.</w:t>
      </w:r>
      <w:r w:rsidR="00FE7A0A" w:rsidRPr="006E5B4A">
        <w:t>02</w:t>
      </w:r>
      <w:del w:id="614" w:author="Max Lindmark" w:date="2023-01-20T15:47:00Z">
        <w:r w:rsidR="000F6437" w:rsidDel="002305A5">
          <w:delText>5</w:delText>
        </w:r>
      </w:del>
      <w:ins w:id="615" w:author="Max Lindmark" w:date="2023-01-20T15:47:00Z">
        <w:r w:rsidR="002305A5">
          <w:t>1</w:t>
        </w:r>
      </w:ins>
      <w:r w:rsidR="00FE7A0A">
        <w:t xml:space="preserve"> </w:t>
      </w:r>
      <w:r w:rsidR="006E5B4A">
        <w:t>[</w:t>
      </w:r>
      <w:r w:rsidR="00E17242">
        <w:t>-0.</w:t>
      </w:r>
      <w:del w:id="616" w:author="Max Lindmark" w:date="2023-01-20T15:47:00Z">
        <w:r w:rsidR="00E17242" w:rsidDel="00FC1B16">
          <w:delText>02</w:delText>
        </w:r>
        <w:r w:rsidR="00A64D66" w:rsidDel="00FC1B16">
          <w:delText>8</w:delText>
        </w:r>
      </w:del>
      <w:ins w:id="617" w:author="Max Lindmark" w:date="2023-01-20T15:47:00Z">
        <w:r w:rsidR="00FC1B16">
          <w:t>024</w:t>
        </w:r>
      </w:ins>
      <w:r w:rsidR="00E17242">
        <w:t xml:space="preserve">, </w:t>
      </w:r>
      <w:r w:rsidR="00137405">
        <w:t>-0.</w:t>
      </w:r>
      <w:del w:id="618" w:author="Max Lindmark" w:date="2023-01-20T15:47:00Z">
        <w:r w:rsidR="00137405" w:rsidDel="00FC1B16">
          <w:delText>0</w:delText>
        </w:r>
        <w:r w:rsidR="00512D97" w:rsidDel="00FC1B16">
          <w:delText>22</w:delText>
        </w:r>
      </w:del>
      <w:ins w:id="619" w:author="Max Lindmark" w:date="2023-01-20T15:47:00Z">
        <w:r w:rsidR="00FC1B16">
          <w:t>018</w:t>
        </w:r>
      </w:ins>
      <w:r w:rsidR="006E5B4A">
        <w:t>])</w:t>
      </w:r>
      <w:del w:id="620" w:author="Max Lindmark" w:date="2023-01-20T16:07:00Z">
        <w:r w:rsidR="006E5B4A" w:rsidRPr="006E5B4A" w:rsidDel="00A14864">
          <w:delText xml:space="preserve"> </w:delText>
        </w:r>
        <w:r w:rsidR="00912517" w:rsidRPr="00C038C3" w:rsidDel="00A14864">
          <w:delText>(</w:delText>
        </w:r>
        <w:r w:rsidR="007A6ED1" w:rsidRPr="00C038C3" w:rsidDel="00A14864">
          <w:delText xml:space="preserve">see </w:delText>
        </w:r>
        <w:r w:rsidR="007A6ED1" w:rsidRPr="00C038C3" w:rsidDel="00A14864">
          <w:rPr>
            <w:i/>
            <w:iCs/>
          </w:rPr>
          <w:delText xml:space="preserve">SI </w:delText>
        </w:r>
        <w:r w:rsidR="007A6ED1" w:rsidRPr="00C038C3" w:rsidDel="00A14864">
          <w:rPr>
            <w:i/>
            <w:iCs/>
            <w:color w:val="000000" w:themeColor="text1"/>
          </w:rPr>
          <w:delText>Appendix</w:delText>
        </w:r>
        <w:r w:rsidR="007A6ED1" w:rsidRPr="00C038C3" w:rsidDel="00A14864">
          <w:rPr>
            <w:color w:val="000000" w:themeColor="text1"/>
          </w:rPr>
          <w:delText xml:space="preserve">, </w:delText>
        </w:r>
        <w:r w:rsidR="00912517" w:rsidRPr="00C038C3" w:rsidDel="00A14864">
          <w:rPr>
            <w:color w:val="000000" w:themeColor="text1"/>
          </w:rPr>
          <w:delText>Fig. S</w:delText>
        </w:r>
        <w:r w:rsidR="00F15970" w:rsidDel="00A14864">
          <w:rPr>
            <w:color w:val="000000" w:themeColor="text1"/>
          </w:rPr>
          <w:delText>1</w:delText>
        </w:r>
        <w:r w:rsidR="009B25CE" w:rsidDel="00A14864">
          <w:rPr>
            <w:color w:val="000000" w:themeColor="text1"/>
          </w:rPr>
          <w:delText>0</w:delText>
        </w:r>
        <w:r w:rsidR="00912517" w:rsidRPr="00C038C3" w:rsidDel="00A14864">
          <w:rPr>
            <w:color w:val="000000" w:themeColor="text1"/>
          </w:rPr>
          <w:delText xml:space="preserve">, for </w:delText>
        </w:r>
        <w:r w:rsidR="00923A67" w:rsidDel="00A14864">
          <w:rPr>
            <w:color w:val="000000" w:themeColor="text1"/>
          </w:rPr>
          <w:delText>conditional</w:delText>
        </w:r>
        <w:r w:rsidR="00923A67" w:rsidRPr="00C038C3" w:rsidDel="00A14864">
          <w:rPr>
            <w:color w:val="000000" w:themeColor="text1"/>
          </w:rPr>
          <w:delText xml:space="preserve"> </w:delText>
        </w:r>
        <w:r w:rsidR="00912517" w:rsidRPr="00C038C3" w:rsidDel="00A14864">
          <w:rPr>
            <w:color w:val="000000" w:themeColor="text1"/>
          </w:rPr>
          <w:delText>effects plots)</w:delText>
        </w:r>
      </w:del>
      <w:r w:rsidR="00163930">
        <w:rPr>
          <w:color w:val="000000" w:themeColor="text1"/>
        </w:rPr>
        <w:t xml:space="preserve">, </w:t>
      </w:r>
      <w:ins w:id="621" w:author="Max Lindmark" w:date="2023-01-20T16:08:00Z">
        <w:r w:rsidR="00B50C31">
          <w:rPr>
            <w:color w:val="000000" w:themeColor="text1"/>
          </w:rPr>
          <w:t xml:space="preserve">sub-division level biomass of herring </w:t>
        </w:r>
        <w:r w:rsidR="008A1A74">
          <w:rPr>
            <w:color w:val="000000" w:themeColor="text1"/>
          </w:rPr>
          <w:t>(</w:t>
        </w:r>
        <w:r w:rsidR="00E8395C">
          <w:rPr>
            <w:color w:val="000000" w:themeColor="text1"/>
          </w:rPr>
          <w:t>-0.05</w:t>
        </w:r>
      </w:ins>
      <w:ins w:id="622" w:author="Max Lindmark" w:date="2023-01-20T16:09:00Z">
        <w:r w:rsidR="009C4DAA">
          <w:rPr>
            <w:color w:val="000000" w:themeColor="text1"/>
          </w:rPr>
          <w:t xml:space="preserve"> [</w:t>
        </w:r>
        <w:r w:rsidR="00141E26">
          <w:rPr>
            <w:color w:val="000000" w:themeColor="text1"/>
          </w:rPr>
          <w:t>-0.01</w:t>
        </w:r>
        <w:r w:rsidR="000078BC">
          <w:rPr>
            <w:color w:val="000000" w:themeColor="text1"/>
          </w:rPr>
          <w:t>,</w:t>
        </w:r>
        <w:r w:rsidR="00A75DBC">
          <w:rPr>
            <w:color w:val="000000" w:themeColor="text1"/>
          </w:rPr>
          <w:t xml:space="preserve"> </w:t>
        </w:r>
        <w:r w:rsidR="00F8225A">
          <w:rPr>
            <w:color w:val="000000" w:themeColor="text1"/>
          </w:rPr>
          <w:t>-0.0</w:t>
        </w:r>
      </w:ins>
      <w:ins w:id="623" w:author="Max Lindmark" w:date="2023-01-20T16:10:00Z">
        <w:r w:rsidR="00907E00">
          <w:rPr>
            <w:color w:val="000000" w:themeColor="text1"/>
          </w:rPr>
          <w:t>01</w:t>
        </w:r>
      </w:ins>
      <w:ins w:id="624" w:author="Max Lindmark" w:date="2023-01-20T16:09:00Z">
        <w:r w:rsidR="009C4DAA">
          <w:rPr>
            <w:color w:val="000000" w:themeColor="text1"/>
          </w:rPr>
          <w:t>]</w:t>
        </w:r>
      </w:ins>
      <w:ins w:id="625" w:author="Max Lindmark" w:date="2023-01-20T16:08:00Z">
        <w:r w:rsidR="008A1A74">
          <w:rPr>
            <w:color w:val="000000" w:themeColor="text1"/>
          </w:rPr>
          <w:t>)</w:t>
        </w:r>
      </w:ins>
      <w:ins w:id="626" w:author="Max Lindmark" w:date="2023-01-20T16:10:00Z">
        <w:r w:rsidR="003B7326">
          <w:rPr>
            <w:color w:val="000000" w:themeColor="text1"/>
          </w:rPr>
          <w:t xml:space="preserve">, </w:t>
        </w:r>
        <w:r w:rsidR="00C04FED">
          <w:rPr>
            <w:color w:val="000000" w:themeColor="text1"/>
          </w:rPr>
          <w:t xml:space="preserve">biomass of sprat </w:t>
        </w:r>
        <w:r w:rsidR="00C73D5B">
          <w:rPr>
            <w:color w:val="000000" w:themeColor="text1"/>
          </w:rPr>
          <w:t xml:space="preserve">at the ices rectangle level </w:t>
        </w:r>
        <w:r w:rsidR="00A763ED">
          <w:rPr>
            <w:color w:val="000000" w:themeColor="text1"/>
          </w:rPr>
          <w:t>(-0.0</w:t>
        </w:r>
      </w:ins>
      <w:ins w:id="627" w:author="Max Lindmark" w:date="2023-01-20T16:11:00Z">
        <w:r w:rsidR="00CD0C56">
          <w:rPr>
            <w:color w:val="000000" w:themeColor="text1"/>
          </w:rPr>
          <w:t>4</w:t>
        </w:r>
      </w:ins>
      <w:ins w:id="628" w:author="Max Lindmark" w:date="2023-01-20T16:10:00Z">
        <w:r w:rsidR="00A763ED">
          <w:rPr>
            <w:color w:val="000000" w:themeColor="text1"/>
          </w:rPr>
          <w:t xml:space="preserve"> [-0.0</w:t>
        </w:r>
      </w:ins>
      <w:ins w:id="629" w:author="Max Lindmark" w:date="2023-01-20T16:11:00Z">
        <w:r w:rsidR="000A3CCB">
          <w:rPr>
            <w:color w:val="000000" w:themeColor="text1"/>
          </w:rPr>
          <w:t>06</w:t>
        </w:r>
      </w:ins>
      <w:ins w:id="630" w:author="Max Lindmark" w:date="2023-01-20T16:10:00Z">
        <w:r w:rsidR="00A763ED">
          <w:rPr>
            <w:color w:val="000000" w:themeColor="text1"/>
          </w:rPr>
          <w:t>, -0.001]</w:t>
        </w:r>
        <w:r w:rsidR="00C73D5B">
          <w:rPr>
            <w:color w:val="000000" w:themeColor="text1"/>
          </w:rPr>
          <w:t>)</w:t>
        </w:r>
      </w:ins>
      <w:ins w:id="631" w:author="Max Lindmark" w:date="2023-01-20T16:11:00Z">
        <w:r w:rsidR="001B7F30">
          <w:rPr>
            <w:color w:val="000000" w:themeColor="text1"/>
          </w:rPr>
          <w:t>.</w:t>
        </w:r>
      </w:ins>
      <w:ins w:id="632" w:author="Max Lindmark" w:date="2023-01-20T16:12:00Z">
        <w:r w:rsidR="00C40E15">
          <w:rPr>
            <w:color w:val="000000" w:themeColor="text1"/>
          </w:rPr>
          <w:t xml:space="preserve"> Haul-level biomass density of </w:t>
        </w:r>
        <w:r w:rsidR="00C40E15" w:rsidRPr="003F095D">
          <w:rPr>
            <w:i/>
            <w:iCs/>
          </w:rPr>
          <w:t>S</w:t>
        </w:r>
        <w:r w:rsidR="00C40E15">
          <w:rPr>
            <w:i/>
            <w:iCs/>
          </w:rPr>
          <w:t>.</w:t>
        </w:r>
        <w:r w:rsidR="00C40E15" w:rsidRPr="003F095D">
          <w:rPr>
            <w:i/>
            <w:iCs/>
          </w:rPr>
          <w:t xml:space="preserve"> entomon</w:t>
        </w:r>
        <w:r w:rsidR="00D36624">
          <w:rPr>
            <w:color w:val="000000" w:themeColor="text1"/>
          </w:rPr>
          <w:t xml:space="preserve">, and rectangle-level </w:t>
        </w:r>
      </w:ins>
      <w:ins w:id="633" w:author="Max Lindmark" w:date="2023-01-20T16:13:00Z">
        <w:r w:rsidR="00C27AE7">
          <w:rPr>
            <w:color w:val="000000" w:themeColor="text1"/>
          </w:rPr>
          <w:t xml:space="preserve">median </w:t>
        </w:r>
      </w:ins>
      <w:ins w:id="634" w:author="Max Lindmark" w:date="2023-01-20T16:12:00Z">
        <w:r w:rsidR="00D36624">
          <w:rPr>
            <w:color w:val="000000" w:themeColor="text1"/>
          </w:rPr>
          <w:t xml:space="preserve">biomass density </w:t>
        </w:r>
        <w:r w:rsidR="00F62FA8">
          <w:rPr>
            <w:color w:val="000000" w:themeColor="text1"/>
          </w:rPr>
          <w:t>o</w:t>
        </w:r>
      </w:ins>
      <w:ins w:id="635" w:author="Max Lindmark" w:date="2023-01-20T16:13:00Z">
        <w:r w:rsidR="00F62FA8">
          <w:rPr>
            <w:color w:val="000000" w:themeColor="text1"/>
          </w:rPr>
          <w:t xml:space="preserve">f </w:t>
        </w:r>
      </w:ins>
      <w:del w:id="636" w:author="Max Lindmark" w:date="2023-01-20T16:11:00Z">
        <w:r w:rsidR="00163930" w:rsidDel="004B112E">
          <w:rPr>
            <w:color w:val="000000" w:themeColor="text1"/>
          </w:rPr>
          <w:delText>and so was c</w:delText>
        </w:r>
      </w:del>
      <w:ins w:id="637" w:author="Max Lindmark" w:date="2023-01-20T16:13:00Z">
        <w:r w:rsidR="00CF3766">
          <w:rPr>
            <w:color w:val="000000" w:themeColor="text1"/>
          </w:rPr>
          <w:t>c</w:t>
        </w:r>
      </w:ins>
      <w:r w:rsidR="00163930">
        <w:rPr>
          <w:color w:val="000000" w:themeColor="text1"/>
        </w:rPr>
        <w:t>od</w:t>
      </w:r>
      <w:del w:id="638" w:author="Max Lindmark" w:date="2023-01-20T16:13:00Z">
        <w:r w:rsidR="00163930" w:rsidDel="00C24F85">
          <w:rPr>
            <w:color w:val="000000" w:themeColor="text1"/>
          </w:rPr>
          <w:delText xml:space="preserve"> </w:delText>
        </w:r>
        <w:r w:rsidR="00622984" w:rsidDel="00C24F85">
          <w:rPr>
            <w:color w:val="000000" w:themeColor="text1"/>
          </w:rPr>
          <w:delText>density</w:delText>
        </w:r>
        <w:r w:rsidR="00163930" w:rsidDel="00C24F85">
          <w:rPr>
            <w:color w:val="000000" w:themeColor="text1"/>
          </w:rPr>
          <w:delText xml:space="preserve"> </w:delText>
        </w:r>
      </w:del>
      <w:ins w:id="639" w:author="Max Lindmark" w:date="2023-01-20T16:13:00Z">
        <w:r w:rsidR="00C24F85">
          <w:rPr>
            <w:color w:val="000000" w:themeColor="text1"/>
          </w:rPr>
          <w:t xml:space="preserve"> and flounder </w:t>
        </w:r>
      </w:ins>
      <w:del w:id="640" w:author="Max Lindmark" w:date="2023-01-20T16:13:00Z">
        <w:r w:rsidR="00163930" w:rsidDel="00D710DA">
          <w:rPr>
            <w:color w:val="000000" w:themeColor="text1"/>
          </w:rPr>
          <w:delText xml:space="preserve">at </w:delText>
        </w:r>
      </w:del>
      <w:del w:id="641" w:author="Max Lindmark" w:date="2023-01-20T15:48:00Z">
        <w:r w:rsidR="00163930" w:rsidDel="001E2591">
          <w:rPr>
            <w:color w:val="000000" w:themeColor="text1"/>
          </w:rPr>
          <w:delText xml:space="preserve">haul and </w:delText>
        </w:r>
      </w:del>
      <w:del w:id="642" w:author="Max Lindmark" w:date="2023-01-20T16:13:00Z">
        <w:r w:rsidR="00163930" w:rsidDel="00D710DA">
          <w:rPr>
            <w:color w:val="000000" w:themeColor="text1"/>
          </w:rPr>
          <w:delText>rectangle level</w:delText>
        </w:r>
      </w:del>
      <w:ins w:id="643" w:author="Max Lindmark" w:date="2023-01-20T16:13:00Z">
        <w:r w:rsidR="00D710DA">
          <w:rPr>
            <w:color w:val="000000" w:themeColor="text1"/>
          </w:rPr>
          <w:t xml:space="preserve">were also negatively associated with condition, </w:t>
        </w:r>
      </w:ins>
      <w:ins w:id="644" w:author="Max Lindmark" w:date="2023-01-20T15:50:00Z">
        <w:r w:rsidR="00D252E6">
          <w:rPr>
            <w:color w:val="000000" w:themeColor="text1"/>
          </w:rPr>
          <w:t>but with confidence intervals overlapping 0</w:t>
        </w:r>
      </w:ins>
      <w:del w:id="645" w:author="Max Lindmark" w:date="2023-01-20T16:13:00Z">
        <w:r w:rsidR="00D1558B" w:rsidDel="0076726E">
          <w:rPr>
            <w:color w:val="000000" w:themeColor="text1"/>
          </w:rPr>
          <w:delText xml:space="preserve"> </w:delText>
        </w:r>
        <w:r w:rsidR="00D1558B" w:rsidDel="0076726E">
          <w:delText>(-</w:delText>
        </w:r>
        <w:r w:rsidR="00D1558B" w:rsidRPr="006E5B4A" w:rsidDel="0076726E">
          <w:delText>0.</w:delText>
        </w:r>
      </w:del>
      <w:del w:id="646" w:author="Max Lindmark" w:date="2023-01-20T15:49:00Z">
        <w:r w:rsidR="00D1558B" w:rsidRPr="006E5B4A" w:rsidDel="005E1EF1">
          <w:delText>0</w:delText>
        </w:r>
        <w:r w:rsidR="00991C09" w:rsidDel="005E1EF1">
          <w:delText>014</w:delText>
        </w:r>
        <w:r w:rsidR="00D1558B" w:rsidDel="005E1EF1">
          <w:delText xml:space="preserve"> </w:delText>
        </w:r>
      </w:del>
      <w:del w:id="647" w:author="Max Lindmark" w:date="2023-01-20T16:13:00Z">
        <w:r w:rsidR="00D1558B" w:rsidDel="0076726E">
          <w:delText>[-0.</w:delText>
        </w:r>
      </w:del>
      <w:del w:id="648" w:author="Max Lindmark" w:date="2023-01-20T15:49:00Z">
        <w:r w:rsidR="00D1558B" w:rsidDel="00871257">
          <w:delText>0</w:delText>
        </w:r>
        <w:r w:rsidR="00A64AAF" w:rsidDel="00871257">
          <w:delText>0</w:delText>
        </w:r>
        <w:r w:rsidR="00EC0712" w:rsidDel="00871257">
          <w:delText>3</w:delText>
        </w:r>
        <w:r w:rsidR="00D1558B" w:rsidDel="00871257">
          <w:delText>8</w:delText>
        </w:r>
      </w:del>
      <w:del w:id="649" w:author="Max Lindmark" w:date="2023-01-20T16:13:00Z">
        <w:r w:rsidR="00D1558B" w:rsidDel="0076726E">
          <w:delText>, 0.0</w:delText>
        </w:r>
        <w:r w:rsidR="00483BCB" w:rsidDel="0076726E">
          <w:delText>01</w:delText>
        </w:r>
        <w:r w:rsidR="00D1558B" w:rsidDel="0076726E">
          <w:delText>]</w:delText>
        </w:r>
      </w:del>
      <w:del w:id="650" w:author="Max Lindmark" w:date="2023-01-20T15:49:00Z">
        <w:r w:rsidR="00483533" w:rsidDel="003D6F75">
          <w:delText xml:space="preserve"> and </w:delText>
        </w:r>
        <w:r w:rsidR="002433C4" w:rsidDel="003D6F75">
          <w:delText>-</w:delText>
        </w:r>
        <w:r w:rsidR="002433C4" w:rsidRPr="006E5B4A" w:rsidDel="003D6F75">
          <w:delText>0.0</w:delText>
        </w:r>
        <w:r w:rsidR="00221492" w:rsidDel="003D6F75">
          <w:delText>0</w:delText>
        </w:r>
        <w:r w:rsidR="002433C4" w:rsidDel="003D6F75">
          <w:delText>0</w:delText>
        </w:r>
        <w:r w:rsidR="00221492" w:rsidDel="003D6F75">
          <w:delText>9</w:delText>
        </w:r>
        <w:r w:rsidR="002433C4" w:rsidDel="003D6F75">
          <w:delText xml:space="preserve"> [-0.00</w:delText>
        </w:r>
        <w:r w:rsidR="00EC3550" w:rsidDel="003D6F75">
          <w:delText>4</w:delText>
        </w:r>
        <w:r w:rsidR="001F5015" w:rsidDel="003D6F75">
          <w:delText>6</w:delText>
        </w:r>
        <w:r w:rsidR="002433C4" w:rsidDel="003D6F75">
          <w:delText>, 0.00</w:delText>
        </w:r>
        <w:r w:rsidR="0018662F" w:rsidDel="003D6F75">
          <w:delText>28</w:delText>
        </w:r>
        <w:r w:rsidR="002433C4" w:rsidDel="003D6F75">
          <w:delText>]</w:delText>
        </w:r>
        <w:r w:rsidR="00F91AEA" w:rsidDel="003D6F75">
          <w:delText>, respectively</w:delText>
        </w:r>
        <w:r w:rsidR="00D1558B" w:rsidDel="003D6F75">
          <w:delText>)</w:delText>
        </w:r>
      </w:del>
      <w:del w:id="651" w:author="Max Lindmark" w:date="2023-01-20T16:13:00Z">
        <w:r w:rsidR="007E4F4B" w:rsidRPr="00C038C3" w:rsidDel="0076726E">
          <w:rPr>
            <w:color w:val="000000" w:themeColor="text1"/>
          </w:rPr>
          <w:delText>.</w:delText>
        </w:r>
        <w:r w:rsidR="006A61BE" w:rsidRPr="00C038C3" w:rsidDel="0076726E">
          <w:rPr>
            <w:color w:val="000000" w:themeColor="text1"/>
          </w:rPr>
          <w:delText xml:space="preserve"> </w:delText>
        </w:r>
        <w:r w:rsidR="00C7134E" w:rsidRPr="00C038C3" w:rsidDel="0076726E">
          <w:delText xml:space="preserve">The </w:delText>
        </w:r>
        <w:r w:rsidR="00FA49AB" w:rsidDel="0076726E">
          <w:delText xml:space="preserve">biomass </w:delText>
        </w:r>
        <w:r w:rsidR="00C7134E" w:rsidRPr="00C038C3" w:rsidDel="0076726E">
          <w:delText xml:space="preserve">density </w:delText>
        </w:r>
        <w:r w:rsidR="005D7A45" w:rsidDel="0076726E">
          <w:delText xml:space="preserve">of </w:delText>
        </w:r>
        <w:r w:rsidR="00CC2362" w:rsidRPr="003F095D" w:rsidDel="0076726E">
          <w:rPr>
            <w:i/>
            <w:iCs/>
          </w:rPr>
          <w:delText>S</w:delText>
        </w:r>
        <w:r w:rsidR="00CC2362" w:rsidDel="0076726E">
          <w:rPr>
            <w:i/>
            <w:iCs/>
          </w:rPr>
          <w:delText>.</w:delText>
        </w:r>
        <w:r w:rsidR="00CC2362" w:rsidRPr="003F095D" w:rsidDel="0076726E">
          <w:rPr>
            <w:i/>
            <w:iCs/>
          </w:rPr>
          <w:delText xml:space="preserve"> entomon</w:delText>
        </w:r>
        <w:r w:rsidR="00CC2362" w:rsidDel="0076726E">
          <w:rPr>
            <w:iCs/>
          </w:rPr>
          <w:delText xml:space="preserve"> </w:delText>
        </w:r>
        <w:r w:rsidR="00135C4A" w:rsidDel="0076726E">
          <w:rPr>
            <w:iCs/>
          </w:rPr>
          <w:delText>at the haul level</w:delText>
        </w:r>
        <w:r w:rsidR="007D5F37" w:rsidDel="0076726E">
          <w:delText xml:space="preserve"> and</w:delText>
        </w:r>
        <w:r w:rsidR="00C7134E" w:rsidRPr="00C038C3" w:rsidDel="0076726E">
          <w:delText xml:space="preserve"> </w:delText>
        </w:r>
        <w:r w:rsidR="003C7A37" w:rsidDel="0076726E">
          <w:delText>the biomass of sprat at the rectangle level</w:delText>
        </w:r>
        <w:r w:rsidR="007D5F37" w:rsidDel="0076726E">
          <w:delText>,</w:delText>
        </w:r>
        <w:r w:rsidR="003C7A37" w:rsidDel="0076726E">
          <w:delText xml:space="preserve"> </w:delText>
        </w:r>
        <w:r w:rsidR="007D5F37" w:rsidDel="0076726E">
          <w:delText xml:space="preserve">as well as </w:delText>
        </w:r>
        <w:r w:rsidR="00425DF1" w:rsidDel="0076726E">
          <w:delText xml:space="preserve">the </w:delText>
        </w:r>
        <w:r w:rsidR="007D5F37" w:rsidDel="0076726E">
          <w:delText xml:space="preserve">density of </w:delText>
        </w:r>
        <w:r w:rsidR="007D5F37" w:rsidRPr="00C038C3" w:rsidDel="0076726E">
          <w:delText>flounder</w:delText>
        </w:r>
        <w:r w:rsidR="007D5F37" w:rsidDel="0076726E">
          <w:delText xml:space="preserve"> and the </w:delText>
        </w:r>
        <w:r w:rsidR="00425DF1" w:rsidDel="0076726E">
          <w:delText xml:space="preserve">biomass of herring </w:delText>
        </w:r>
        <w:r w:rsidR="003C7A37" w:rsidDel="0076726E">
          <w:delText xml:space="preserve">at any scale, </w:delText>
        </w:r>
        <w:r w:rsidR="00407B75" w:rsidDel="0076726E">
          <w:delText xml:space="preserve">had smaller and more uncertain effects on </w:delText>
        </w:r>
        <w:r w:rsidR="00BA25FA" w:rsidDel="0076726E">
          <w:delText xml:space="preserve">condition </w:delText>
        </w:r>
        <w:r w:rsidR="00624F8E" w:rsidDel="0076726E">
          <w:delText xml:space="preserve">(Fig. </w:delText>
        </w:r>
        <w:r w:rsidR="008448B1" w:rsidDel="0076726E">
          <w:delText>3</w:delText>
        </w:r>
        <w:r w:rsidR="00867464" w:rsidDel="0076726E">
          <w:delText>)</w:delText>
        </w:r>
      </w:del>
      <w:r w:rsidR="005D7A45">
        <w:t>.</w:t>
      </w:r>
      <w:r w:rsidR="006F610D" w:rsidRPr="006F610D">
        <w:t xml:space="preserve"> </w:t>
      </w:r>
      <w:ins w:id="652" w:author="Max Lindmark" w:date="2023-01-20T16:07:00Z">
        <w:r w:rsidR="00B3031A">
          <w:t>S</w:t>
        </w:r>
        <w:r w:rsidR="00B3031A" w:rsidRPr="00C038C3">
          <w:t xml:space="preserve">ee </w:t>
        </w:r>
        <w:r w:rsidR="00B3031A">
          <w:t xml:space="preserve">also </w:t>
        </w:r>
        <w:r w:rsidR="00B3031A" w:rsidRPr="00C038C3">
          <w:rPr>
            <w:i/>
            <w:iCs/>
          </w:rPr>
          <w:t xml:space="preserve">SI </w:t>
        </w:r>
        <w:r w:rsidR="00B3031A" w:rsidRPr="00C038C3">
          <w:rPr>
            <w:i/>
            <w:iCs/>
            <w:color w:val="000000" w:themeColor="text1"/>
          </w:rPr>
          <w:t>Appendix</w:t>
        </w:r>
        <w:r w:rsidR="00B3031A" w:rsidRPr="00C038C3">
          <w:rPr>
            <w:color w:val="000000" w:themeColor="text1"/>
          </w:rPr>
          <w:t>, Fig. S</w:t>
        </w:r>
        <w:r w:rsidR="00B3031A">
          <w:rPr>
            <w:color w:val="000000" w:themeColor="text1"/>
          </w:rPr>
          <w:t>1</w:t>
        </w:r>
      </w:ins>
      <w:ins w:id="653" w:author="Max Lindmark" w:date="2023-01-22T15:15:00Z">
        <w:r w:rsidR="005D6324">
          <w:rPr>
            <w:color w:val="000000" w:themeColor="text1"/>
          </w:rPr>
          <w:t>3</w:t>
        </w:r>
      </w:ins>
      <w:ins w:id="654" w:author="Max Lindmark" w:date="2023-01-20T16:07:00Z">
        <w:r w:rsidR="00AD392F">
          <w:rPr>
            <w:color w:val="000000" w:themeColor="text1"/>
          </w:rPr>
          <w:t xml:space="preserve"> </w:t>
        </w:r>
        <w:r w:rsidR="00B3031A" w:rsidRPr="00C038C3">
          <w:rPr>
            <w:color w:val="000000" w:themeColor="text1"/>
          </w:rPr>
          <w:t xml:space="preserve">for </w:t>
        </w:r>
        <w:r w:rsidR="00B3031A">
          <w:rPr>
            <w:color w:val="000000" w:themeColor="text1"/>
          </w:rPr>
          <w:t>conditional</w:t>
        </w:r>
        <w:r w:rsidR="00B3031A" w:rsidRPr="00C038C3">
          <w:rPr>
            <w:color w:val="000000" w:themeColor="text1"/>
          </w:rPr>
          <w:t xml:space="preserve"> effects plots</w:t>
        </w:r>
        <w:r w:rsidR="00AD392F">
          <w:rPr>
            <w:color w:val="000000" w:themeColor="text1"/>
          </w:rPr>
          <w:t xml:space="preserve"> of se</w:t>
        </w:r>
      </w:ins>
      <w:ins w:id="655" w:author="Max Lindmark" w:date="2023-01-20T16:08:00Z">
        <w:r w:rsidR="00AD392F">
          <w:rPr>
            <w:color w:val="000000" w:themeColor="text1"/>
          </w:rPr>
          <w:t>lected variables</w:t>
        </w:r>
      </w:ins>
      <w:ins w:id="656" w:author="Max Lindmark" w:date="2023-01-20T16:07:00Z">
        <w:r w:rsidR="00AD392F">
          <w:rPr>
            <w:color w:val="000000" w:themeColor="text1"/>
          </w:rPr>
          <w:t>.</w:t>
        </w:r>
      </w:ins>
    </w:p>
    <w:p w14:paraId="22252AE9" w14:textId="30BDD4F9" w:rsidR="0077503B" w:rsidRPr="00F5515B" w:rsidDel="009F11D0" w:rsidRDefault="00B50386" w:rsidP="0077503B">
      <w:pPr>
        <w:spacing w:line="480" w:lineRule="auto"/>
        <w:ind w:firstLine="284"/>
        <w:contextualSpacing/>
        <w:mirrorIndents/>
        <w:jc w:val="both"/>
        <w:rPr>
          <w:del w:id="657" w:author="Max Lindmark" w:date="2023-01-11T10:40:00Z"/>
          <w:moveTo w:id="658" w:author="Max Lindmark" w:date="2023-01-11T10:40:00Z"/>
        </w:rPr>
      </w:pPr>
      <w:r>
        <w:rPr>
          <w:color w:val="000000" w:themeColor="text1"/>
        </w:rPr>
        <w:t>T</w:t>
      </w:r>
      <w:r w:rsidR="00C617EF">
        <w:rPr>
          <w:color w:val="000000" w:themeColor="text1"/>
        </w:rPr>
        <w:t xml:space="preserve">he effect sizes </w:t>
      </w:r>
      <w:r>
        <w:rPr>
          <w:color w:val="000000" w:themeColor="text1"/>
        </w:rPr>
        <w:t xml:space="preserve">of fixed effects </w:t>
      </w:r>
      <w:r w:rsidR="00C617EF">
        <w:rPr>
          <w:color w:val="000000" w:themeColor="text1"/>
        </w:rPr>
        <w:t xml:space="preserve">were </w:t>
      </w:r>
      <w:r w:rsidR="006F610D" w:rsidRPr="00C038C3">
        <w:t xml:space="preserve">several times smaller than </w:t>
      </w:r>
      <w:r w:rsidR="008B2710">
        <w:t xml:space="preserve">the magnitude of </w:t>
      </w:r>
      <w:r w:rsidR="003142CF">
        <w:t xml:space="preserve">latent </w:t>
      </w:r>
      <w:r w:rsidR="006F610D" w:rsidRPr="00C038C3">
        <w:t>spatiotemporal and spatial variation</w:t>
      </w:r>
      <w:ins w:id="659" w:author="Max Lindmark" w:date="2023-01-20T16:13:00Z">
        <w:r w:rsidR="008D784F">
          <w:t xml:space="preserve"> </w:t>
        </w:r>
        <w:r w:rsidR="00066625">
          <w:t>(</w:t>
        </w:r>
        <w:r w:rsidR="004438E6">
          <w:t>Fig</w:t>
        </w:r>
      </w:ins>
      <w:ins w:id="660" w:author="Max Lindmark" w:date="2023-01-20T16:14:00Z">
        <w:r w:rsidR="004438E6">
          <w:t>. 3</w:t>
        </w:r>
      </w:ins>
      <w:ins w:id="661" w:author="Max Lindmark" w:date="2023-01-20T16:13:00Z">
        <w:r w:rsidR="00066625">
          <w:t>)</w:t>
        </w:r>
      </w:ins>
      <w:ins w:id="662" w:author="Max Lindmark" w:date="2023-01-11T10:58:00Z">
        <w:r w:rsidR="002C1621">
          <w:t xml:space="preserve">. The average random effect magnitude was </w:t>
        </w:r>
      </w:ins>
      <w:ins w:id="663" w:author="Max Lindmark" w:date="2023-01-20T16:17:00Z">
        <w:r w:rsidR="003279E8">
          <w:t>10</w:t>
        </w:r>
      </w:ins>
      <w:ins w:id="664" w:author="Max Lindmark" w:date="2023-01-11T10:57:00Z">
        <w:r w:rsidR="00035D30">
          <w:t xml:space="preserve"> times </w:t>
        </w:r>
      </w:ins>
      <w:ins w:id="665" w:author="Max Lindmark" w:date="2023-01-11T10:58:00Z">
        <w:r w:rsidR="002C1621">
          <w:t xml:space="preserve">larger than the average </w:t>
        </w:r>
      </w:ins>
      <w:ins w:id="666" w:author="Max Lindmark" w:date="2023-01-20T16:17:00Z">
        <w:r w:rsidR="0094012E">
          <w:t xml:space="preserve">magnitude </w:t>
        </w:r>
        <w:r w:rsidR="00955EE6">
          <w:t xml:space="preserve">of </w:t>
        </w:r>
      </w:ins>
      <w:ins w:id="667" w:author="Max Lindmark" w:date="2023-01-11T10:59:00Z">
        <w:r w:rsidR="003B25D5">
          <w:t xml:space="preserve">individual </w:t>
        </w:r>
      </w:ins>
      <w:ins w:id="668" w:author="Max Lindmark" w:date="2023-01-11T10:58:00Z">
        <w:r w:rsidR="00AE44BC">
          <w:t>fixed effect</w:t>
        </w:r>
      </w:ins>
      <w:ins w:id="669" w:author="Max Lindmark" w:date="2023-01-20T16:17:00Z">
        <w:r w:rsidR="00554E8B">
          <w:t>s</w:t>
        </w:r>
      </w:ins>
      <w:ins w:id="670" w:author="Max Lindmark" w:date="2023-01-11T10:59:00Z">
        <w:r w:rsidR="00BE2FAC">
          <w:t xml:space="preserve"> (excluding the year effects)</w:t>
        </w:r>
      </w:ins>
      <w:r w:rsidR="00191D55">
        <w:t xml:space="preserve"> (Fig. 3)</w:t>
      </w:r>
      <w:r w:rsidR="006F610D" w:rsidRPr="00C038C3">
        <w:t xml:space="preserve">. </w:t>
      </w:r>
      <w:ins w:id="671" w:author="Max Lindmark" w:date="2023-01-11T10:58:00Z">
        <w:r w:rsidR="003B25D5">
          <w:t xml:space="preserve">To address the </w:t>
        </w:r>
      </w:ins>
      <w:ins w:id="672" w:author="Max Lindmark" w:date="2023-01-21T12:47:00Z">
        <w:r w:rsidR="00205D1A">
          <w:t xml:space="preserve">collective </w:t>
        </w:r>
      </w:ins>
      <w:ins w:id="673" w:author="Max Lindmark" w:date="2023-01-20T16:17:00Z">
        <w:r w:rsidR="000C7079">
          <w:t xml:space="preserve">explanatory power of </w:t>
        </w:r>
      </w:ins>
      <w:ins w:id="674" w:author="Max Lindmark" w:date="2023-01-20T16:18:00Z">
        <w:r w:rsidR="0010181D">
          <w:t xml:space="preserve">many but </w:t>
        </w:r>
      </w:ins>
      <w:ins w:id="675" w:author="Max Lindmark" w:date="2023-01-20T16:17:00Z">
        <w:r w:rsidR="000C7079">
          <w:t xml:space="preserve">small </w:t>
        </w:r>
      </w:ins>
      <w:ins w:id="676" w:author="Max Lindmark" w:date="2023-01-20T16:18:00Z">
        <w:r w:rsidR="0010181D">
          <w:t xml:space="preserve">individual </w:t>
        </w:r>
        <w:r w:rsidR="00385A60">
          <w:t xml:space="preserve">fixed </w:t>
        </w:r>
        <w:r w:rsidR="0010181D">
          <w:t>effects</w:t>
        </w:r>
      </w:ins>
      <w:ins w:id="677" w:author="Max Lindmark" w:date="2023-01-20T16:17:00Z">
        <w:r w:rsidR="000C7079">
          <w:t xml:space="preserve">, </w:t>
        </w:r>
      </w:ins>
      <w:ins w:id="678" w:author="Max Lindmark" w:date="2023-01-11T10:59:00Z">
        <w:r w:rsidR="002E51FC">
          <w:t xml:space="preserve">we </w:t>
        </w:r>
      </w:ins>
      <w:del w:id="679" w:author="Max Lindmark" w:date="2023-01-11T10:59:00Z">
        <w:r w:rsidR="0099591C" w:rsidDel="002E51FC">
          <w:delText>Using</w:delText>
        </w:r>
        <w:r w:rsidR="00FD34CB" w:rsidDel="002E51FC">
          <w:delText xml:space="preserve"> </w:delText>
        </w:r>
      </w:del>
      <w:ins w:id="680" w:author="Max Lindmark" w:date="2023-01-11T10:59:00Z">
        <w:r w:rsidR="002E51FC">
          <w:t xml:space="preserve">used </w:t>
        </w:r>
      </w:ins>
      <w:r w:rsidR="00FD34CB">
        <w:t xml:space="preserve">the approach proposed in </w:t>
      </w:r>
      <w:r w:rsidR="00FD34CB">
        <w:rPr>
          <w:noProof/>
        </w:rPr>
        <w:t>Nakagawa and Schielzeth</w:t>
      </w:r>
      <w:r w:rsidR="0099591C">
        <w:t xml:space="preserve"> </w:t>
      </w:r>
      <w:r w:rsidR="00FD34CB">
        <w:fldChar w:fldCharType="begin"/>
      </w:r>
      <w:r w:rsidR="00E74C62">
        <w:instrText xml:space="preserve"> ADDIN ZOTERO_ITEM CSL_CITATION {"citationID":"SSHBQW4t","properties":{"formattedCitation":"(2013)","plainCitation":"(2013)","noteIndex":0},"citationItems":[{"id":3203,"uris":["http://zotero.org/users/6116610/items/4EV3E6YD"],"itemData":{"id":3203,"type":"article-journal","abstract":"The use of both linear and generalized linear mixed-effects models (LMMs and GLMMs) has become popular not only in social and medical sciences, but also in biological sciences, especially in the field of ecology and evolution. Information criteria, such as Akaike Information Criterion (AIC), are usually presented as model comparison tools for mixed-effects models. The presentation of ‘variance explained’ (R2) as a relevant summarizing statistic of mixed-effects models, however, is rare, even though R2 is routinely reported for linear models (LMs) and also generalized linear models (GLMs). R2 has the extremely useful property of providing an absolute value for the goodness-of-fit of a model, which cannot be given by the information criteria. As a summary statistic that describes the amount of variance explained, R2 can also be a quantity of biological interest. One reason for the under-appreciation of R2 for mixed-effects models lies in the fact that R2 can be defined in a number of ways. Furthermore, most definitions of R2 for mixed-effects have theoretical problems (e.g. decreased or negative R2 values in larger models) and/or their use is hindered by practical difficulties (e.g. implementation). Here, we make a case for the importance of reporting R2 for mixed-effects models. We first provide the common definitions of R2 for LMs and GLMs and discuss the key problems associated with calculating R2 for mixed-effects models. We then recommend a general and simple method for calculating two types of R2 (marginal and conditional R2) for both LMMs and GLMMs, which are less susceptible to common problems. This method is illustrated by examples and can be widely employed by researchers in any fields of research, regardless of software packages used for fitting mixed-effects models. The proposed method has the potential to facilitate the presentation of R2 for a wide range of circumstances.","container-title":"Methods in Ecology and Evolution","DOI":"10.1111/j.2041-210x.2012.00261.x","ISSN":"2041-210X","issue":"2","language":"en","note":"_eprint: https://onlinelibrary.wiley.com/doi/pdf/10.1111/j.2041-210x.2012.00261.x","page":"133-142","source":"Wiley Online Library","title":"A general and simple method for obtaining R2 from generalized linear mixed-effects models","volume":"4","author":[{"family":"Nakagawa","given":"Shinichi"},{"family":"Schielzeth","given":"Holger"}],"issued":{"date-parts":[["2013"]]},"citation-key":"nakagawaGeneralSimpleMethod2013"},"suppress-author":true}],"schema":"https://github.com/citation-style-language/schema/raw/master/csl-citation.json"} </w:instrText>
      </w:r>
      <w:r w:rsidR="00FD34CB">
        <w:fldChar w:fldCharType="separate"/>
      </w:r>
      <w:r w:rsidR="00E74C62">
        <w:rPr>
          <w:noProof/>
        </w:rPr>
        <w:t>(2013)</w:t>
      </w:r>
      <w:r w:rsidR="00FD34CB">
        <w:fldChar w:fldCharType="end"/>
      </w:r>
      <w:del w:id="681" w:author="Max Lindmark" w:date="2023-01-11T10:59:00Z">
        <w:r w:rsidR="00FD34CB" w:rsidDel="00B11B9E">
          <w:delText>,</w:delText>
        </w:r>
      </w:del>
      <w:r w:rsidR="00FD34CB">
        <w:t xml:space="preserve"> </w:t>
      </w:r>
      <w:del w:id="682" w:author="Max Lindmark" w:date="2023-01-11T10:59:00Z">
        <w:r w:rsidR="00FD34CB" w:rsidDel="005E602B">
          <w:delText xml:space="preserve">we </w:delText>
        </w:r>
      </w:del>
      <w:ins w:id="683" w:author="Max Lindmark" w:date="2023-01-11T10:59:00Z">
        <w:r w:rsidR="005E602B">
          <w:t xml:space="preserve">to </w:t>
        </w:r>
      </w:ins>
      <w:r w:rsidR="00FD34CB">
        <w:t>calculate</w:t>
      </w:r>
      <w:del w:id="684" w:author="Max Lindmark" w:date="2023-01-11T10:59:00Z">
        <w:r w:rsidR="00FD34CB" w:rsidDel="005E602B">
          <w:delText xml:space="preserve">d </w:delText>
        </w:r>
        <w:r w:rsidR="002118B2" w:rsidDel="005E602B">
          <w:delText xml:space="preserve">the </w:delText>
        </w:r>
      </w:del>
      <w:ins w:id="685" w:author="Max Lindmark" w:date="2023-01-11T10:59:00Z">
        <w:r w:rsidR="005E602B">
          <w:t xml:space="preserve"> </w:t>
        </w:r>
      </w:ins>
      <w:r w:rsidR="00FD34CB">
        <w:t>marginal</w:t>
      </w:r>
      <m:oMath>
        <m: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2</m:t>
            </m:r>
          </m:sup>
        </m:sSup>
      </m:oMath>
      <w:r w:rsidR="00FD34CB">
        <w:t xml:space="preserve"> for fixed and random </w:t>
      </w:r>
      <w:r w:rsidR="00F5515B">
        <w:t>effects</w:t>
      </w:r>
      <w:ins w:id="686" w:author="Max Lindmark" w:date="2023-01-11T10:59:00Z">
        <w:r w:rsidR="00EB0128">
          <w:t xml:space="preserve">. We </w:t>
        </w:r>
      </w:ins>
      <w:del w:id="687" w:author="Max Lindmark" w:date="2023-01-11T10:59:00Z">
        <w:r w:rsidR="00F5515B" w:rsidDel="00EB0128">
          <w:delText xml:space="preserve">, and </w:delText>
        </w:r>
      </w:del>
      <w:r w:rsidR="00F5515B">
        <w:t xml:space="preserve">found that fixed effects had a marginal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F5515B">
        <w:t xml:space="preserve"> of </w:t>
      </w:r>
      <w:r w:rsidR="00F5515B" w:rsidRPr="00F5515B">
        <w:t>0.</w:t>
      </w:r>
      <w:del w:id="688" w:author="Max Lindmark" w:date="2023-01-20T16:19:00Z">
        <w:r w:rsidR="00D50F3D" w:rsidDel="00F16727">
          <w:delText>15</w:delText>
        </w:r>
      </w:del>
      <w:ins w:id="689" w:author="Max Lindmark" w:date="2023-01-20T16:19:00Z">
        <w:r w:rsidR="00F16727">
          <w:t>14</w:t>
        </w:r>
      </w:ins>
      <w:del w:id="690" w:author="Max Lindmark" w:date="2023-01-11T10:29:00Z">
        <w:r w:rsidR="00283881" w:rsidDel="00287EE2">
          <w:delText>3</w:delText>
        </w:r>
      </w:del>
      <w:del w:id="691" w:author="Max Lindmark" w:date="2023-01-11T10:34:00Z">
        <w:r w:rsidR="00283881" w:rsidDel="00F950F4">
          <w:delText xml:space="preserve"> </w:delText>
        </w:r>
        <w:r w:rsidR="003334D3" w:rsidDel="00F950F4">
          <w:delText>(</w:delText>
        </w:r>
        <w:r w:rsidR="006068A4" w:rsidDel="00F950F4">
          <w:delText>0.</w:delText>
        </w:r>
        <w:r w:rsidR="007C0AF1" w:rsidDel="00F950F4">
          <w:delText>1</w:delText>
        </w:r>
        <w:r w:rsidR="006068A4" w:rsidDel="00F950F4">
          <w:delText xml:space="preserve"> </w:delText>
        </w:r>
        <w:r w:rsidR="005378CC" w:rsidDel="00F950F4">
          <w:delText xml:space="preserve">for fixed year effects and </w:delText>
        </w:r>
        <w:r w:rsidR="00622984" w:rsidDel="00F950F4">
          <w:delText>0.0</w:delText>
        </w:r>
      </w:del>
      <w:del w:id="692" w:author="Max Lindmark" w:date="2023-01-11T10:33:00Z">
        <w:r w:rsidR="006271C8" w:rsidDel="00464364">
          <w:delText>6</w:delText>
        </w:r>
      </w:del>
      <w:del w:id="693" w:author="Max Lindmark" w:date="2023-01-11T10:34:00Z">
        <w:r w:rsidR="00622984" w:rsidDel="00F950F4">
          <w:delText xml:space="preserve"> </w:delText>
        </w:r>
        <w:r w:rsidR="005378CC" w:rsidDel="00F950F4">
          <w:delText>for the remaining covariates</w:delText>
        </w:r>
        <w:r w:rsidR="006068A4" w:rsidDel="00F950F4">
          <w:delText>)</w:delText>
        </w:r>
      </w:del>
      <w:r w:rsidR="00F5515B">
        <w:t xml:space="preserve">, while random effects had a marginal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F5515B">
        <w:t xml:space="preserve"> of </w:t>
      </w:r>
      <w:r w:rsidR="00F5515B" w:rsidRPr="00F5515B">
        <w:t>0.</w:t>
      </w:r>
      <w:r w:rsidR="000D6B9B">
        <w:t>2</w:t>
      </w:r>
      <w:ins w:id="694" w:author="Max Lindmark" w:date="2023-01-11T10:35:00Z">
        <w:r w:rsidR="009B2EB9">
          <w:t>2</w:t>
        </w:r>
      </w:ins>
      <w:ins w:id="695" w:author="Max Lindmark" w:date="2023-01-11T10:40:00Z">
        <w:r w:rsidR="0077503B">
          <w:t xml:space="preserve"> </w:t>
        </w:r>
      </w:ins>
      <w:moveToRangeStart w:id="696" w:author="Max Lindmark" w:date="2023-01-11T10:40:00Z" w:name="move124326018"/>
      <w:moveTo w:id="697" w:author="Max Lindmark" w:date="2023-01-11T10:40:00Z">
        <w:r w:rsidR="0077503B">
          <w:t>(0.0</w:t>
        </w:r>
        <w:del w:id="698" w:author="Max Lindmark" w:date="2023-01-20T16:19:00Z">
          <w:r w:rsidR="0077503B" w:rsidDel="00A31D30">
            <w:delText>8</w:delText>
          </w:r>
        </w:del>
      </w:moveTo>
      <w:ins w:id="699" w:author="Max Lindmark" w:date="2023-01-20T16:19:00Z">
        <w:r w:rsidR="00A31D30">
          <w:t>7</w:t>
        </w:r>
      </w:ins>
      <w:moveTo w:id="700" w:author="Max Lindmark" w:date="2023-01-11T10:40:00Z">
        <w:r w:rsidR="0077503B">
          <w:t xml:space="preserve"> for spatial random effects and 0.1</w:t>
        </w:r>
      </w:moveTo>
      <w:ins w:id="701" w:author="Max Lindmark" w:date="2023-01-20T16:19:00Z">
        <w:r w:rsidR="001D46E2">
          <w:t>5</w:t>
        </w:r>
      </w:ins>
      <w:moveTo w:id="702" w:author="Max Lindmark" w:date="2023-01-11T10:40:00Z">
        <w:del w:id="703" w:author="Max Lindmark" w:date="2023-01-20T16:19:00Z">
          <w:r w:rsidR="0077503B" w:rsidDel="001D46E2">
            <w:delText>3</w:delText>
          </w:r>
        </w:del>
        <w:r w:rsidR="0077503B">
          <w:t xml:space="preserve"> for spatiotemporal random effects).</w:t>
        </w:r>
      </w:moveTo>
      <w:ins w:id="704" w:author="Max Lindmark" w:date="2023-01-11T10:40:00Z">
        <w:r w:rsidR="00653606">
          <w:t xml:space="preserve"> </w:t>
        </w:r>
      </w:ins>
    </w:p>
    <w:moveToRangeEnd w:id="696"/>
    <w:p w14:paraId="605C12B1" w14:textId="0C6ABFC0" w:rsidR="00191D55" w:rsidRPr="00F5515B" w:rsidRDefault="001C0CC1" w:rsidP="009F11D0">
      <w:pPr>
        <w:spacing w:line="480" w:lineRule="auto"/>
        <w:ind w:firstLine="284"/>
        <w:contextualSpacing/>
        <w:mirrorIndents/>
        <w:jc w:val="both"/>
      </w:pPr>
      <w:del w:id="705" w:author="Max Lindmark" w:date="2023-01-11T10:35:00Z">
        <w:r w:rsidDel="009B2EB9">
          <w:delText>1</w:delText>
        </w:r>
      </w:del>
      <w:del w:id="706" w:author="Max Lindmark" w:date="2023-01-11T10:34:00Z">
        <w:r w:rsidDel="00F6239C">
          <w:delText>8</w:delText>
        </w:r>
      </w:del>
      <w:ins w:id="707" w:author="Max Lindmark" w:date="2023-01-11T10:40:00Z">
        <w:r w:rsidR="009F11D0">
          <w:t>O</w:t>
        </w:r>
      </w:ins>
      <w:ins w:id="708" w:author="Max Lindmark" w:date="2023-01-11T10:35:00Z">
        <w:r w:rsidR="00AD35CF">
          <w:t>f the 0.1</w:t>
        </w:r>
      </w:ins>
      <w:ins w:id="709" w:author="Max Lindmark" w:date="2023-01-20T16:20:00Z">
        <w:r w:rsidR="00A4405A">
          <w:t>4</w:t>
        </w:r>
      </w:ins>
      <w:ins w:id="710" w:author="Max Lindmark" w:date="2023-01-11T10:36:00Z">
        <w:r w:rsidR="00AD35CF">
          <w:t xml:space="preserve"> margin</w:t>
        </w:r>
      </w:ins>
      <w:ins w:id="711" w:author="Max Lindmark" w:date="2023-01-11T10:40:00Z">
        <w:r w:rsidR="0093798C">
          <w:t>al</w:t>
        </w:r>
      </w:ins>
      <w:ins w:id="712" w:author="Max Lindmark" w:date="2023-01-11T10:36:00Z">
        <w:r w:rsidR="00AD35CF">
          <w:t xml:space="preserve"> </w:t>
        </w:r>
      </w:ins>
      <m:oMath>
        <m:sSup>
          <m:sSupPr>
            <m:ctrlPr>
              <w:ins w:id="713" w:author="Max Lindmark" w:date="2023-01-11T10:36:00Z">
                <w:rPr>
                  <w:rFonts w:ascii="Cambria Math" w:hAnsi="Cambria Math"/>
                  <w:i/>
                </w:rPr>
              </w:ins>
            </m:ctrlPr>
          </m:sSupPr>
          <m:e>
            <m:r>
              <w:ins w:id="714" w:author="Max Lindmark" w:date="2023-01-11T10:36:00Z">
                <w:rPr>
                  <w:rFonts w:ascii="Cambria Math" w:hAnsi="Cambria Math"/>
                </w:rPr>
                <m:t>R</m:t>
              </w:ins>
            </m:r>
          </m:e>
          <m:sup>
            <m:r>
              <w:ins w:id="715" w:author="Max Lindmark" w:date="2023-01-11T10:36:00Z">
                <w:rPr>
                  <w:rFonts w:ascii="Cambria Math" w:hAnsi="Cambria Math"/>
                </w:rPr>
                <m:t>2</m:t>
              </w:ins>
            </m:r>
          </m:sup>
        </m:sSup>
      </m:oMath>
      <w:ins w:id="716" w:author="Max Lindmark" w:date="2023-01-11T10:36:00Z">
        <w:r w:rsidR="00AD35CF">
          <w:t xml:space="preserve"> for the fixed effects, </w:t>
        </w:r>
      </w:ins>
      <w:ins w:id="717" w:author="Max Lindmark" w:date="2023-01-11T10:34:00Z">
        <w:r w:rsidR="00844CAA">
          <w:t>0.</w:t>
        </w:r>
      </w:ins>
      <w:ins w:id="718" w:author="Max Lindmark" w:date="2023-01-20T16:20:00Z">
        <w:r w:rsidR="005101D6">
          <w:t>09</w:t>
        </w:r>
      </w:ins>
      <w:ins w:id="719" w:author="Max Lindmark" w:date="2023-01-20T16:21:00Z">
        <w:r w:rsidR="00EC419C">
          <w:t>4</w:t>
        </w:r>
      </w:ins>
      <w:ins w:id="720" w:author="Max Lindmark" w:date="2023-01-11T10:36:00Z">
        <w:r w:rsidR="00450CB8">
          <w:t xml:space="preserve"> constitutes the </w:t>
        </w:r>
      </w:ins>
      <w:ins w:id="721" w:author="Max Lindmark" w:date="2023-01-11T10:34:00Z">
        <w:r w:rsidR="00844CAA">
          <w:t>fixed year effects</w:t>
        </w:r>
      </w:ins>
      <w:ins w:id="722" w:author="Max Lindmark" w:date="2023-01-11T10:40:00Z">
        <w:r w:rsidR="007C0541">
          <w:t>,</w:t>
        </w:r>
      </w:ins>
      <w:ins w:id="723" w:author="Max Lindmark" w:date="2023-01-11T10:36:00Z">
        <w:r w:rsidR="00D25106">
          <w:t xml:space="preserve"> and </w:t>
        </w:r>
      </w:ins>
      <w:ins w:id="724" w:author="Max Lindmark" w:date="2023-01-11T10:34:00Z">
        <w:r w:rsidR="00844CAA">
          <w:t>0.0</w:t>
        </w:r>
      </w:ins>
      <w:ins w:id="725" w:author="Max Lindmark" w:date="2023-01-20T16:20:00Z">
        <w:r w:rsidR="00E37B20">
          <w:t>4</w:t>
        </w:r>
      </w:ins>
      <w:ins w:id="726" w:author="Max Lindmark" w:date="2023-01-20T16:21:00Z">
        <w:r w:rsidR="00994A0A">
          <w:t>3</w:t>
        </w:r>
      </w:ins>
      <w:ins w:id="727" w:author="Max Lindmark" w:date="2023-01-11T10:34:00Z">
        <w:r w:rsidR="00844CAA">
          <w:t xml:space="preserve"> for the remaining covariates</w:t>
        </w:r>
      </w:ins>
      <w:ins w:id="728" w:author="Max Lindmark" w:date="2023-01-11T10:36:00Z">
        <w:r w:rsidR="00CC52ED">
          <w:t>.</w:t>
        </w:r>
      </w:ins>
      <w:r w:rsidR="00E67DA6">
        <w:t xml:space="preserve"> </w:t>
      </w:r>
      <w:ins w:id="729" w:author="Max Lindmark" w:date="2023-01-11T10:37:00Z">
        <w:r w:rsidR="00E60356">
          <w:t xml:space="preserve">Hence, the ratio of </w:t>
        </w:r>
      </w:ins>
      <m:oMath>
        <m:sSup>
          <m:sSupPr>
            <m:ctrlPr>
              <w:ins w:id="730" w:author="Max Lindmark" w:date="2023-01-11T10:40:00Z">
                <w:rPr>
                  <w:rFonts w:ascii="Cambria Math" w:hAnsi="Cambria Math"/>
                  <w:i/>
                </w:rPr>
              </w:ins>
            </m:ctrlPr>
          </m:sSupPr>
          <m:e>
            <m:r>
              <w:ins w:id="731" w:author="Max Lindmark" w:date="2023-01-11T10:40:00Z">
                <w:rPr>
                  <w:rFonts w:ascii="Cambria Math" w:hAnsi="Cambria Math"/>
                </w:rPr>
                <m:t>R</m:t>
              </w:ins>
            </m:r>
          </m:e>
          <m:sup>
            <m:r>
              <w:ins w:id="732" w:author="Max Lindmark" w:date="2023-01-11T10:40:00Z">
                <w:rPr>
                  <w:rFonts w:ascii="Cambria Math" w:hAnsi="Cambria Math"/>
                </w:rPr>
                <m:t>2</m:t>
              </w:ins>
            </m:r>
          </m:sup>
        </m:sSup>
      </m:oMath>
      <w:ins w:id="733" w:author="Max Lindmark" w:date="2023-01-11T10:40:00Z">
        <w:r w:rsidR="00E51E1A">
          <w:t xml:space="preserve"> for </w:t>
        </w:r>
      </w:ins>
      <w:ins w:id="734" w:author="Max Lindmark" w:date="2023-01-11T10:39:00Z">
        <w:r w:rsidR="008733D5">
          <w:t xml:space="preserve">spatial and spatiotemporal random effects to </w:t>
        </w:r>
      </w:ins>
      <w:ins w:id="735" w:author="Max Lindmark" w:date="2023-01-11T10:37:00Z">
        <w:r w:rsidR="00E60356">
          <w:t xml:space="preserve">biotic and abiotic </w:t>
        </w:r>
      </w:ins>
      <w:ins w:id="736" w:author="Max Lindmark" w:date="2023-01-11T10:39:00Z">
        <w:r w:rsidR="0065130D">
          <w:t>covariates (i.e., omitting the annual means)</w:t>
        </w:r>
        <w:r w:rsidR="004A6324">
          <w:t xml:space="preserve"> is </w:t>
        </w:r>
        <w:r w:rsidR="005A3636">
          <w:t>5</w:t>
        </w:r>
        <w:r w:rsidR="00967555">
          <w:t>.</w:t>
        </w:r>
        <w:r w:rsidR="005A3636">
          <w:t xml:space="preserve"> </w:t>
        </w:r>
      </w:ins>
      <w:moveFromRangeStart w:id="737" w:author="Max Lindmark" w:date="2023-01-11T10:40:00Z" w:name="move124326018"/>
      <w:moveFrom w:id="738" w:author="Max Lindmark" w:date="2023-01-11T10:40:00Z">
        <w:r w:rsidR="00FD115F" w:rsidDel="00DA2970">
          <w:t>(</w:t>
        </w:r>
        <w:r w:rsidR="00404BBC" w:rsidDel="00DA2970">
          <w:t>0.0</w:t>
        </w:r>
        <w:r w:rsidR="001C223F" w:rsidDel="00DA2970">
          <w:t>8</w:t>
        </w:r>
        <w:r w:rsidR="00404BBC" w:rsidDel="00DA2970">
          <w:t xml:space="preserve"> for </w:t>
        </w:r>
        <w:r w:rsidR="00B067D8" w:rsidDel="00DA2970">
          <w:t xml:space="preserve">spatial random effects and </w:t>
        </w:r>
        <w:r w:rsidR="00404BBC" w:rsidDel="00DA2970">
          <w:t xml:space="preserve">0.13 for </w:t>
        </w:r>
        <w:r w:rsidR="00B067D8" w:rsidDel="00DA2970">
          <w:t>spatiotemporal random effects</w:t>
        </w:r>
        <w:r w:rsidR="00FD115F" w:rsidDel="00DA2970">
          <w:t>)</w:t>
        </w:r>
        <w:r w:rsidR="00A502F9" w:rsidDel="00DA2970">
          <w:t>.</w:t>
        </w:r>
      </w:moveFrom>
      <w:moveFromRangeEnd w:id="737"/>
    </w:p>
    <w:p w14:paraId="7D6C2F60" w14:textId="28614E56" w:rsidR="00C7134E" w:rsidRDefault="00A61375" w:rsidP="005D7A45">
      <w:pPr>
        <w:spacing w:line="480" w:lineRule="auto"/>
        <w:ind w:firstLine="284"/>
        <w:contextualSpacing/>
        <w:mirrorIndents/>
        <w:jc w:val="both"/>
      </w:pPr>
      <w:r>
        <w:t>W</w:t>
      </w:r>
      <w:r w:rsidR="00A0294B">
        <w:t>e conduc</w:t>
      </w:r>
      <w:r w:rsidR="006C6D62">
        <w:t>t</w:t>
      </w:r>
      <w:r w:rsidR="00A0294B">
        <w:t xml:space="preserve">ed </w:t>
      </w:r>
      <w:ins w:id="739" w:author="Max Lindmark" w:date="2023-01-20T16:24:00Z">
        <w:r w:rsidR="00FB4DF7">
          <w:t xml:space="preserve">several </w:t>
        </w:r>
      </w:ins>
      <w:del w:id="740" w:author="Max Lindmark" w:date="2023-01-20T16:24:00Z">
        <w:r w:rsidR="007868D7" w:rsidDel="00FB4DF7">
          <w:delText xml:space="preserve">a </w:delText>
        </w:r>
      </w:del>
      <w:r w:rsidR="008C58C0">
        <w:t xml:space="preserve">sensitivity </w:t>
      </w:r>
      <w:r w:rsidR="006C6D62">
        <w:t>analys</w:t>
      </w:r>
      <w:ins w:id="741" w:author="Max Lindmark" w:date="2023-01-20T16:24:00Z">
        <w:r w:rsidR="00FB4DF7">
          <w:t>e</w:t>
        </w:r>
      </w:ins>
      <w:del w:id="742" w:author="Max Lindmark" w:date="2023-01-20T16:24:00Z">
        <w:r w:rsidR="006C6D62" w:rsidDel="00FB4DF7">
          <w:delText>i</w:delText>
        </w:r>
      </w:del>
      <w:r w:rsidR="006C6D62">
        <w:t>s</w:t>
      </w:r>
      <w:ins w:id="743" w:author="Max Lindmark" w:date="2023-01-20T16:24:00Z">
        <w:r w:rsidR="00362B55">
          <w:t xml:space="preserve"> with respect to the fixed effects. </w:t>
        </w:r>
      </w:ins>
      <w:ins w:id="744" w:author="Max Lindmark" w:date="2023-01-20T16:25:00Z">
        <w:r w:rsidR="00D76B42">
          <w:t xml:space="preserve">First, we refit the </w:t>
        </w:r>
      </w:ins>
      <w:del w:id="745" w:author="Max Lindmark" w:date="2023-01-20T16:25:00Z">
        <w:r w:rsidR="006C6D62" w:rsidDel="00D76B42">
          <w:delText xml:space="preserve"> </w:delText>
        </w:r>
        <w:r w:rsidR="00C63CEB" w:rsidDel="00DC77AA">
          <w:delText xml:space="preserve">by fitting the </w:delText>
        </w:r>
      </w:del>
      <w:r w:rsidR="00C63CEB">
        <w:t xml:space="preserve">condition </w:t>
      </w:r>
      <w:r w:rsidR="0000397F">
        <w:t>model to different parts of the data</w:t>
      </w:r>
      <w:r w:rsidR="002020C6">
        <w:t xml:space="preserve">. The different models were </w:t>
      </w:r>
      <w:r w:rsidR="0000397F">
        <w:t xml:space="preserve">only </w:t>
      </w:r>
      <w:r w:rsidR="002020C6">
        <w:t xml:space="preserve">cod above 30 cm, </w:t>
      </w:r>
      <w:r w:rsidR="001B597C">
        <w:t xml:space="preserve">only cod </w:t>
      </w:r>
      <w:r w:rsidR="002020C6">
        <w:t xml:space="preserve">below 30 cm, </w:t>
      </w:r>
      <w:r w:rsidR="003F4DE5">
        <w:t xml:space="preserve">omitting </w:t>
      </w:r>
      <w:r w:rsidR="000C4060">
        <w:t>subdivision 24 (</w:t>
      </w:r>
      <w:r w:rsidR="003F4DE5">
        <w:t>the mixing zone with western Baltic cod</w:t>
      </w:r>
      <w:r w:rsidR="00465894">
        <w:t xml:space="preserve"> </w:t>
      </w:r>
      <w:r w:rsidR="00465894">
        <w:fldChar w:fldCharType="begin"/>
      </w:r>
      <w:r w:rsidR="00E74C62">
        <w:instrText xml:space="preserve"> ADDIN ZOTERO_ITEM CSL_CITATION {"citationID":"TzXWtgnK","properties":{"formattedCitation":"(Mion {\\i{}et al.}, 2022)","plainCitation":"(Mion et al., 2022)","noteIndex":0},"citationItems":[{"id":3882,"uris":["http://zotero.org/users/6116610/items/WB4JL635"],"itemData":{"id":3882,"type":"article-journal","abstract":"Knowledge of the movement patterns and area utilisation of commercially important fish stocks is critical to management. The Eastern Baltic cod\n              Gadus morhua\n              , one of the most commercially and ecologically important stocks in the Baltic Sea, is currently one of the most severely impacted fish stocks in Europe. During the last 2 decades, this stock has experienced drastic decreases in population size, distributional range, individual growth and body condition, all of which may have affected the movements between different areas of the Baltic Sea. In this study, we investigated the seasonal movement patterns of Eastern Baltic cod by re-analysing historical tagging data collected by the countries surrounding the Baltic Sea (1955-1988) and compared historical patterns with contemporary data from a recent international tagging experiment (2016-2019). Our re-analyses of historical data showed the presence of different movement behaviours, i.e. resident or seasonally migratory, with larger distances moved by cod released in the northern and central Baltic areas compared to cod released in the southern Baltic areas. Furthermore, trends from the recent tagging experiment indicate a persistent resident strategy in the southern Baltic area. These findings present additional information on general movement patterns and area utilisation of Eastern Baltic cod that could inform future management actions and aid stock recovery.","container-title":"Marine Ecology Progress Series","DOI":"10.3354/meps14047","ISSN":"0171-8630, 1616-1599","journalAbbreviation":"Mar. Ecol. Prog. Ser.","language":"en","page":"109-126","source":"DOI.org (Crossref)","title":"New perspectives on Eastern Baltic cod movement patterns from historical and contemporary tagging data","volume":"689","author":[{"family":"Mion","given":"M"},{"family":"Griffiths","given":"Ca"},{"family":"Bartolino","given":"V"},{"family":"Haase","given":"S"},{"family":"Hilvarsson","given":"A"},{"family":"Hüssy","given":"K"},{"family":"Krüger-Johnsen","given":"M"},{"family":"Krumme","given":"U"},{"family":"Lundgreen","given":"Rbc"},{"family":"Lövgren","given":"J"},{"family":"McQueen","given":"K"},{"family":"Plikshs","given":"M"},{"family":"Radtke","given":"K"},{"family":"Raitaniemi","given":"J"},{"family":"Casini","given":"M"}],"issued":{"date-parts":[["2022",5,12]]},"citation-key":"mionNewPerspectivesEastern2022a"}}],"schema":"https://github.com/citation-style-language/schema/raw/master/csl-citation.json"} </w:instrText>
      </w:r>
      <w:r w:rsidR="00465894">
        <w:fldChar w:fldCharType="separate"/>
      </w:r>
      <w:r w:rsidR="00E74C62" w:rsidRPr="00E74C62">
        <w:rPr>
          <w:lang w:val="en-GB"/>
        </w:rPr>
        <w:t xml:space="preserve">(Mion </w:t>
      </w:r>
      <w:r w:rsidR="00E74C62" w:rsidRPr="00E74C62">
        <w:rPr>
          <w:i/>
          <w:iCs/>
          <w:lang w:val="en-GB"/>
        </w:rPr>
        <w:t>et al.</w:t>
      </w:r>
      <w:r w:rsidR="00E74C62" w:rsidRPr="00E74C62">
        <w:rPr>
          <w:lang w:val="en-GB"/>
        </w:rPr>
        <w:t>, 2022)</w:t>
      </w:r>
      <w:r w:rsidR="00465894">
        <w:fldChar w:fldCharType="end"/>
      </w:r>
      <w:r w:rsidR="000C4060">
        <w:t>)</w:t>
      </w:r>
      <w:r w:rsidR="00256DF1">
        <w:t>,</w:t>
      </w:r>
      <w:r w:rsidR="00576743">
        <w:t xml:space="preserve"> </w:t>
      </w:r>
      <w:r w:rsidR="00C273B5">
        <w:t>and</w:t>
      </w:r>
      <w:r w:rsidR="003F4DE5">
        <w:t xml:space="preserve"> </w:t>
      </w:r>
      <w:r w:rsidR="00532E4D">
        <w:t xml:space="preserve">including only </w:t>
      </w:r>
      <w:r w:rsidR="00AA55EE">
        <w:t xml:space="preserve">grid-points </w:t>
      </w:r>
      <w:r w:rsidR="00532E4D">
        <w:t>with cod above a certain threshold when calculating</w:t>
      </w:r>
      <w:r w:rsidR="00E8131A">
        <w:t xml:space="preserve"> </w:t>
      </w:r>
      <w:r w:rsidR="003870E0">
        <w:t xml:space="preserve">median variables across the </w:t>
      </w:r>
      <w:r w:rsidR="00532E4D">
        <w:t>ICES rectangle</w:t>
      </w:r>
      <w:r w:rsidR="00B442DF">
        <w:t>.</w:t>
      </w:r>
      <w:r w:rsidR="003F4DE5">
        <w:t xml:space="preserve"> </w:t>
      </w:r>
      <w:ins w:id="746" w:author="Max Lindmark" w:date="2023-01-20T16:26:00Z">
        <w:r w:rsidR="004F3228">
          <w:t xml:space="preserve">We also explored </w:t>
        </w:r>
        <w:r w:rsidR="0086678A">
          <w:t>a</w:t>
        </w:r>
      </w:ins>
      <w:ins w:id="747" w:author="Max Lindmark" w:date="2023-01-20T16:27:00Z">
        <w:r w:rsidR="0086678A">
          <w:t xml:space="preserve">lternative </w:t>
        </w:r>
        <w:r w:rsidR="00EF79D0">
          <w:lastRenderedPageBreak/>
          <w:t>ways to define</w:t>
        </w:r>
        <w:r w:rsidR="000C601F">
          <w:t xml:space="preserve"> the raster-</w:t>
        </w:r>
      </w:ins>
      <w:ins w:id="748" w:author="Max Lindmark" w:date="2023-01-20T16:28:00Z">
        <w:r w:rsidR="002B72F3">
          <w:t>derived</w:t>
        </w:r>
      </w:ins>
      <w:ins w:id="749" w:author="Max Lindmark" w:date="2023-01-20T16:27:00Z">
        <w:r w:rsidR="000C601F">
          <w:t xml:space="preserve"> large</w:t>
        </w:r>
        <w:r w:rsidR="00774693">
          <w:t>-</w:t>
        </w:r>
        <w:r w:rsidR="000C601F">
          <w:t xml:space="preserve">scale variables. </w:t>
        </w:r>
        <w:r w:rsidR="00774693">
          <w:t>Specifically,</w:t>
        </w:r>
      </w:ins>
      <w:ins w:id="750" w:author="Max Lindmark" w:date="2023-01-20T16:28:00Z">
        <w:r w:rsidR="007E09E1">
          <w:t xml:space="preserve"> instead of using the </w:t>
        </w:r>
      </w:ins>
      <w:ins w:id="751" w:author="Max Lindmark" w:date="2023-01-20T16:29:00Z">
        <w:r w:rsidR="00CE109A">
          <w:t xml:space="preserve">rectangle average, we </w:t>
        </w:r>
        <w:r w:rsidR="00D90411">
          <w:t xml:space="preserve">aggregated the raster file to resolutions </w:t>
        </w:r>
        <w:r w:rsidR="00584BB3">
          <w:t xml:space="preserve">approximate to the area of an </w:t>
        </w:r>
      </w:ins>
      <w:ins w:id="752" w:author="Max Lindmark" w:date="2023-01-20T16:30:00Z">
        <w:r w:rsidR="00755C65">
          <w:t>ICES</w:t>
        </w:r>
      </w:ins>
      <w:ins w:id="753" w:author="Max Lindmark" w:date="2023-01-20T16:29:00Z">
        <w:r w:rsidR="00584BB3">
          <w:t xml:space="preserve"> rectangle, and then extracted the aggregated value</w:t>
        </w:r>
        <w:r w:rsidR="007E7BE4">
          <w:t xml:space="preserve"> with </w:t>
        </w:r>
      </w:ins>
      <w:ins w:id="754" w:author="Max Lindmark" w:date="2023-01-20T16:30:00Z">
        <w:r w:rsidR="007E7BE4">
          <w:t>bilinear interpolation</w:t>
        </w:r>
        <w:r w:rsidR="00F619FC">
          <w:t xml:space="preserve">. </w:t>
        </w:r>
        <w:r w:rsidR="00CD3920">
          <w:t>We also explored different lags for the abiot</w:t>
        </w:r>
        <w:r w:rsidR="00290811">
          <w:t>ic</w:t>
        </w:r>
        <w:r w:rsidR="00CD3920">
          <w:t xml:space="preserve"> </w:t>
        </w:r>
      </w:ins>
      <w:ins w:id="755" w:author="Max Lindmark" w:date="2023-01-20T16:31:00Z">
        <w:r w:rsidR="001C2B0F">
          <w:t>covariates</w:t>
        </w:r>
      </w:ins>
      <w:ins w:id="756" w:author="Max Lindmark" w:date="2023-01-20T16:30:00Z">
        <w:r w:rsidR="00306443">
          <w:t xml:space="preserve"> (not</w:t>
        </w:r>
        <w:r w:rsidR="00605A7D">
          <w:t xml:space="preserve"> shown</w:t>
        </w:r>
        <w:r w:rsidR="00306443">
          <w:t>)</w:t>
        </w:r>
      </w:ins>
      <w:ins w:id="757" w:author="Max Lindmark" w:date="2023-01-20T16:31:00Z">
        <w:r w:rsidR="00061DF1">
          <w:t xml:space="preserve">. However, </w:t>
        </w:r>
        <w:r w:rsidR="00AE7822">
          <w:t xml:space="preserve">across </w:t>
        </w:r>
      </w:ins>
      <w:ins w:id="758" w:author="Max Lindmark" w:date="2023-01-20T16:30:00Z">
        <w:r w:rsidR="00372F0C">
          <w:t xml:space="preserve">all </w:t>
        </w:r>
        <w:r w:rsidR="00365147">
          <w:t xml:space="preserve">additional </w:t>
        </w:r>
        <w:r w:rsidR="00372F0C">
          <w:t xml:space="preserve">models, </w:t>
        </w:r>
      </w:ins>
      <w:del w:id="759" w:author="Max Lindmark" w:date="2023-01-20T16:31:00Z">
        <w:r w:rsidR="00774060" w:rsidDel="00F85F15">
          <w:delText>However,</w:delText>
        </w:r>
        <w:r w:rsidR="008855F3" w:rsidDel="00F85F15">
          <w:delText xml:space="preserve"> the </w:delText>
        </w:r>
      </w:del>
      <w:r w:rsidR="008855F3">
        <w:t xml:space="preserve">model coefficients </w:t>
      </w:r>
      <w:r w:rsidR="00D0415C">
        <w:t xml:space="preserve">were similar </w:t>
      </w:r>
      <w:del w:id="760" w:author="Max Lindmark" w:date="2023-01-20T16:31:00Z">
        <w:r w:rsidR="006264A7" w:rsidDel="00E4334F">
          <w:delText>across all models</w:delText>
        </w:r>
        <w:r w:rsidR="002118B2" w:rsidDel="00E4334F">
          <w:delText xml:space="preserve"> </w:delText>
        </w:r>
      </w:del>
      <w:ins w:id="761" w:author="Max Lindmark" w:date="2023-01-20T16:31:00Z">
        <w:r w:rsidR="002E34D5">
          <w:t>and so was the ratio of spatiotemporal magnitude and coeffi</w:t>
        </w:r>
      </w:ins>
      <w:ins w:id="762" w:author="Max Lindmark" w:date="2023-01-20T16:32:00Z">
        <w:r w:rsidR="002E34D5">
          <w:t>cients</w:t>
        </w:r>
      </w:ins>
      <w:ins w:id="763" w:author="Max Lindmark" w:date="2023-01-20T16:31:00Z">
        <w:r w:rsidR="002E34D5">
          <w:t xml:space="preserve"> </w:t>
        </w:r>
      </w:ins>
      <w:r w:rsidR="002118B2">
        <w:t>(</w:t>
      </w:r>
      <w:r w:rsidR="002118B2" w:rsidRPr="00C038C3">
        <w:rPr>
          <w:i/>
          <w:iCs/>
        </w:rPr>
        <w:t>SI Appendix</w:t>
      </w:r>
      <w:r w:rsidR="002118B2">
        <w:rPr>
          <w:i/>
          <w:iCs/>
        </w:rPr>
        <w:t>,</w:t>
      </w:r>
      <w:r w:rsidR="002118B2">
        <w:t xml:space="preserve"> Fig</w:t>
      </w:r>
      <w:ins w:id="764" w:author="Max Lindmark" w:date="2023-01-22T15:37:00Z">
        <w:r w:rsidR="00217CC7">
          <w:t>s</w:t>
        </w:r>
      </w:ins>
      <w:r w:rsidR="002118B2">
        <w:t xml:space="preserve">. </w:t>
      </w:r>
      <w:del w:id="765" w:author="Max Lindmark" w:date="2023-01-22T15:16:00Z">
        <w:r w:rsidR="002118B2" w:rsidDel="001C654F">
          <w:delText>S11</w:delText>
        </w:r>
      </w:del>
      <w:ins w:id="766" w:author="Max Lindmark" w:date="2023-01-22T15:16:00Z">
        <w:r w:rsidR="001C654F">
          <w:t>S14</w:t>
        </w:r>
      </w:ins>
      <w:ins w:id="767" w:author="Max Lindmark" w:date="2023-01-22T15:37:00Z">
        <w:r w:rsidR="00E044BF">
          <w:t>–</w:t>
        </w:r>
      </w:ins>
      <w:ins w:id="768" w:author="Max Lindmark" w:date="2023-01-20T16:27:00Z">
        <w:r w:rsidR="00D711AA">
          <w:t>S1</w:t>
        </w:r>
      </w:ins>
      <w:ins w:id="769" w:author="Max Lindmark" w:date="2023-01-22T15:16:00Z">
        <w:r w:rsidR="00092789">
          <w:t>5</w:t>
        </w:r>
      </w:ins>
      <w:r w:rsidR="002118B2">
        <w:t>).</w:t>
      </w:r>
      <w:r w:rsidR="006264A7">
        <w:t xml:space="preserve"> </w:t>
      </w:r>
    </w:p>
    <w:p w14:paraId="3089AFFE" w14:textId="50FA251C" w:rsidR="00AE7F1F" w:rsidRPr="00C038C3" w:rsidRDefault="00B71DDC" w:rsidP="00135C4A">
      <w:pPr>
        <w:spacing w:line="480" w:lineRule="auto"/>
        <w:ind w:firstLine="284"/>
        <w:contextualSpacing/>
        <w:mirrorIndents/>
        <w:jc w:val="both"/>
      </w:pPr>
      <w:r w:rsidRPr="0017533C">
        <w:t>The median depth and oxygen</w:t>
      </w:r>
      <w:r w:rsidR="00C443AE" w:rsidRPr="0017533C">
        <w:t xml:space="preserve"> experienced</w:t>
      </w:r>
      <w:r w:rsidR="00C443AE">
        <w:t xml:space="preserve"> by cod</w:t>
      </w:r>
      <w:r>
        <w:t xml:space="preserve"> (depth and oxygen weighted by the predicted biomass density of cod</w:t>
      </w:r>
      <w:r w:rsidR="00EE1953">
        <w:t xml:space="preserve"> at location</w:t>
      </w:r>
      <w:r w:rsidR="00B46EAB">
        <w:t xml:space="preserve">, </w:t>
      </w:r>
      <w:r w:rsidR="004268F0">
        <w:t xml:space="preserve">respectively, </w:t>
      </w:r>
      <w:r w:rsidR="007C3EA5">
        <w:t xml:space="preserve">Fig. </w:t>
      </w:r>
      <w:r w:rsidR="00BB7631">
        <w:t>4</w:t>
      </w:r>
      <w:r w:rsidR="00EE1953">
        <w:t>C</w:t>
      </w:r>
      <w:r w:rsidR="00C96209">
        <w:t xml:space="preserve">) </w:t>
      </w:r>
      <w:r w:rsidR="00E12756">
        <w:t xml:space="preserve">got deeper </w:t>
      </w:r>
      <w:r w:rsidR="00B44274">
        <w:t>and</w:t>
      </w:r>
      <w:r w:rsidR="00E12756">
        <w:t xml:space="preserve"> </w:t>
      </w:r>
      <w:r w:rsidR="00427DD5">
        <w:t>decline</w:t>
      </w:r>
      <w:r w:rsidR="00A818F0">
        <w:t>d</w:t>
      </w:r>
      <w:r w:rsidR="00B44274">
        <w:t xml:space="preserve">, respectively, </w:t>
      </w:r>
      <w:r w:rsidR="00427DD5">
        <w:t xml:space="preserve">throughout the time period </w:t>
      </w:r>
      <w:r w:rsidR="00274187" w:rsidRPr="00C038C3">
        <w:t xml:space="preserve">(Fig. </w:t>
      </w:r>
      <w:r w:rsidR="00257BAF">
        <w:t>5</w:t>
      </w:r>
      <w:r w:rsidR="00274187" w:rsidRPr="00C038C3">
        <w:t>)</w:t>
      </w:r>
      <w:r w:rsidR="0065047D">
        <w:t xml:space="preserve">. </w:t>
      </w:r>
      <w:r w:rsidR="006C1376">
        <w:t>However, the</w:t>
      </w:r>
      <w:r w:rsidR="0090361F">
        <w:t xml:space="preserve"> population again </w:t>
      </w:r>
      <w:r w:rsidR="00FA1F6C">
        <w:t>occupied slightly shallowe</w:t>
      </w:r>
      <w:r w:rsidR="00DD7A11">
        <w:t>r</w:t>
      </w:r>
      <w:r w:rsidR="00FA1F6C">
        <w:t xml:space="preserve"> waters </w:t>
      </w:r>
      <w:r w:rsidR="009915BE">
        <w:t>in the last 3 years of the time series</w:t>
      </w:r>
      <w:r w:rsidR="00CD491A">
        <w:t xml:space="preserve"> (</w:t>
      </w:r>
      <w:r w:rsidR="0081035D" w:rsidRPr="00C038C3">
        <w:t xml:space="preserve">Fig. </w:t>
      </w:r>
      <w:r w:rsidR="0081035D">
        <w:t xml:space="preserve">5C; </w:t>
      </w:r>
      <w:r w:rsidR="00CD491A">
        <w:t xml:space="preserve">see </w:t>
      </w:r>
      <w:r w:rsidR="00CD491A" w:rsidRPr="00C038C3">
        <w:rPr>
          <w:i/>
          <w:iCs/>
        </w:rPr>
        <w:t xml:space="preserve">SI </w:t>
      </w:r>
      <w:r w:rsidR="00CD491A" w:rsidRPr="00C038C3">
        <w:rPr>
          <w:i/>
          <w:iCs/>
          <w:color w:val="000000" w:themeColor="text1"/>
        </w:rPr>
        <w:t>Appendix</w:t>
      </w:r>
      <w:r w:rsidR="00CD491A" w:rsidRPr="00C038C3">
        <w:rPr>
          <w:color w:val="000000" w:themeColor="text1"/>
        </w:rPr>
        <w:t xml:space="preserve">, Fig. </w:t>
      </w:r>
      <w:del w:id="770" w:author="Max Lindmark" w:date="2023-01-22T15:17:00Z">
        <w:r w:rsidR="00CD491A" w:rsidRPr="00C038C3" w:rsidDel="006E05A3">
          <w:rPr>
            <w:color w:val="000000" w:themeColor="text1"/>
          </w:rPr>
          <w:delText>S</w:delText>
        </w:r>
        <w:r w:rsidR="00CD491A" w:rsidDel="006E05A3">
          <w:rPr>
            <w:color w:val="000000" w:themeColor="text1"/>
          </w:rPr>
          <w:delText xml:space="preserve">21 </w:delText>
        </w:r>
      </w:del>
      <w:ins w:id="771" w:author="Max Lindmark" w:date="2023-01-22T15:17:00Z">
        <w:r w:rsidR="006E05A3" w:rsidRPr="00C038C3">
          <w:rPr>
            <w:color w:val="000000" w:themeColor="text1"/>
          </w:rPr>
          <w:t>S</w:t>
        </w:r>
        <w:r w:rsidR="006E05A3">
          <w:rPr>
            <w:color w:val="000000" w:themeColor="text1"/>
          </w:rPr>
          <w:t xml:space="preserve">24 </w:t>
        </w:r>
      </w:ins>
      <w:r w:rsidR="00CD491A">
        <w:rPr>
          <w:color w:val="000000" w:themeColor="text1"/>
        </w:rPr>
        <w:t>for results split by subdivision</w:t>
      </w:r>
      <w:del w:id="772" w:author="Max Lindmark" w:date="2023-01-22T15:17:00Z">
        <w:r w:rsidR="006D329B" w:rsidDel="003D086D">
          <w:rPr>
            <w:color w:val="000000" w:themeColor="text1"/>
          </w:rPr>
          <w:delText xml:space="preserve">, </w:delText>
        </w:r>
        <w:r w:rsidR="00693513" w:rsidDel="003D086D">
          <w:rPr>
            <w:color w:val="000000" w:themeColor="text1"/>
          </w:rPr>
          <w:delText>Fig. S2</w:delText>
        </w:r>
        <w:r w:rsidR="00CC500F" w:rsidDel="003D086D">
          <w:rPr>
            <w:color w:val="000000" w:themeColor="text1"/>
          </w:rPr>
          <w:delText>4</w:delText>
        </w:r>
        <w:r w:rsidR="00693513" w:rsidDel="003D086D">
          <w:rPr>
            <w:color w:val="000000" w:themeColor="text1"/>
          </w:rPr>
          <w:delText xml:space="preserve"> for the corresponding analysis on temperature</w:delText>
        </w:r>
      </w:del>
      <w:r w:rsidR="00CD491A">
        <w:rPr>
          <w:color w:val="000000" w:themeColor="text1"/>
        </w:rPr>
        <w:t>)</w:t>
      </w:r>
      <w:r w:rsidR="0002138D" w:rsidRPr="00C038C3">
        <w:t xml:space="preserve">. </w:t>
      </w:r>
      <w:r w:rsidR="004B41EF">
        <w:t xml:space="preserve">The trends in experienced oxygen </w:t>
      </w:r>
      <w:r w:rsidR="00622984">
        <w:t>were</w:t>
      </w:r>
      <w:r w:rsidR="008A24A7">
        <w:t xml:space="preserve"> steeper than the </w:t>
      </w:r>
      <w:r w:rsidR="004B41EF">
        <w:t>average oxygen in the environment at depths corresponding to the interquar</w:t>
      </w:r>
      <w:r w:rsidR="00622984">
        <w:t>t</w:t>
      </w:r>
      <w:r w:rsidR="004B41EF">
        <w:t>ile range</w:t>
      </w:r>
      <w:r w:rsidR="0089780C">
        <w:t xml:space="preserve"> of cod</w:t>
      </w:r>
      <w:r w:rsidR="00820AA0">
        <w:t xml:space="preserve"> (Fig. 5</w:t>
      </w:r>
      <w:r w:rsidR="00D13D20">
        <w:t>C</w:t>
      </w:r>
      <w:del w:id="773" w:author="Max Lindmark" w:date="2023-01-22T15:37:00Z">
        <w:r w:rsidR="00D13D20" w:rsidDel="002F04D2">
          <w:delText>-</w:delText>
        </w:r>
      </w:del>
      <w:ins w:id="774" w:author="Max Lindmark" w:date="2023-01-22T15:37:00Z">
        <w:r w:rsidR="002F04D2">
          <w:t>–</w:t>
        </w:r>
      </w:ins>
      <w:r w:rsidR="00D13D20">
        <w:t>D</w:t>
      </w:r>
      <w:r w:rsidR="00820AA0">
        <w:t>).</w:t>
      </w:r>
      <w:r w:rsidR="008A24A7">
        <w:t xml:space="preserve"> </w:t>
      </w:r>
      <w:del w:id="775" w:author="Max Lindmark" w:date="2023-01-21T13:22:00Z">
        <w:r w:rsidR="008C4668" w:rsidDel="00892BEF">
          <w:delText>In fact, t</w:delText>
        </w:r>
      </w:del>
      <w:ins w:id="776" w:author="Max Lindmark" w:date="2023-01-21T13:22:00Z">
        <w:r w:rsidR="00892BEF">
          <w:t>T</w:t>
        </w:r>
      </w:ins>
      <w:r w:rsidR="008C4668" w:rsidRPr="008C4668">
        <w:t>he average oxygen con</w:t>
      </w:r>
      <w:r w:rsidR="008C4668">
        <w:t xml:space="preserve">centration in the environment </w:t>
      </w:r>
      <w:r w:rsidR="008C4668" w:rsidRPr="008C4668">
        <w:t>declined by approximately 0.6</w:t>
      </w:r>
      <w:del w:id="777" w:author="Max Lindmark" w:date="2023-01-21T13:46:00Z">
        <w:r w:rsidR="008C4668" w:rsidRPr="008C4668" w:rsidDel="004F3AF1">
          <w:delText>5</w:delText>
        </w:r>
      </w:del>
      <w:r w:rsidR="008C4668" w:rsidRPr="008C4668">
        <w:t xml:space="preserve"> ml/L between 1993 and the</w:t>
      </w:r>
      <w:r w:rsidR="008C4668">
        <w:t xml:space="preserve"> lowest in 2006, </w:t>
      </w:r>
      <w:r w:rsidR="008C4668" w:rsidRPr="008C4668">
        <w:t>while the biomass-weighted oxygen concentration declined more steadily (approximately 1 ml/L between 1993 and 2019) (</w:t>
      </w:r>
      <w:r w:rsidR="008C4668" w:rsidRPr="00B62312">
        <w:rPr>
          <w:i/>
          <w:iCs/>
        </w:rPr>
        <w:t>SI Appendix</w:t>
      </w:r>
      <w:r w:rsidR="008C4668" w:rsidRPr="008C4668">
        <w:t>, Fig. S</w:t>
      </w:r>
      <w:del w:id="778" w:author="Max Lindmark" w:date="2023-01-22T15:17:00Z">
        <w:r w:rsidR="008C4668" w:rsidRPr="008C4668" w:rsidDel="00385488">
          <w:delText>19-S</w:delText>
        </w:r>
      </w:del>
      <w:r w:rsidR="008C4668" w:rsidRPr="008C4668">
        <w:t>2</w:t>
      </w:r>
      <w:del w:id="779" w:author="Max Lindmark" w:date="2023-01-22T15:17:00Z">
        <w:r w:rsidR="007B6176" w:rsidDel="00385488">
          <w:delText>0</w:delText>
        </w:r>
      </w:del>
      <w:ins w:id="780" w:author="Max Lindmark" w:date="2023-01-22T15:17:00Z">
        <w:r w:rsidR="00385488">
          <w:t>3</w:t>
        </w:r>
      </w:ins>
      <w:r w:rsidR="007B6176">
        <w:t xml:space="preserve"> for estimates split by subdivision</w:t>
      </w:r>
      <w:r w:rsidR="008C4668" w:rsidRPr="008C4668">
        <w:t xml:space="preserve">). </w:t>
      </w:r>
      <w:ins w:id="781" w:author="Max Lindmark" w:date="2023-01-21T13:46:00Z">
        <w:r w:rsidR="008D1ABB">
          <w:t xml:space="preserve">The lower quartile of weighed oxygen </w:t>
        </w:r>
        <w:r w:rsidR="00BA48F6">
          <w:t xml:space="preserve">plateaued around </w:t>
        </w:r>
      </w:ins>
      <w:ins w:id="782" w:author="Max Lindmark" w:date="2023-01-21T13:47:00Z">
        <w:r w:rsidR="00BA48F6">
          <w:t xml:space="preserve">year 2000. </w:t>
        </w:r>
      </w:ins>
      <w:r w:rsidR="008A24A7">
        <w:t>However, w</w:t>
      </w:r>
      <w:r w:rsidR="00AE7F1F">
        <w:t>hile t</w:t>
      </w:r>
      <w:r w:rsidR="00AE7F1F" w:rsidRPr="009F65F5">
        <w:t>he biomass-weighted oxygen concentration declined between 1993 and 2019</w:t>
      </w:r>
      <w:r w:rsidR="00AE7F1F" w:rsidRPr="00AE7F1F">
        <w:t>) (</w:t>
      </w:r>
      <w:r w:rsidR="00AE7F1F" w:rsidRPr="00797866">
        <w:rPr>
          <w:color w:val="000000" w:themeColor="text1"/>
        </w:rPr>
        <w:t>Fig. 5D</w:t>
      </w:r>
      <w:r w:rsidR="00AE7F1F" w:rsidRPr="00AE7F1F">
        <w:rPr>
          <w:color w:val="000000" w:themeColor="text1"/>
        </w:rPr>
        <w:t>)</w:t>
      </w:r>
      <w:r w:rsidR="00826D10">
        <w:t xml:space="preserve">, the corresponding effect on condition given the effect size of oxygen at the haul </w:t>
      </w:r>
      <w:r w:rsidR="00622984">
        <w:t>wa</w:t>
      </w:r>
      <w:r w:rsidR="00826D10">
        <w:t>s small</w:t>
      </w:r>
      <w:r w:rsidR="00CA6992">
        <w:t xml:space="preserve"> </w:t>
      </w:r>
      <w:r w:rsidR="002A3E59">
        <w:t>(</w:t>
      </w:r>
      <w:r w:rsidR="002A3E59" w:rsidRPr="00C038C3">
        <w:rPr>
          <w:i/>
          <w:iCs/>
        </w:rPr>
        <w:t xml:space="preserve">SI </w:t>
      </w:r>
      <w:r w:rsidR="002A3E59" w:rsidRPr="00C038C3">
        <w:rPr>
          <w:i/>
          <w:iCs/>
          <w:color w:val="000000" w:themeColor="text1"/>
        </w:rPr>
        <w:t>Appendix</w:t>
      </w:r>
      <w:r w:rsidR="002A3E59" w:rsidRPr="00C038C3">
        <w:rPr>
          <w:color w:val="000000" w:themeColor="text1"/>
        </w:rPr>
        <w:t xml:space="preserve">, Fig. </w:t>
      </w:r>
      <w:del w:id="783" w:author="Max Lindmark" w:date="2023-01-22T15:18:00Z">
        <w:r w:rsidR="002A3E59" w:rsidRPr="00C038C3" w:rsidDel="00385EE0">
          <w:rPr>
            <w:color w:val="000000" w:themeColor="text1"/>
          </w:rPr>
          <w:delText>S</w:delText>
        </w:r>
        <w:r w:rsidR="002A3E59" w:rsidDel="00385EE0">
          <w:rPr>
            <w:color w:val="000000" w:themeColor="text1"/>
          </w:rPr>
          <w:delText>10</w:delText>
        </w:r>
      </w:del>
      <w:ins w:id="784" w:author="Max Lindmark" w:date="2023-01-22T15:18:00Z">
        <w:r w:rsidR="00385EE0" w:rsidRPr="00C038C3">
          <w:rPr>
            <w:color w:val="000000" w:themeColor="text1"/>
          </w:rPr>
          <w:t>S</w:t>
        </w:r>
        <w:r w:rsidR="00385EE0">
          <w:rPr>
            <w:color w:val="000000" w:themeColor="text1"/>
          </w:rPr>
          <w:t>13</w:t>
        </w:r>
      </w:ins>
      <w:r w:rsidR="002A3E59">
        <w:t>)</w:t>
      </w:r>
      <w:r w:rsidR="00826D10">
        <w:t xml:space="preserve">. </w:t>
      </w:r>
      <w:r w:rsidR="00AE7F1F">
        <w:t>T</w:t>
      </w:r>
      <w:r w:rsidR="00AE7F1F" w:rsidRPr="00C038C3">
        <w:t xml:space="preserve">he standardized effect size for oxygen </w:t>
      </w:r>
      <w:r w:rsidR="00826D10">
        <w:t xml:space="preserve">of </w:t>
      </w:r>
      <w:r w:rsidR="00AE7F1F" w:rsidRPr="00C038C3">
        <w:t>0.00</w:t>
      </w:r>
      <w:r w:rsidR="00AE7F1F">
        <w:t>4</w:t>
      </w:r>
      <w:del w:id="785" w:author="Max Lindmark" w:date="2023-01-21T13:19:00Z">
        <w:r w:rsidR="00826D10" w:rsidDel="00552D91">
          <w:delText xml:space="preserve"> </w:delText>
        </w:r>
        <w:r w:rsidR="0065608F" w:rsidDel="00552D91">
          <w:delText>[</w:delText>
        </w:r>
        <w:r w:rsidR="00F109ED" w:rsidDel="00552D91">
          <w:delText>0.00</w:delText>
        </w:r>
        <w:r w:rsidR="003C0021" w:rsidDel="00552D91">
          <w:delText>0</w:delText>
        </w:r>
        <w:r w:rsidR="00F109ED" w:rsidDel="00552D91">
          <w:delText>9</w:delText>
        </w:r>
        <w:r w:rsidR="003C0021" w:rsidDel="00552D91">
          <w:delText xml:space="preserve">, </w:delText>
        </w:r>
        <w:r w:rsidR="00FA7CD2" w:rsidDel="00552D91">
          <w:delText>0.0067</w:delText>
        </w:r>
        <w:r w:rsidR="0065608F" w:rsidDel="00552D91">
          <w:delText>]</w:delText>
        </w:r>
      </w:del>
      <w:r w:rsidR="0065608F">
        <w:t xml:space="preserve"> </w:t>
      </w:r>
      <w:r w:rsidR="00826D10">
        <w:t xml:space="preserve">means </w:t>
      </w:r>
      <w:r w:rsidR="00AE7F1F" w:rsidRPr="00C038C3">
        <w:t>that for each unit increase in the variable (i.e., 1 standard deviation or 1.8</w:t>
      </w:r>
      <w:del w:id="786" w:author="Max Lindmark" w:date="2023-01-21T13:21:00Z">
        <w:r w:rsidR="00AE7F1F" w:rsidRPr="00C038C3" w:rsidDel="00552D91">
          <w:delText>5</w:delText>
        </w:r>
      </w:del>
      <w:r w:rsidR="00AE7F1F" w:rsidRPr="00C038C3">
        <w:t xml:space="preserve"> </w:t>
      </w:r>
      <w:r w:rsidR="00AE7F1F" w:rsidRPr="00C038C3">
        <w:rPr>
          <w:iCs/>
        </w:rPr>
        <w:t>ml/L</w:t>
      </w:r>
      <w:r w:rsidR="00AE7F1F" w:rsidRPr="00C038C3">
        <w:t xml:space="preserve">), </w:t>
      </w:r>
      <w:r w:rsidR="00AE7F1F">
        <w:t xml:space="preserve">the Le Cren condition factor </w:t>
      </w:r>
      <w:del w:id="787" w:author="Max Lindmark" w:date="2023-01-21T13:21:00Z">
        <w:r w:rsidR="00AE7F1F" w:rsidRPr="00C038C3" w:rsidDel="00552D91">
          <w:delText>increase</w:delText>
        </w:r>
        <w:r w:rsidR="00AE7F1F" w:rsidDel="00552D91">
          <w:delText>d</w:delText>
        </w:r>
        <w:r w:rsidR="00AE7F1F" w:rsidRPr="00C038C3" w:rsidDel="00552D91">
          <w:delText xml:space="preserve"> </w:delText>
        </w:r>
      </w:del>
      <w:ins w:id="788" w:author="Max Lindmark" w:date="2023-01-21T13:21:00Z">
        <w:r w:rsidR="00552D91" w:rsidRPr="00C038C3">
          <w:t>increase</w:t>
        </w:r>
        <w:r w:rsidR="00552D91">
          <w:t>s</w:t>
        </w:r>
        <w:r w:rsidR="00552D91" w:rsidRPr="00C038C3">
          <w:t xml:space="preserve"> </w:t>
        </w:r>
      </w:ins>
      <w:r w:rsidR="00AE7F1F" w:rsidRPr="00C038C3">
        <w:t>by 0.</w:t>
      </w:r>
      <w:r w:rsidR="00690E32">
        <w:t>4</w:t>
      </w:r>
      <w:r w:rsidR="00AE7F1F" w:rsidRPr="00C038C3">
        <w:t xml:space="preserve">%. </w:t>
      </w:r>
      <w:r w:rsidR="00611890">
        <w:t xml:space="preserve">This can be compared to the </w:t>
      </w:r>
      <w:r w:rsidR="00611890" w:rsidRPr="009F65F5">
        <w:t>1 ml/L</w:t>
      </w:r>
      <w:r w:rsidR="00611890">
        <w:t xml:space="preserve"> decline in the oxygen concentration and 1</w:t>
      </w:r>
      <w:r w:rsidR="00951496">
        <w:t>7</w:t>
      </w:r>
      <w:r w:rsidR="00611890">
        <w:t>% decline in the condition factor between 1993–2019</w:t>
      </w:r>
      <w:r w:rsidR="003B4D62">
        <w:t>.</w:t>
      </w:r>
      <w:ins w:id="789" w:author="Max Lindmark" w:date="2023-01-22T15:18:00Z">
        <w:r w:rsidR="00AD38C5">
          <w:t xml:space="preserve"> This </w:t>
        </w:r>
      </w:ins>
      <w:ins w:id="790" w:author="Max Lindmark" w:date="2023-01-22T15:19:00Z">
        <w:r w:rsidR="00AD38C5">
          <w:t>result also holds when considering all covariates</w:t>
        </w:r>
      </w:ins>
      <w:ins w:id="791" w:author="Max Lindmark" w:date="2023-01-23T08:33:00Z">
        <w:r w:rsidR="00B129B4">
          <w:t xml:space="preserve">; i.e., while there are </w:t>
        </w:r>
      </w:ins>
      <w:ins w:id="792" w:author="Max Lindmark" w:date="2023-01-23T08:34:00Z">
        <w:r w:rsidR="00B129B4">
          <w:t xml:space="preserve">covariates with statistically clear effects, and changes in these over time </w:t>
        </w:r>
        <w:r w:rsidR="00B129B4">
          <w:lastRenderedPageBreak/>
          <w:t xml:space="preserve">in the environment, the magnitude of changes in </w:t>
        </w:r>
      </w:ins>
      <w:ins w:id="793" w:author="Max Lindmark" w:date="2023-01-23T08:35:00Z">
        <w:r w:rsidR="00B129B4">
          <w:t xml:space="preserve">covariates </w:t>
        </w:r>
      </w:ins>
      <w:ins w:id="794" w:author="Max Lindmark" w:date="2023-01-23T08:34:00Z">
        <w:r w:rsidR="00B129B4">
          <w:t>are not large</w:t>
        </w:r>
      </w:ins>
      <w:ins w:id="795" w:author="Max Lindmark" w:date="2023-01-23T08:35:00Z">
        <w:r w:rsidR="009B20D1">
          <w:t xml:space="preserve"> enough for the condition factor to decline over time</w:t>
        </w:r>
        <w:r w:rsidR="00075D99">
          <w:t xml:space="preserve"> </w:t>
        </w:r>
        <w:r w:rsidR="00075D99">
          <w:t>(Fig. 1A)</w:t>
        </w:r>
        <w:r w:rsidR="009B20D1">
          <w:t>.</w:t>
        </w:r>
      </w:ins>
    </w:p>
    <w:p w14:paraId="71A8F53A" w14:textId="77777777" w:rsidR="00522AFD" w:rsidRPr="00C038C3" w:rsidRDefault="00522AFD" w:rsidP="00D07152">
      <w:pPr>
        <w:spacing w:line="480" w:lineRule="auto"/>
        <w:ind w:firstLine="284"/>
        <w:contextualSpacing/>
        <w:mirrorIndents/>
        <w:jc w:val="both"/>
        <w:rPr>
          <w:bCs/>
        </w:rPr>
      </w:pPr>
    </w:p>
    <w:p w14:paraId="52505908" w14:textId="68DF777E" w:rsidR="00DA0E8F" w:rsidRPr="00C038C3" w:rsidRDefault="00401B29" w:rsidP="00552801">
      <w:pPr>
        <w:pStyle w:val="Heading1"/>
        <w:keepNext w:val="0"/>
        <w:keepLines w:val="0"/>
        <w:spacing w:before="0" w:after="0" w:line="480" w:lineRule="auto"/>
        <w:contextualSpacing/>
        <w:mirrorIndents/>
        <w:jc w:val="both"/>
        <w:rPr>
          <w:b/>
          <w:sz w:val="28"/>
          <w:szCs w:val="28"/>
        </w:rPr>
      </w:pPr>
      <w:r w:rsidRPr="00C038C3">
        <w:rPr>
          <w:b/>
          <w:sz w:val="28"/>
          <w:szCs w:val="28"/>
        </w:rPr>
        <w:t>Discussion</w:t>
      </w:r>
    </w:p>
    <w:p w14:paraId="4D9CACC6" w14:textId="265BA815" w:rsidR="00A06E13" w:rsidRPr="00C038C3" w:rsidRDefault="003123CD" w:rsidP="00552801">
      <w:pPr>
        <w:spacing w:line="480" w:lineRule="auto"/>
        <w:contextualSpacing/>
        <w:mirrorIndents/>
        <w:jc w:val="both"/>
      </w:pPr>
      <w:r>
        <w:t xml:space="preserve">The body condition of fish </w:t>
      </w:r>
      <w:r w:rsidR="003A43C6">
        <w:t xml:space="preserve">depends on </w:t>
      </w:r>
      <w:r w:rsidR="009F65F5">
        <w:t xml:space="preserve">previous </w:t>
      </w:r>
      <w:r w:rsidR="00BA6753">
        <w:t xml:space="preserve">energy </w:t>
      </w:r>
      <w:r w:rsidR="00525089">
        <w:t>accumulation and</w:t>
      </w:r>
      <w:r w:rsidR="00140EB3">
        <w:t xml:space="preserve"> </w:t>
      </w:r>
      <w:r w:rsidR="00662EDF">
        <w:t xml:space="preserve">is </w:t>
      </w:r>
      <w:r w:rsidR="00805DC2">
        <w:t xml:space="preserve">therefore </w:t>
      </w:r>
      <w:r w:rsidR="00662EDF">
        <w:t xml:space="preserve">largely </w:t>
      </w:r>
      <w:r w:rsidR="005C7267">
        <w:t xml:space="preserve">shaped by the </w:t>
      </w:r>
      <w:r w:rsidR="00EF7592">
        <w:t xml:space="preserve">quality of the habitat </w:t>
      </w:r>
      <w:r w:rsidR="004C7422">
        <w:t xml:space="preserve">the fish has </w:t>
      </w:r>
      <w:r w:rsidR="000F2148">
        <w:t>occupied</w:t>
      </w:r>
      <w:r w:rsidR="000F2148" w:rsidDel="004C7422">
        <w:t>.</w:t>
      </w:r>
      <w:r w:rsidR="007617B3">
        <w:t xml:space="preserve"> </w:t>
      </w:r>
      <w:r w:rsidR="00E064BB">
        <w:t>By u</w:t>
      </w:r>
      <w:r w:rsidR="00E064BB" w:rsidRPr="00C038C3">
        <w:t xml:space="preserve">sing </w:t>
      </w:r>
      <w:r w:rsidR="00C72907" w:rsidRPr="00C038C3">
        <w:t xml:space="preserve">a </w:t>
      </w:r>
      <w:r w:rsidR="00B272AD">
        <w:t>spatially explicit</w:t>
      </w:r>
      <w:r w:rsidR="00AA3680" w:rsidRPr="00C038C3">
        <w:t xml:space="preserve"> </w:t>
      </w:r>
      <w:r w:rsidR="0078349B" w:rsidRPr="00C038C3">
        <w:t xml:space="preserve">condition </w:t>
      </w:r>
      <w:r w:rsidR="00C72907" w:rsidRPr="00C038C3">
        <w:t xml:space="preserve">model, we </w:t>
      </w:r>
      <w:r w:rsidR="00525089">
        <w:t>can</w:t>
      </w:r>
      <w:r w:rsidR="00BE08C2">
        <w:t xml:space="preserve"> link </w:t>
      </w:r>
      <w:r w:rsidR="00FC66AF">
        <w:t xml:space="preserve">the condition of </w:t>
      </w:r>
      <w:del w:id="796" w:author="Max Lindmark" w:date="2023-01-04T10:05:00Z">
        <w:r w:rsidR="00EF7592" w:rsidDel="00704F01">
          <w:delText>E</w:delText>
        </w:r>
      </w:del>
      <w:ins w:id="797" w:author="Max Lindmark" w:date="2023-01-04T10:05:00Z">
        <w:r w:rsidR="00704F01">
          <w:t>e</w:t>
        </w:r>
      </w:ins>
      <w:r w:rsidR="00EF7592">
        <w:t xml:space="preserve">astern Baltic </w:t>
      </w:r>
      <w:r w:rsidR="00FC66AF">
        <w:t>cod to covariates</w:t>
      </w:r>
      <w:r w:rsidR="00EF7592">
        <w:t xml:space="preserve"> at different </w:t>
      </w:r>
      <w:r w:rsidR="00894581">
        <w:t xml:space="preserve">ecologically relevant </w:t>
      </w:r>
      <w:r w:rsidR="00EF7592">
        <w:t>spatial scales</w:t>
      </w:r>
      <w:r w:rsidR="00F30491">
        <w:t xml:space="preserve">. Our model reveals </w:t>
      </w:r>
      <w:r w:rsidR="00C72907" w:rsidRPr="00BE4E99">
        <w:t xml:space="preserve">that the </w:t>
      </w:r>
      <w:r w:rsidR="00C31E56">
        <w:t xml:space="preserve">Le Cren condition factor </w:t>
      </w:r>
      <w:r w:rsidR="00C72907" w:rsidRPr="00BE4E99">
        <w:t xml:space="preserve">declined </w:t>
      </w:r>
      <w:r w:rsidR="001C7BBA">
        <w:t xml:space="preserve">on average </w:t>
      </w:r>
      <w:r w:rsidR="006A6516" w:rsidRPr="00BE4E99">
        <w:t xml:space="preserve">by </w:t>
      </w:r>
      <w:r w:rsidR="00E86B37" w:rsidRPr="00BE4E99">
        <w:t>1</w:t>
      </w:r>
      <w:ins w:id="798" w:author="Max Lindmark" w:date="2023-01-21T13:47:00Z">
        <w:r w:rsidR="005E3AAC">
          <w:t>5</w:t>
        </w:r>
      </w:ins>
      <w:del w:id="799" w:author="Max Lindmark" w:date="2023-01-21T13:47:00Z">
        <w:r w:rsidR="00BB3EE0" w:rsidDel="005E3AAC">
          <w:delText>7</w:delText>
        </w:r>
      </w:del>
      <w:r w:rsidR="00C72907" w:rsidRPr="00BE4E99">
        <w:t>%</w:t>
      </w:r>
      <w:r w:rsidR="004A405B">
        <w:t>, in</w:t>
      </w:r>
      <w:r w:rsidR="003B2246" w:rsidRPr="00C038C3">
        <w:t xml:space="preserve"> 1993</w:t>
      </w:r>
      <w:r w:rsidR="00A23F46">
        <w:t>–</w:t>
      </w:r>
      <w:r w:rsidR="009A0368">
        <w:t xml:space="preserve">2019, </w:t>
      </w:r>
      <w:r w:rsidR="004A405B">
        <w:t xml:space="preserve">with </w:t>
      </w:r>
      <w:r w:rsidR="00CB58B4">
        <w:t>most of</w:t>
      </w:r>
      <w:r w:rsidR="0004344F">
        <w:t xml:space="preserve"> this decline </w:t>
      </w:r>
      <w:r w:rsidR="004A405B">
        <w:t>occurring</w:t>
      </w:r>
      <w:r w:rsidR="009A0368">
        <w:t xml:space="preserve"> 1993</w:t>
      </w:r>
      <w:r w:rsidR="00211EEF">
        <w:t>–</w:t>
      </w:r>
      <w:r w:rsidR="003B2246" w:rsidRPr="00C038C3">
        <w:t>200</w:t>
      </w:r>
      <w:r w:rsidR="00264C08" w:rsidRPr="00C038C3">
        <w:t>8</w:t>
      </w:r>
      <w:r w:rsidR="005E3C20">
        <w:t>.</w:t>
      </w:r>
      <w:r w:rsidR="009C5E09">
        <w:t xml:space="preserve"> Moreover, w</w:t>
      </w:r>
      <w:r w:rsidR="001A2245">
        <w:t xml:space="preserve">hile </w:t>
      </w:r>
      <w:r w:rsidR="00A67C3D" w:rsidRPr="00C038C3">
        <w:t>there are persistent low-spots of body condition (</w:t>
      </w:r>
      <w:r w:rsidR="001361B9">
        <w:t xml:space="preserve">in the </w:t>
      </w:r>
      <w:r w:rsidR="00A67C3D" w:rsidRPr="00C038C3">
        <w:t>deep and low</w:t>
      </w:r>
      <w:r w:rsidR="00732380">
        <w:t>-</w:t>
      </w:r>
      <w:r w:rsidR="00A67C3D" w:rsidRPr="00C038C3">
        <w:t>oxygen areas</w:t>
      </w:r>
      <w:r w:rsidR="008832A3" w:rsidRPr="00C038C3">
        <w:t xml:space="preserve">), </w:t>
      </w:r>
      <w:r w:rsidR="00F565F2">
        <w:t xml:space="preserve">the </w:t>
      </w:r>
      <w:r w:rsidR="008832A3" w:rsidRPr="00C038C3">
        <w:t>condition decline</w:t>
      </w:r>
      <w:r w:rsidR="00732380">
        <w:t>d</w:t>
      </w:r>
      <w:r w:rsidR="008832A3" w:rsidRPr="00C038C3">
        <w:t xml:space="preserve"> in the whole </w:t>
      </w:r>
      <w:r w:rsidR="00D900DB" w:rsidRPr="00C038C3">
        <w:t>area</w:t>
      </w:r>
      <w:r w:rsidR="007D514C">
        <w:t xml:space="preserve">, which suggests </w:t>
      </w:r>
      <w:r w:rsidR="00723434">
        <w:t xml:space="preserve">that </w:t>
      </w:r>
      <w:r w:rsidR="007D514C">
        <w:t>there are drivers acting on large spatial scale</w:t>
      </w:r>
      <w:r w:rsidR="003D600F">
        <w:t>s</w:t>
      </w:r>
      <w:r w:rsidR="0029755F">
        <w:t>.</w:t>
      </w:r>
      <w:r w:rsidR="00C710F7" w:rsidRPr="00C038C3">
        <w:t xml:space="preserve"> </w:t>
      </w:r>
      <w:del w:id="800" w:author="Max Lindmark" w:date="2023-01-15T13:11:00Z">
        <w:r w:rsidR="0088359F" w:rsidDel="008C3567">
          <w:delText>W</w:delText>
        </w:r>
        <w:r w:rsidR="00E409D8" w:rsidDel="008C3567">
          <w:delText>hile w</w:delText>
        </w:r>
      </w:del>
      <w:ins w:id="801" w:author="Max Lindmark" w:date="2023-01-15T13:11:00Z">
        <w:r w:rsidR="008C3567">
          <w:t>W</w:t>
        </w:r>
      </w:ins>
      <w:r w:rsidR="00E409D8">
        <w:t xml:space="preserve">e identify </w:t>
      </w:r>
      <w:del w:id="802" w:author="Max Lindmark" w:date="2023-01-15T14:02:00Z">
        <w:r w:rsidR="00E409D8" w:rsidDel="00C44F07">
          <w:delText xml:space="preserve">changes </w:delText>
        </w:r>
      </w:del>
      <w:ins w:id="803" w:author="Max Lindmark" w:date="2023-01-15T14:02:00Z">
        <w:r w:rsidR="00C44F07">
          <w:t xml:space="preserve">shifts </w:t>
        </w:r>
      </w:ins>
      <w:r w:rsidR="00E409D8">
        <w:t xml:space="preserve">in the spatiotemporal distribution of cod that could have </w:t>
      </w:r>
      <w:ins w:id="804" w:author="Max Lindmark" w:date="2023-01-15T14:02:00Z">
        <w:r w:rsidR="00C44F07">
          <w:t xml:space="preserve">contributed </w:t>
        </w:r>
      </w:ins>
      <w:del w:id="805" w:author="Max Lindmark" w:date="2023-01-15T14:02:00Z">
        <w:r w:rsidR="00E409D8" w:rsidDel="00C44F07">
          <w:delText xml:space="preserve">led to poorer environments </w:delText>
        </w:r>
        <w:r w:rsidR="001361B9" w:rsidDel="00C44F07">
          <w:delText xml:space="preserve">experienced by </w:delText>
        </w:r>
      </w:del>
      <w:ins w:id="806" w:author="Max Lindmark" w:date="2023-01-15T14:02:00Z">
        <w:r w:rsidR="00C44F07">
          <w:t xml:space="preserve">to a decline in </w:t>
        </w:r>
      </w:ins>
      <w:r w:rsidR="001361B9">
        <w:t>cod</w:t>
      </w:r>
      <w:r w:rsidR="00E409D8">
        <w:t xml:space="preserve"> </w:t>
      </w:r>
      <w:ins w:id="807" w:author="Max Lindmark" w:date="2023-01-15T14:02:00Z">
        <w:r w:rsidR="00C44F07">
          <w:t xml:space="preserve">condition </w:t>
        </w:r>
      </w:ins>
      <w:r w:rsidR="00E409D8">
        <w:t>(deeper areas with less oxygen</w:t>
      </w:r>
      <w:ins w:id="808" w:author="Max Lindmark" w:date="2023-01-17T13:06:00Z">
        <w:r w:rsidR="00F3421D">
          <w:t xml:space="preserve">, as in also Casini </w:t>
        </w:r>
        <w:r w:rsidR="00F3421D" w:rsidRPr="005C5D3C">
          <w:rPr>
            <w:i/>
            <w:iCs/>
          </w:rPr>
          <w:t>et al</w:t>
        </w:r>
        <w:r w:rsidR="00F3421D">
          <w:t xml:space="preserve">., </w:t>
        </w:r>
        <w:r w:rsidR="00F3421D">
          <w:fldChar w:fldCharType="begin"/>
        </w:r>
        <w:r w:rsidR="00F3421D">
          <w:instrText xml:space="preserve"> ADDIN ZOTERO_ITEM CSL_CITATION {"citationID":"7E9vc3uI","properties":{"formattedCitation":"(2020)","plainCitation":"(2020)","noteIndex":0},"citationItems":[{"id":1991,"uris":["http://zotero.org/users/6116610/items/55HHDIZF"],"itemData":{"id":1991,"type":"article-journal","abstract":"&lt;p&gt;&lt;strong&gt;Abstract.&lt;/strong&gt; During the past twenty years, hypoxic areas have expanded exponentially in the Baltic Sea, which has become one of the largest marine &lt;q&gt;dead zones&lt;/q&gt; in the world. At the same time, the most important commercial fish population of the region, the Eastern Baltic cod, has experienced a drastic reduction in mean body condition, but the processes relating hypoxia to condition remain elusive. Here we use extensive long-term monitoring data on cod biology and distribution as well as on hydrological variations, to investigate the processes that relate deoxygenation and cod condition during the autumn season. Our results show that the depth distribution of cod has increased during the past four decades at the same time of the expansion, and shallowing, of the waters with an oxygen concentration known to be detrimental for cod performance. This has resulted in a spatial overlap between the cod population and low-oxygenated waters after the mid-1990s, which relates with the observed decline in cod mean body condition. Complementary analyses on fish otolith microchemistry also revealed that since the mid-1990s, cod individuals with low condition were indeed exposed to low-oxygen waters during their life. This study helps to shed light on the processes that have led to a decline of the Eastern Baltic cod body condition, which can aid the management of this population currently in distress. Further studies should focus on understanding why the cod population has moved to deeper waters in autumn and on analysing the overlap with low-oxygen waters in other seasons to quantify the potential effects of the variations in physical properties on cod biology throughout the year.&lt;/p&gt;","container-title":"Biogeosciences Discussions","DOI":"https://doi.org/10.5194/bg-2020-74","ISSN":"1726-4170","language":"English","note":"publisher: Copernicus GmbH","page":"1-28","source":"bg.copernicus.org","title":"Changes in population depth distribution and oxygen stratification explain the current low condition of the Eastern Baltic Sea cod (&lt;i&gt;Gadus morhua&lt;/i&gt;)","author":[{"family":"Casini","given":"Michele"},{"family":"Hansson","given":"Martin"},{"family":"Orio","given":"Alessandro"},{"family":"Limburg","given":"Karin"}],"issued":{"date-parts":[["2020",3,13]]},"citation-key":"casiniChangesPopulationDepth2020"},"suppress-author":true}],"schema":"https://github.com/citation-style-language/schema/raw/master/csl-citation.json"} </w:instrText>
        </w:r>
        <w:r w:rsidR="00F3421D">
          <w:fldChar w:fldCharType="separate"/>
        </w:r>
        <w:r w:rsidR="00F3421D">
          <w:rPr>
            <w:lang w:val="en-GB"/>
          </w:rPr>
          <w:t>(2020)</w:t>
        </w:r>
        <w:r w:rsidR="00F3421D">
          <w:fldChar w:fldCharType="end"/>
        </w:r>
      </w:ins>
      <w:r w:rsidR="00E409D8">
        <w:t>)</w:t>
      </w:r>
      <w:ins w:id="809" w:author="Max Lindmark" w:date="2023-01-15T13:12:00Z">
        <w:r w:rsidR="008C3567">
          <w:t>. However</w:t>
        </w:r>
        <w:r w:rsidR="00505694">
          <w:t>,</w:t>
        </w:r>
      </w:ins>
      <w:del w:id="810" w:author="Max Lindmark" w:date="2023-01-15T13:12:00Z">
        <w:r w:rsidR="000C486C" w:rsidDel="008C3567">
          <w:delText>,</w:delText>
        </w:r>
      </w:del>
      <w:r w:rsidR="000C486C">
        <w:t xml:space="preserve"> </w:t>
      </w:r>
      <w:r w:rsidR="000F55DF" w:rsidRPr="00C038C3">
        <w:t>effect sizes</w:t>
      </w:r>
      <w:r w:rsidR="00264C08" w:rsidRPr="00C038C3">
        <w:t xml:space="preserve"> </w:t>
      </w:r>
      <w:r w:rsidR="000C486C">
        <w:t xml:space="preserve">of single </w:t>
      </w:r>
      <w:r w:rsidR="00690E37">
        <w:t>covariates</w:t>
      </w:r>
      <w:r w:rsidR="000C486C">
        <w:t xml:space="preserve"> </w:t>
      </w:r>
      <w:r w:rsidR="007E4C82">
        <w:t>were</w:t>
      </w:r>
      <w:r w:rsidR="000C486C">
        <w:t xml:space="preserve"> </w:t>
      </w:r>
      <w:r w:rsidR="00153EE3" w:rsidRPr="00C038C3">
        <w:t>overall</w:t>
      </w:r>
      <w:r w:rsidR="000C486C">
        <w:t xml:space="preserve"> small</w:t>
      </w:r>
      <w:r w:rsidR="00687249">
        <w:t xml:space="preserve">, </w:t>
      </w:r>
      <w:del w:id="811" w:author="Max Lindmark" w:date="2023-01-21T13:48:00Z">
        <w:r w:rsidR="00687249" w:rsidDel="005E3AAC">
          <w:delText xml:space="preserve">while </w:delText>
        </w:r>
      </w:del>
      <w:ins w:id="812" w:author="Max Lindmark" w:date="2023-01-21T13:48:00Z">
        <w:r w:rsidR="005E3AAC">
          <w:t xml:space="preserve">and </w:t>
        </w:r>
      </w:ins>
      <w:r w:rsidR="00264C08" w:rsidRPr="00C038C3">
        <w:t>l</w:t>
      </w:r>
      <w:r w:rsidR="004A1AFB">
        <w:t>atent</w:t>
      </w:r>
      <w:r w:rsidR="00264C08" w:rsidRPr="00C038C3">
        <w:t xml:space="preserve"> spatial and spatiotemporal variation </w:t>
      </w:r>
      <w:r w:rsidR="005B2889">
        <w:t>was</w:t>
      </w:r>
      <w:r w:rsidR="00B63719">
        <w:t xml:space="preserve"> </w:t>
      </w:r>
      <w:r w:rsidR="00A7367F" w:rsidRPr="00C038C3">
        <w:t>several time</w:t>
      </w:r>
      <w:r w:rsidR="00BB595C">
        <w:t>s</w:t>
      </w:r>
      <w:r w:rsidR="00A7367F" w:rsidRPr="00C038C3">
        <w:t xml:space="preserve"> larger </w:t>
      </w:r>
      <w:r w:rsidR="00B63719">
        <w:t xml:space="preserve">in </w:t>
      </w:r>
      <w:r w:rsidR="00EA5330" w:rsidRPr="00C038C3">
        <w:t>magnitude</w:t>
      </w:r>
      <w:r w:rsidR="00F42FDD">
        <w:t xml:space="preserve"> and explain</w:t>
      </w:r>
      <w:r w:rsidR="00EA7452">
        <w:t>ed</w:t>
      </w:r>
      <w:r w:rsidR="00F42FDD">
        <w:t xml:space="preserve"> more variation in condition</w:t>
      </w:r>
      <w:ins w:id="813" w:author="Max Lindmark" w:date="2023-01-15T14:52:00Z">
        <w:r w:rsidR="00791DD2">
          <w:t>, a</w:t>
        </w:r>
      </w:ins>
      <w:ins w:id="814" w:author="Max Lindmark" w:date="2023-01-15T15:27:00Z">
        <w:r w:rsidR="00767D0E">
          <w:t xml:space="preserve"> pattern </w:t>
        </w:r>
      </w:ins>
      <w:ins w:id="815" w:author="Max Lindmark" w:date="2023-01-15T14:52:00Z">
        <w:r w:rsidR="00791DD2">
          <w:t xml:space="preserve">also found in </w:t>
        </w:r>
      </w:ins>
      <w:ins w:id="816" w:author="Max Lindmark" w:date="2023-01-15T15:27:00Z">
        <w:r w:rsidR="00B03201">
          <w:t xml:space="preserve">in the California Current </w:t>
        </w:r>
      </w:ins>
      <w:ins w:id="817" w:author="Max Lindmark" w:date="2023-01-16T07:55:00Z">
        <w:r w:rsidR="002A2B63">
          <w:t>groundfishes</w:t>
        </w:r>
      </w:ins>
      <w:ins w:id="818" w:author="Max Lindmark" w:date="2023-01-15T15:28:00Z">
        <w:r w:rsidR="00B96A7A">
          <w:t xml:space="preserve"> </w:t>
        </w:r>
      </w:ins>
      <w:r w:rsidR="007035CE">
        <w:fldChar w:fldCharType="begin"/>
      </w:r>
      <w:r w:rsidR="007035CE">
        <w:instrText xml:space="preserve"> ADDIN ZOTERO_ITEM CSL_CITATION {"citationID":"bo4E8lxL","properties":{"formattedCitation":"(Thorson, 2015)","plainCitation":"(Thorson, 2015)","noteIndex":0},"citationItems":[{"id":709,"uris":["http://zotero.org/users/6116610/items/JE7KRANF"],"itemData":{"id":709,"type":"article-journal","abstract":"Condition (the relationship between individual weight and length) has been researched in fisheries science for over 100 yr and is claimed to be an integrated measure of physiological status for fishes. Spatial or temporal variation in condition can contribute to otherwise unexplained variation in the relationship between spawning biomass and recruitment. Individual condition is also included in age-structured population models, which use weight at age to convert population estimates between numbers and biomass. However, no study has analyzed spatial and temporal variation in condition for multiple marine species. Here I apply recent improvements in spatial modeling to analyze coastwide variation in condition for 28 groundfishes in the California Current. I show that, on average, 22% of individual-level variation in condition can be explained via persistent (constant over time) and annually varying spatial differences in condition, and condition for many species varies 10 to 20% spatially and among years. While population density, bottom temperature, and calendar date are parsimonious descriptors of condition in several species, the sign of these coefficients varies, and their magnitude is small relative to the magnitude of residual spatial and temporal variation. Additionally, annually varying spatial differences have nearly twice the magnitude of persistent spatial differences in condition. I therefore conclude that dynamic habitat conditions contribute a substantial portion of variation in individual condition for these groundfishes. Spatial and temporal variation in condition will be important for population models that convert between numbers, fishery catch, and population biomass, and may also clarify unexplained variability in productivity for marine fishes.","container-title":"Marine Ecology Progress Series","DOI":"10.3354/meps11204","ISSN":"0171-8630, 1616-1599","language":"en","page":"101-112","source":"www.int-res.com","title":"Spatio-temporal variation in fish condition is not consistently explained by density, temperature, or season for California Current groundfishes","volume":"526","author":[{"family":"Thorson","given":"James T."}],"issued":{"date-parts":[["2015",4,22]]},"citation-key":"thorsonSpatiotemporalVariationFish2015"}}],"schema":"https://github.com/citation-style-language/schema/raw/master/csl-citation.json"} </w:instrText>
      </w:r>
      <w:r w:rsidR="007035CE">
        <w:fldChar w:fldCharType="separate"/>
      </w:r>
      <w:r w:rsidR="007035CE">
        <w:rPr>
          <w:noProof/>
        </w:rPr>
        <w:t>(Thorson, 2015)</w:t>
      </w:r>
      <w:r w:rsidR="007035CE">
        <w:fldChar w:fldCharType="end"/>
      </w:r>
      <w:r w:rsidR="00F42FDD">
        <w:t>.</w:t>
      </w:r>
      <w:r w:rsidR="00916DBC">
        <w:t xml:space="preserve"> </w:t>
      </w:r>
      <w:del w:id="819" w:author="Max Lindmark" w:date="2023-01-15T14:02:00Z">
        <w:r w:rsidR="00916DBC" w:rsidDel="00C17430">
          <w:delText xml:space="preserve">One </w:delText>
        </w:r>
      </w:del>
      <w:del w:id="820" w:author="Max Lindmark" w:date="2023-01-15T13:29:00Z">
        <w:r w:rsidR="00916DBC" w:rsidDel="002E7A47">
          <w:delText xml:space="preserve">likely </w:delText>
        </w:r>
      </w:del>
      <w:del w:id="821" w:author="Max Lindmark" w:date="2023-01-15T14:02:00Z">
        <w:r w:rsidR="00916DBC" w:rsidDel="00C17430">
          <w:delText xml:space="preserve">explanation for </w:delText>
        </w:r>
      </w:del>
      <w:del w:id="822" w:author="Max Lindmark" w:date="2023-01-15T13:29:00Z">
        <w:r w:rsidR="00916DBC" w:rsidDel="009E5058">
          <w:delText xml:space="preserve">this </w:delText>
        </w:r>
      </w:del>
      <w:del w:id="823" w:author="Max Lindmark" w:date="2023-01-15T14:02:00Z">
        <w:r w:rsidR="00916DBC" w:rsidDel="00C17430">
          <w:delText xml:space="preserve">is </w:delText>
        </w:r>
        <w:r w:rsidR="006170BC" w:rsidDel="00C17430">
          <w:delText xml:space="preserve">that we </w:delText>
        </w:r>
        <w:r w:rsidR="00A049D1" w:rsidDel="00C17430">
          <w:delText>use</w:delText>
        </w:r>
        <w:r w:rsidR="006170BC" w:rsidDel="00C17430">
          <w:delText xml:space="preserve"> </w:delText>
        </w:r>
        <w:r w:rsidR="00916DBC" w:rsidDel="00C17430">
          <w:delText>individual</w:delText>
        </w:r>
        <w:r w:rsidR="002C6134" w:rsidDel="00C17430">
          <w:delText xml:space="preserve">-level body condition, while previous </w:delText>
        </w:r>
        <w:r w:rsidR="00A72E25" w:rsidDel="00C17430">
          <w:delText xml:space="preserve">studies using </w:delText>
        </w:r>
        <w:r w:rsidR="00C45584" w:rsidDel="00C17430">
          <w:delText>average condition</w:delText>
        </w:r>
        <w:r w:rsidR="005C100C" w:rsidDel="00C17430">
          <w:delText xml:space="preserve"> as a response </w:delText>
        </w:r>
        <w:r w:rsidR="005A381A" w:rsidDel="00C17430">
          <w:delText>variable</w:delText>
        </w:r>
        <w:r w:rsidR="00D8349D" w:rsidDel="00C17430">
          <w:delText xml:space="preserve"> (</w:delText>
        </w:r>
        <w:r w:rsidR="005C100C" w:rsidDel="00C17430">
          <w:delText xml:space="preserve">but the same </w:delText>
        </w:r>
        <w:r w:rsidR="00D8349D" w:rsidDel="00C17430">
          <w:delText xml:space="preserve">large-scale </w:delText>
        </w:r>
        <w:r w:rsidR="005C100C" w:rsidDel="00C17430">
          <w:delText>covariates</w:delText>
        </w:r>
        <w:r w:rsidR="00D8349D" w:rsidDel="00C17430">
          <w:delText>)</w:delText>
        </w:r>
        <w:r w:rsidR="005C100C" w:rsidDel="00C17430">
          <w:delText xml:space="preserve"> generally find stronger relationships</w:delText>
        </w:r>
        <w:r w:rsidR="008E3261" w:rsidDel="00C17430">
          <w:delText xml:space="preserve"> </w:delText>
        </w:r>
        <w:r w:rsidR="00B8130B" w:rsidDel="00C17430">
          <w:fldChar w:fldCharType="begin"/>
        </w:r>
        <w:r w:rsidR="00E74C62" w:rsidDel="00C17430">
          <w:delInstrText xml:space="preserve"> ADDIN ZOTERO_ITEM CSL_CITATION {"citationID":"JJp9P7Nc","properties":{"formattedCitation":"(Casini {\\i{}et al.}, 2016a)","plainCitation":"(Casini et al., 2016a)","noteIndex":0},"citationItems":[{"id":794,"uris":["http://zotero.org/users/6116610/items/39XLSPWN"],"itemData":{"id":794,"type":"article-journal","abstract":"Investigating the factors regulating fish condition is crucial in ecology and the management of exploited fish populations. The body condition of cod (Gadus morhua) in the Baltic Sea has dramatically decreased during the past two decades, with large implications for the fishery relying on this resource. Here, we statistically investigated the potential drivers of the Baltic cod condition during the past 40 years using newly compiled fishery-independent biological data and hydrological observations. We evidenced a combination of different factors operating before and after the ecological regime shift that occurred in the Baltic Sea in the early 1990s. The changes in cod condition related to feeding opportunities, driven either by density-dependence or food limitation, along the whole period investigated and to the fivefold increase in the extent of hypoxic areas in the most recent 20 years. Hypoxic areas can act on cod condition through different mechanisms related directly to species physiology, or indirectly to behaviour and trophic interactions. Our analyses found statistical evidence for an effect of the hypoxia-induced habitat compression on cod condition possibly operating via crowding and density-dependent processes. These results furnish novel insights into the population dynamics of Baltic Sea cod that can aid the management of this currently threatened population.","container-title":"Royal Society Open Science","DOI":"10.1098/rsos.160416","issue":"10","journalAbbreviation":"Royal Society Open Science","page":"160416","source":"royalsocietypublishing.org (Atypon)","title":"Hypoxic areas, density-dependence and food limitation drive the body condition of a heavily exploited marine fish predator","volume":"3","author":[{"family":"Casini","given":"Michele"},{"family":"Käll","given":"Filip"},{"family":"Hansson","given":"Martin"},{"family":"Plikshs","given":"Maris"},{"family":"Baranova","given":"Tatjana"},{"family":"Karlsson","given":"Olle"},{"family":"Lundström","given":"Karl"},{"family":"Neuenfeldt","given":"Stefan"},{"family":"Gårdmark","given":"Anna"},{"family":"Hjelm","given":"Joakim"}],"issued":{"date-parts":[["2016"]]},"citation-key":"casiniHypoxicAreasDensitydependence2016"}}],"schema":"https://github.com/citation-style-language/schema/raw/master/csl-citation.json"} </w:delInstrText>
        </w:r>
        <w:r w:rsidR="00B8130B" w:rsidDel="00C17430">
          <w:fldChar w:fldCharType="separate"/>
        </w:r>
        <w:r w:rsidR="00E74C62" w:rsidRPr="00E74C62" w:rsidDel="00C17430">
          <w:rPr>
            <w:lang w:val="en-GB"/>
          </w:rPr>
          <w:delText xml:space="preserve">(Casini </w:delText>
        </w:r>
        <w:r w:rsidR="00E74C62" w:rsidRPr="00E74C62" w:rsidDel="00C17430">
          <w:rPr>
            <w:i/>
            <w:iCs/>
            <w:lang w:val="en-GB"/>
          </w:rPr>
          <w:delText>et al.</w:delText>
        </w:r>
        <w:r w:rsidR="00E74C62" w:rsidRPr="00E74C62" w:rsidDel="00C17430">
          <w:rPr>
            <w:lang w:val="en-GB"/>
          </w:rPr>
          <w:delText>, 2016a)</w:delText>
        </w:r>
        <w:r w:rsidR="00B8130B" w:rsidDel="00C17430">
          <w:fldChar w:fldCharType="end"/>
        </w:r>
        <w:r w:rsidR="00C45584" w:rsidDel="00C17430">
          <w:delText>.</w:delText>
        </w:r>
      </w:del>
    </w:p>
    <w:p w14:paraId="7B49A337" w14:textId="433F348A" w:rsidR="008C528F" w:rsidRDefault="00614CE7" w:rsidP="000C5AAF">
      <w:pPr>
        <w:spacing w:line="480" w:lineRule="auto"/>
        <w:ind w:firstLine="284"/>
        <w:contextualSpacing/>
        <w:mirrorIndents/>
        <w:jc w:val="both"/>
      </w:pPr>
      <w:r w:rsidRPr="00C038C3">
        <w:t>Previous studies have</w:t>
      </w:r>
      <w:r w:rsidR="001E1A4E" w:rsidRPr="00C038C3">
        <w:t xml:space="preserve"> </w:t>
      </w:r>
      <w:r w:rsidR="00E0658A" w:rsidRPr="00C038C3">
        <w:t xml:space="preserve">suggested </w:t>
      </w:r>
      <w:r w:rsidR="00DC2C15" w:rsidRPr="00C038C3">
        <w:t xml:space="preserve">both direct </w:t>
      </w:r>
      <w:r w:rsidR="00E1658F" w:rsidRPr="00C038C3">
        <w:fldChar w:fldCharType="begin"/>
      </w:r>
      <w:r w:rsidR="00E74C62">
        <w:instrText xml:space="preserve"> ADDIN ZOTERO_ITEM CSL_CITATION {"citationID":"ovqLF5J7","properties":{"formattedCitation":"(Limburg and Casini, 2019; Brander, 2020)","plainCitation":"(Limburg and Casini, 2019; Brander, 2020)","noteIndex":0},"citationItems":[{"id":2361,"uris":["http://zotero.org/users/6116610/items/7VRRX5L2"],"itemData":{"id":2361,"type":"article-journal","abstract":"Deoxygenation worldwide is increasing in aquatic systems with implications for organisms' biology, communities and ecosystems. Eastern Baltic cod has experienced a strong decline in mean body condition (i.e. weight at a specific length) over the past 20 years with effects on the fishery relying on this resource. The decrease in cod condition has been tentatively linked in the literature to increased hypoxic areas potentially affecting habitat range, but also to benthic prey and/or cod physiology directly. To date, no studies have been performed to test these mechanisms. Using otolith trace element microchemistry and hypoxia-responding metrics based on manganese (Mn) and magnesium (Mg), we investigated the relationship between fish body condition at capture and exposure to hypoxia. Cod individuals collected after 2000 with low body condition had a higher level of Mn/Mg in the last year of life, indicating higher exposure to hypoxic waters than cod with high body condition. Moreover, lifetime exposure to hypoxia was even more strongly correlated to body condition, suggesting that condition may reflect long-term hypoxia status. These results were irrespective of fish age or sex. This implies that as Baltic cod visit poor-oxygen waters, perhaps searching for benthic food, they compromise their own performance. This study specifically sheds light on the mechanisms leading to the low condition of cod and generally points to the impact of deoxygenation on ecosystems and fisheries.","container-title":"Biology Letters","DOI":"10.1098/rsbl.2019.0352","issue":"12","journalAbbreviation":"Biology Letters","note":"publisher: Royal Society","page":"20190352","source":"royalsocietypublishing.org (Atypon)","title":"Otolith chemistry indicates recent worsened Baltic cod condition is linked to hypoxia exposure","volume":"15","author":[{"family":"Limburg","given":"Karin E."},{"family":"Casini","given":"Michele"}],"issued":{"date-parts":[["2019",12,24]]},"citation-key":"limburgOtolithChemistryIndicates2019a"}},{"id":2337,"uris":["http://zotero.org/users/6116610/items/V22SSVC6"],"itemData":{"id":2337,"type":"article-journal","abstract":"Abstract.  Daily food consumption by small Baltic Sea cod has declined in recent decades, resulting in reduced growth and biomass. Declining oxygen may cause lo","container-title":"ICES Journal of Marine Science","DOI":"10.1093/icesjms/fsaa041","ISSN":"1054-3139","issue":"5","journalAbbreviation":"ICES J Mar Sci","language":"en","note":"publisher: Oxford Academic","page":"2003-2005","source":"academic.oup.com","title":"Reduced growth in Baltic Sea cod may be due to mild hypoxia","volume":"77","author":[{"family":"Brander","given":"Keith"}],"issued":{"date-parts":[["2020",9,1]]},"citation-key":"branderReducedGrowthBaltic2020"}}],"schema":"https://github.com/citation-style-language/schema/raw/master/csl-citation.json"} </w:instrText>
      </w:r>
      <w:r w:rsidR="00E1658F" w:rsidRPr="00C038C3">
        <w:fldChar w:fldCharType="separate"/>
      </w:r>
      <w:r w:rsidR="00E74C62">
        <w:t>(Limburg and Casini, 2019; Brander, 2020)</w:t>
      </w:r>
      <w:r w:rsidR="00E1658F" w:rsidRPr="00C038C3">
        <w:fldChar w:fldCharType="end"/>
      </w:r>
      <w:r w:rsidR="00E1658F" w:rsidRPr="00C038C3">
        <w:t xml:space="preserve"> </w:t>
      </w:r>
      <w:r w:rsidR="00DC2C15" w:rsidRPr="00C038C3">
        <w:t xml:space="preserve">and indirect </w:t>
      </w:r>
      <w:r w:rsidR="00E1658F" w:rsidRPr="00C038C3">
        <w:fldChar w:fldCharType="begin"/>
      </w:r>
      <w:r w:rsidR="00E74C62">
        <w:instrText xml:space="preserve"> ADDIN ZOTERO_ITEM CSL_CITATION {"citationID":"9e0JKmKk","properties":{"formattedCitation":"(Brander, 2020, 2022; Neuenfeldt {\\i{}et al.}, 2020; Orio {\\i{}et al.}, 2020)","plainCitation":"(Brander, 2020, 2022; Neuenfeldt et al., 2020; Orio et al., 2020)","noteIndex":0},"citationItems":[{"id":967,"uris":["http://zotero.org/users/6116610/items/K43P9JFL"],"itemData":{"id":967,"type":"article-journal","abstract":"Five decades of stomach content data allowed insight into the development of consumption, diet composition, and resulting somatic growth of Gadus morhua (Atlantic cod) in the eastern Baltic Sea. We show a recent reversal in feeding level over body length. Present feeding levels of small cod indicate severe growth limitation and increased starvation-related mortality. For young cod, the low growth rate and the high mortality rate are manifested through a reduction in size-at-age. The low feeding levels are likely the result of a decrease in benthic prey abundance due to increased hypoxic areas, while decreasing abundances of pelagic species in the area of cod distribution have prevented a compensatory shift in diet. Our study emphasizes that environmental forcing and the decline in pelagic prey caused changes in consumption and growth rates of small cod. The food reduction is ampliﬁed by stunted growth leading to high densities of cod of smaller size competing for the scarce resources. The average growth rate is negative, and only individuals with feeding levels well above average will survive, though growing slowly. These results suggest that the relation between consumption rate, somatic growth and predatorprey population densities is strongly environmentally mediated.","container-title":"ICES Journal of Marine Science","DOI":"10.1093/icesjms/fsz224","ISSN":"1054-3139, 1095-9289","issue":"2","language":"en","page":"624-632","source":"DOI.org (Crossref)","title":"Feeding and growth of Atlantic cod (&lt;i&gt;Gadus morhua&lt;/i&gt; L.) in the eastern Baltic Sea under environmental change","volume":"77","author":[{"family":"Neuenfeldt","given":"Stefan"},{"family":"Bartolino","given":"Valerio"},{"family":"Orio","given":"Alessandro"},{"family":"Andersen","given":"Ken H"},{"family":"Andersen","given":"Niels G"},{"family":"Niiranen","given":"Susa"},{"family":"Bergström","given":"Ulf"},{"family":"Ustups","given":"Didzis"},{"family":"Kulatska","given":"Nataliia"},{"family":"Casini","given":"Michele"}],"editor":[{"family":"Ojaveer","given":"Henn"}],"issued":{"date-parts":[["2020"]]},"citation-key":"neuenfeldtFeedingGrowthAtlantic2020"}},{"id":2177,"uris":["http://zotero.org/users/6116610/items/NAVBHA7D"],"itemData":{"id":2177,"type":"article-journal","abstract":"The strength of interspecific competition and predator–prey interactionsdepends on the area of co-occurrence of the interacting species. Therefore, it isnecessary to quantify the changes in the spatial overlap of trophically connectedspecies to understand the outcomes of species interactions. In the Baltic Sea, theinterplay between cod and flounder has previously been neglected. In this study, we usefour decades of data on cod and flounder distributions covering the southern and centralBaltic Sea to: (1) model and map the changes in the distributions of the two speciesusing generalized additive models; (2) quantify the temporal changes in the potentialcompetitive and predator–prey interactions between them using spatial overlap indices;(3) relate these changes in overlap to the known dynamics of the different cod andflounder populations in the Baltic Sea. Competition overlap has continuously increasedfor cod, from the beginning of the time-series. This is a possible cause of the observeddecline in feeding levels and body condition of small and intermediate sized cod.Flounder overlap with large cod instead has decreased substantially, suggesting apredation release of flounder, potentially triggering its increase in abundance anddistribution range observed in the last decades.","container-title":"Hydrobiologia","DOI":"10.1007/s10750-020-04272-4","ISSN":"1573-5117","issue":"11","journalAbbreviation":"Hydrobiologia","language":"en","page":"2541-2553","source":"Springer Link","title":"Long-term changes in spatial overlap between interacting cod and flounder in the Baltic Sea","volume":"847","author":[{"family":"Orio","given":"Alessandro"},{"family":"Bergström","given":"Ulf"},{"family":"Florin","given":"Ann-Britt"},{"family":"Šics","given":"Ivo"},{"family":"Casini","given":"Michele"}],"issued":{"date-parts":[["2020",6,1]]},"citation-key":"orioLongtermChangesSpatial2020"}},{"id":2337,"uris":["http://zotero.org/users/6116610/items/V22SSVC6"],"itemData":{"id":2337,"type":"article-journal","abstract":"Abstract.  Daily food consumption by small Baltic Sea cod has declined in recent decades, resulting in reduced growth and biomass. Declining oxygen may cause lo","container-title":"ICES Journal of Marine Science","DOI":"10.1093/icesjms/fsaa041","ISSN":"1054-3139","issue":"5","journalAbbreviation":"ICES J Mar Sci","language":"en","note":"publisher: Oxford Academic","page":"2003-2005","source":"academic.oup.com","title":"Reduced growth in Baltic Sea cod may be due to mild hypoxia","volume":"77","author":[{"family":"Brander","given":"Keith"}],"issued":{"date-parts":[["2020",9,1]]},"citation-key":"branderReducedGrowthBaltic2020"}},{"id":3887,"uris":["http://zotero.org/users/6116610/items/Q2ZLBB4J"],"itemData":{"id":3887,"type":"article-journal","abstract":"Stock biomass and size composition of eastern Baltic cod (EBC) has declined, with low recent stock productivity attributed to loss of major spawning areas, reduced growth rates, and possibly increased natural mortality. Svedäng et al. present valuable new data for evaluating the causes of these changes. However, contrary to their own conclusions, those new data actually provide both direct and indirect support for the hypothesis that the reduced growth rate observed may be due to a decline in ambient oxygen for small cod in the Bornholm Basin area (SD25). Their long time series of reproductive volume (RV) extends our knowledge of historic changes in the limits to spawning imposed by salinity and oxygen. However, the causes and consequences of such spawning area changes are well established. Therefore, this Comment only addresses the contentious debate about causes of decline in growth.","container-title":"ICES Journal of Marine Science","DOI":"10.1093/icesjms/fsac070","ISSN":"1054-3139","journalAbbreviation":"ICES Journal of Marine Science","page":"fsac070","source":"Silverchair","title":"Support for the hypothesis that growth of eastern Baltic cod is affected by mild hypoxia. A comment on Svedäng et al. (2022)","author":[{"family":"Brander","given":"Keith"}],"issued":{"date-parts":[["2022",4,20]]},"citation-key":"branderSupportHypothesisThat2022"}}],"schema":"https://github.com/citation-style-language/schema/raw/master/csl-citation.json"} </w:instrText>
      </w:r>
      <w:r w:rsidR="00E1658F" w:rsidRPr="00C038C3">
        <w:fldChar w:fldCharType="separate"/>
      </w:r>
      <w:r w:rsidR="00E74C62" w:rsidRPr="00E74C62">
        <w:rPr>
          <w:lang w:val="en-GB"/>
        </w:rPr>
        <w:t xml:space="preserve">(Brander, 2020, 2022; Neuenfeldt </w:t>
      </w:r>
      <w:r w:rsidR="00E74C62" w:rsidRPr="00E74C62">
        <w:rPr>
          <w:i/>
          <w:iCs/>
          <w:lang w:val="en-GB"/>
        </w:rPr>
        <w:t>et al.</w:t>
      </w:r>
      <w:r w:rsidR="00E74C62" w:rsidRPr="00E74C62">
        <w:rPr>
          <w:lang w:val="en-GB"/>
        </w:rPr>
        <w:t xml:space="preserve">, 2020; Orio </w:t>
      </w:r>
      <w:r w:rsidR="00E74C62" w:rsidRPr="00E74C62">
        <w:rPr>
          <w:i/>
          <w:iCs/>
          <w:lang w:val="en-GB"/>
        </w:rPr>
        <w:t>et al.</w:t>
      </w:r>
      <w:r w:rsidR="00E74C62" w:rsidRPr="00E74C62">
        <w:rPr>
          <w:lang w:val="en-GB"/>
        </w:rPr>
        <w:t>, 2020)</w:t>
      </w:r>
      <w:r w:rsidR="00E1658F" w:rsidRPr="00C038C3">
        <w:fldChar w:fldCharType="end"/>
      </w:r>
      <w:r w:rsidR="009043D3" w:rsidRPr="00C038C3">
        <w:t xml:space="preserve"> </w:t>
      </w:r>
      <w:r w:rsidR="00E82D91" w:rsidRPr="00C038C3">
        <w:t xml:space="preserve">effects </w:t>
      </w:r>
      <w:r w:rsidR="00DC2C15" w:rsidRPr="00C038C3">
        <w:t>of oxygen</w:t>
      </w:r>
      <w:r w:rsidR="00E1658F" w:rsidRPr="00C038C3">
        <w:t xml:space="preserve"> as a</w:t>
      </w:r>
      <w:r w:rsidR="004012B3" w:rsidRPr="00C038C3">
        <w:t xml:space="preserve"> cause </w:t>
      </w:r>
      <w:r w:rsidR="00E1658F" w:rsidRPr="00C038C3">
        <w:t>for the declining body condition of cod</w:t>
      </w:r>
      <w:r w:rsidR="00B919CC">
        <w:t xml:space="preserve"> in the past three decades</w:t>
      </w:r>
      <w:r w:rsidR="007B5EEF" w:rsidRPr="00C038C3">
        <w:t xml:space="preserve">. Direct effects here refer to </w:t>
      </w:r>
      <w:r w:rsidR="00B215F7" w:rsidRPr="00C038C3">
        <w:t xml:space="preserve">mild hypoxia </w:t>
      </w:r>
      <w:r w:rsidR="00B23E16" w:rsidRPr="00C038C3">
        <w:t>reduc</w:t>
      </w:r>
      <w:r w:rsidR="00B215F7" w:rsidRPr="00C038C3">
        <w:t xml:space="preserve">ing </w:t>
      </w:r>
      <w:r w:rsidR="00B23E16" w:rsidRPr="00C038C3">
        <w:t xml:space="preserve">the </w:t>
      </w:r>
      <w:r w:rsidR="00CA479B" w:rsidRPr="00C038C3">
        <w:t>appetite</w:t>
      </w:r>
      <w:r w:rsidR="00B23E16" w:rsidRPr="00C038C3">
        <w:t xml:space="preserve"> and food consumption </w:t>
      </w:r>
      <w:r w:rsidR="00C91CE2" w:rsidRPr="00C038C3">
        <w:fldChar w:fldCharType="begin"/>
      </w:r>
      <w:r w:rsidR="00E74C62">
        <w:instrText xml:space="preserve"> ADDIN ZOTERO_ITEM CSL_CITATION {"citationID":"B4eX8r3P","properties":{"formattedCitation":"(Chabot and Dutil, 1999)","plainCitation":"(Chabot and Dutil, 1999)","noteIndex":0},"citationItems":[{"id":2408,"uris":["http://zotero.org/users/6116610/items/D8NXZIXU"],"itemData":{"id":2408,"type":"article-journal","abstract":"Growth in length and mass, improvements in condition, as well as final condition of c. 700 g Atlantic cod Gadus morhua were significantly less at 45% and 56% O2 saturation than at 65%, 75%, 84% and 93% O2 saturation. Hypoxia decreased food consumption. In turn, food consumption explained 97% of the variation in growth. Conversion efficiency varied slightly, but significantly, with level of dissolved O2, except that the group reared at 93% O2 had a lower than expected conversion efficiency. Slow growth in low O2 was not due to increased activity, because activity decreased in hypoxia. In the Gulf of St Lawrence, waters deeper than 200 m usually are &lt;65% saturated in O2, and thus should impact negatively on cod growth.","container-title":"Journal of Fish Biology","DOI":"https://doi.org/10.1111/j.1095-8649.1999.tb00693.x","ISSN":"1095-8649","issue":"3","language":"en","note":"_eprint: https://onlinelibrary.wiley.com/doi/pdf/10.1111/j.1095-8649.1999.tb00693.x","page":"472-491","source":"Wiley Online Library","title":"Reduced growth of Atlantic cod in non-lethal hypoxic conditions","volume":"55","author":[{"family":"Chabot","given":"D."},{"family":"Dutil","given":"J.-D."}],"issued":{"date-parts":[["1999"]]},"citation-key":"chabotReducedGrowthAtlantic1999"}}],"schema":"https://github.com/citation-style-language/schema/raw/master/csl-citation.json"} </w:instrText>
      </w:r>
      <w:r w:rsidR="00C91CE2" w:rsidRPr="00C038C3">
        <w:fldChar w:fldCharType="separate"/>
      </w:r>
      <w:r w:rsidR="00E74C62">
        <w:t>(Chabot and Dutil, 1999)</w:t>
      </w:r>
      <w:r w:rsidR="00C91CE2" w:rsidRPr="00C038C3">
        <w:fldChar w:fldCharType="end"/>
      </w:r>
      <w:r w:rsidR="00064393" w:rsidRPr="00C038C3">
        <w:t xml:space="preserve"> </w:t>
      </w:r>
      <w:r w:rsidR="004B4998" w:rsidRPr="00C038C3">
        <w:t>and</w:t>
      </w:r>
      <w:r w:rsidR="00FB4087">
        <w:t>,</w:t>
      </w:r>
      <w:r w:rsidR="004B4998" w:rsidRPr="00C038C3">
        <w:t xml:space="preserve"> by extension</w:t>
      </w:r>
      <w:r w:rsidR="006746F0">
        <w:t>,</w:t>
      </w:r>
      <w:r w:rsidR="004B4998" w:rsidRPr="00C038C3">
        <w:t xml:space="preserve"> also their condition</w:t>
      </w:r>
      <w:r w:rsidR="00226C1B" w:rsidRPr="00C038C3">
        <w:t xml:space="preserve">, </w:t>
      </w:r>
      <w:r w:rsidR="004B4998" w:rsidRPr="00C038C3">
        <w:t>as the</w:t>
      </w:r>
      <w:r w:rsidR="00EA692B">
        <w:t>ir ability</w:t>
      </w:r>
      <w:r w:rsidR="004B4998" w:rsidRPr="00C038C3">
        <w:t xml:space="preserve"> to accumulate</w:t>
      </w:r>
      <w:r w:rsidR="00D80C2D" w:rsidRPr="00C038C3">
        <w:t xml:space="preserve"> </w:t>
      </w:r>
      <w:r w:rsidR="004B4998" w:rsidRPr="00C038C3">
        <w:t>energy reserves</w:t>
      </w:r>
      <w:r w:rsidR="00634284">
        <w:t xml:space="preserve"> reduces</w:t>
      </w:r>
      <w:r w:rsidR="006905BC" w:rsidRPr="00C038C3">
        <w:t>.</w:t>
      </w:r>
      <w:r w:rsidR="000E3EB0">
        <w:t xml:space="preserve"> </w:t>
      </w:r>
      <w:ins w:id="824" w:author="Max Lindmark" w:date="2023-01-21T13:49:00Z">
        <w:r w:rsidR="00DC6FB8">
          <w:t xml:space="preserve">Indirect </w:t>
        </w:r>
      </w:ins>
      <w:ins w:id="825" w:author="Max Lindmark" w:date="2023-01-21T13:50:00Z">
        <w:r w:rsidR="00DC6FB8">
          <w:t xml:space="preserve">effects </w:t>
        </w:r>
        <w:r w:rsidR="00F02654">
          <w:t xml:space="preserve">refer to </w:t>
        </w:r>
        <w:r w:rsidR="00F37F63">
          <w:t xml:space="preserve">due to increased competition for benthic prey, as </w:t>
        </w:r>
        <w:r w:rsidR="000200AA">
          <w:t xml:space="preserve">both habitat area and quality </w:t>
        </w:r>
        <w:r w:rsidR="00EB2563">
          <w:t>is reduced with de-oxygenation.</w:t>
        </w:r>
        <w:r w:rsidR="00F37F63">
          <w:t xml:space="preserve"> </w:t>
        </w:r>
      </w:ins>
      <w:r w:rsidR="000E3EB0">
        <w:t>W</w:t>
      </w:r>
      <w:r w:rsidR="003C26AF" w:rsidRPr="00C038C3">
        <w:t>e f</w:t>
      </w:r>
      <w:r w:rsidR="007C42ED">
        <w:t>ou</w:t>
      </w:r>
      <w:r w:rsidR="003C26AF" w:rsidRPr="00C038C3">
        <w:t xml:space="preserve">nd that Baltic cod </w:t>
      </w:r>
      <w:r w:rsidR="00AA1739">
        <w:t xml:space="preserve">experienced </w:t>
      </w:r>
      <w:r w:rsidR="00AA1739" w:rsidRPr="00C038C3">
        <w:t xml:space="preserve">oxygen concentrations </w:t>
      </w:r>
      <w:r w:rsidR="00AA1739">
        <w:t>at around 7.</w:t>
      </w:r>
      <w:del w:id="826" w:author="Max Lindmark" w:date="2023-01-21T13:51:00Z">
        <w:r w:rsidR="00AA1739" w:rsidDel="00407C78">
          <w:delText>2</w:delText>
        </w:r>
        <w:r w:rsidR="00E37154" w:rsidDel="00407C78">
          <w:delText xml:space="preserve"> </w:delText>
        </w:r>
      </w:del>
      <w:ins w:id="827" w:author="Max Lindmark" w:date="2023-01-21T13:51:00Z">
        <w:r w:rsidR="00407C78">
          <w:t xml:space="preserve">4 </w:t>
        </w:r>
      </w:ins>
      <w:r w:rsidR="00E37154">
        <w:t>[</w:t>
      </w:r>
      <w:del w:id="828" w:author="Max Lindmark" w:date="2023-01-21T13:51:00Z">
        <w:r w:rsidR="00E37154" w:rsidDel="000D423F">
          <w:delText>5</w:delText>
        </w:r>
      </w:del>
      <w:ins w:id="829" w:author="Max Lindmark" w:date="2023-01-21T13:51:00Z">
        <w:r w:rsidR="000D423F">
          <w:t>6</w:t>
        </w:r>
      </w:ins>
      <w:r w:rsidR="00E37154">
        <w:t>.</w:t>
      </w:r>
      <w:del w:id="830" w:author="Max Lindmark" w:date="2023-01-21T13:51:00Z">
        <w:r w:rsidR="00E37154" w:rsidDel="000D423F">
          <w:delText>8</w:delText>
        </w:r>
      </w:del>
      <w:ins w:id="831" w:author="Max Lindmark" w:date="2023-01-21T13:51:00Z">
        <w:r w:rsidR="000D423F">
          <w:t>1</w:t>
        </w:r>
      </w:ins>
      <w:r w:rsidR="00E37154">
        <w:t>–7.</w:t>
      </w:r>
      <w:del w:id="832" w:author="Max Lindmark" w:date="2023-01-21T13:51:00Z">
        <w:r w:rsidR="00E37154" w:rsidDel="000D423F">
          <w:delText>7</w:delText>
        </w:r>
      </w:del>
      <w:ins w:id="833" w:author="Max Lindmark" w:date="2023-01-21T13:51:00Z">
        <w:r w:rsidR="000D423F">
          <w:t>4</w:t>
        </w:r>
      </w:ins>
      <w:r w:rsidR="00E37154">
        <w:t>]</w:t>
      </w:r>
      <w:r w:rsidR="0023193A">
        <w:t xml:space="preserve"> </w:t>
      </w:r>
      <w:ins w:id="834" w:author="Max Lindmark" w:date="2023-01-21T13:51:00Z">
        <w:r w:rsidR="003D30FD">
          <w:t xml:space="preserve">in 1993 </w:t>
        </w:r>
      </w:ins>
      <w:r w:rsidR="0023193A">
        <w:t>(interquartile range in brackets)</w:t>
      </w:r>
      <w:r w:rsidR="00E37154">
        <w:t xml:space="preserve"> </w:t>
      </w:r>
      <w:r w:rsidR="00AA1739">
        <w:t>ml/L</w:t>
      </w:r>
      <w:r w:rsidR="00E37154">
        <w:t xml:space="preserve"> on average (biomass-weighted median)</w:t>
      </w:r>
      <w:r w:rsidR="00C72560">
        <w:t xml:space="preserve"> </w:t>
      </w:r>
      <w:del w:id="835" w:author="Max Lindmark" w:date="2023-01-21T13:51:00Z">
        <w:r w:rsidR="00AA1739" w:rsidDel="003D30FD">
          <w:delText xml:space="preserve">in 1993 </w:delText>
        </w:r>
      </w:del>
      <w:r w:rsidR="00AA1739">
        <w:t xml:space="preserve">and </w:t>
      </w:r>
      <w:r w:rsidR="003C26AF" w:rsidRPr="00C038C3">
        <w:t xml:space="preserve">are </w:t>
      </w:r>
      <w:r w:rsidR="00306414" w:rsidRPr="00C038C3">
        <w:t xml:space="preserve">currently </w:t>
      </w:r>
      <w:r w:rsidR="003C26AF" w:rsidRPr="00C038C3">
        <w:t xml:space="preserve">experiencing </w:t>
      </w:r>
      <w:r w:rsidR="00B72DF4" w:rsidRPr="00C038C3">
        <w:t>oxygen concentrations</w:t>
      </w:r>
      <w:r w:rsidR="003A6E5B" w:rsidRPr="00C038C3">
        <w:t xml:space="preserve"> at around </w:t>
      </w:r>
      <w:r w:rsidR="003A6E5B" w:rsidRPr="00C038C3">
        <w:lastRenderedPageBreak/>
        <w:t>6</w:t>
      </w:r>
      <w:r w:rsidR="00B46B72">
        <w:t>.</w:t>
      </w:r>
      <w:del w:id="836" w:author="Max Lindmark" w:date="2023-01-21T13:51:00Z">
        <w:r w:rsidR="00BA246A" w:rsidDel="00DE561C">
          <w:delText>3</w:delText>
        </w:r>
        <w:r w:rsidR="00D96432" w:rsidDel="00DE561C">
          <w:delText xml:space="preserve"> </w:delText>
        </w:r>
      </w:del>
      <w:ins w:id="837" w:author="Max Lindmark" w:date="2023-01-21T13:51:00Z">
        <w:r w:rsidR="00DE561C">
          <w:t xml:space="preserve">5 </w:t>
        </w:r>
      </w:ins>
      <w:r w:rsidR="00D96432">
        <w:t>[</w:t>
      </w:r>
      <w:del w:id="838" w:author="Max Lindmark" w:date="2023-01-21T13:51:00Z">
        <w:r w:rsidR="00D96432" w:rsidDel="0071233D">
          <w:delText>4</w:delText>
        </w:r>
        <w:r w:rsidR="00D96432" w:rsidRPr="00C038C3" w:rsidDel="0071233D">
          <w:delText>.</w:delText>
        </w:r>
      </w:del>
      <w:r w:rsidR="00D96432">
        <w:t>5</w:t>
      </w:r>
      <w:ins w:id="839" w:author="Max Lindmark" w:date="2023-01-21T13:51:00Z">
        <w:r w:rsidR="0071233D">
          <w:t>.15</w:t>
        </w:r>
      </w:ins>
      <w:r w:rsidR="00D96432">
        <w:t>–</w:t>
      </w:r>
      <w:r w:rsidR="00D96432" w:rsidRPr="00C038C3">
        <w:t>7.</w:t>
      </w:r>
      <w:r w:rsidR="00D96432">
        <w:t>2]</w:t>
      </w:r>
      <w:r w:rsidR="003A6E5B" w:rsidRPr="00C038C3">
        <w:t xml:space="preserve"> ml/</w:t>
      </w:r>
      <w:r w:rsidR="00F10AF2" w:rsidRPr="00C038C3">
        <w:t>L</w:t>
      </w:r>
      <w:r w:rsidR="007203E3">
        <w:t>.</w:t>
      </w:r>
      <w:r w:rsidR="00B7115A">
        <w:t xml:space="preserve"> </w:t>
      </w:r>
      <w:r w:rsidR="007203E3">
        <w:t xml:space="preserve">In subdivision 25 </w:t>
      </w:r>
      <w:r w:rsidR="00BD5BFE">
        <w:t xml:space="preserve">(the core area of </w:t>
      </w:r>
      <w:r w:rsidR="00506BCC">
        <w:t>cod</w:t>
      </w:r>
      <w:r w:rsidR="009A60E2">
        <w:t>,</w:t>
      </w:r>
      <w:r w:rsidR="00506BCC">
        <w:t xml:space="preserve"> </w:t>
      </w:r>
      <w:r w:rsidR="00D47666">
        <w:t>currently</w:t>
      </w:r>
      <w:r w:rsidR="00BD5BFE">
        <w:t xml:space="preserve">) </w:t>
      </w:r>
      <w:r w:rsidR="007203E3">
        <w:t xml:space="preserve">we estimate it to be </w:t>
      </w:r>
      <w:del w:id="840" w:author="Max Lindmark" w:date="2023-01-21T13:53:00Z">
        <w:r w:rsidR="007203E3" w:rsidDel="0004037A">
          <w:delText xml:space="preserve">around </w:delText>
        </w:r>
      </w:del>
      <w:ins w:id="841" w:author="Max Lindmark" w:date="2023-01-21T13:53:00Z">
        <w:r w:rsidR="0004037A">
          <w:t xml:space="preserve">on average </w:t>
        </w:r>
      </w:ins>
      <w:r w:rsidR="007203E3">
        <w:t>6.</w:t>
      </w:r>
      <w:del w:id="842" w:author="Max Lindmark" w:date="2023-01-21T13:52:00Z">
        <w:r w:rsidR="007203E3" w:rsidDel="001A7232">
          <w:delText>5</w:delText>
        </w:r>
        <w:r w:rsidR="00863EAD" w:rsidDel="001A7232">
          <w:delText xml:space="preserve"> </w:delText>
        </w:r>
      </w:del>
      <w:ins w:id="843" w:author="Max Lindmark" w:date="2023-01-21T13:52:00Z">
        <w:r w:rsidR="001A7232">
          <w:t xml:space="preserve">4 </w:t>
        </w:r>
      </w:ins>
      <w:r w:rsidR="00863EAD">
        <w:t>[</w:t>
      </w:r>
      <w:r w:rsidR="002D29C3">
        <w:t>4.9</w:t>
      </w:r>
      <w:r w:rsidR="00ED5622">
        <w:t>–</w:t>
      </w:r>
      <w:r w:rsidR="002D29C3">
        <w:t>7.3</w:t>
      </w:r>
      <w:r w:rsidR="00863EAD">
        <w:t>]</w:t>
      </w:r>
      <w:r w:rsidR="00AE18F9">
        <w:t xml:space="preserve"> ml/L</w:t>
      </w:r>
      <w:r w:rsidR="006A7F67">
        <w:t xml:space="preserve"> </w:t>
      </w:r>
      <w:del w:id="844" w:author="Max Lindmark" w:date="2023-01-21T13:53:00Z">
        <w:r w:rsidR="00CD3297" w:rsidDel="0023797A">
          <w:delText xml:space="preserve">in </w:delText>
        </w:r>
      </w:del>
      <w:ins w:id="845" w:author="Max Lindmark" w:date="2023-01-21T13:53:00Z">
        <w:r w:rsidR="0023797A">
          <w:t>between the years 201</w:t>
        </w:r>
      </w:ins>
      <w:ins w:id="846" w:author="Max Lindmark" w:date="2023-01-21T13:54:00Z">
        <w:r w:rsidR="006A5AFC">
          <w:t>5</w:t>
        </w:r>
      </w:ins>
      <w:ins w:id="847" w:author="Max Lindmark" w:date="2023-01-22T15:37:00Z">
        <w:r w:rsidR="00255714">
          <w:t>–</w:t>
        </w:r>
      </w:ins>
      <w:ins w:id="848" w:author="Max Lindmark" w:date="2023-01-21T13:53:00Z">
        <w:r w:rsidR="0023797A">
          <w:t>20</w:t>
        </w:r>
      </w:ins>
      <w:ins w:id="849" w:author="Max Lindmark" w:date="2023-01-21T13:54:00Z">
        <w:r w:rsidR="00CD22DA">
          <w:t>19</w:t>
        </w:r>
      </w:ins>
      <w:ins w:id="850" w:author="Max Lindmark" w:date="2023-01-21T13:53:00Z">
        <w:r w:rsidR="0023797A">
          <w:t xml:space="preserve"> </w:t>
        </w:r>
      </w:ins>
      <w:del w:id="851" w:author="Max Lindmark" w:date="2023-01-21T13:53:00Z">
        <w:r w:rsidR="00CD3297" w:rsidDel="0059642A">
          <w:delText>20</w:delText>
        </w:r>
        <w:r w:rsidR="00426DC4" w:rsidDel="0059642A">
          <w:delText>19</w:delText>
        </w:r>
        <w:r w:rsidR="00294832" w:rsidDel="0059642A">
          <w:delText xml:space="preserve"> </w:delText>
        </w:r>
      </w:del>
      <w:r w:rsidR="007203E3">
        <w:t>(</w:t>
      </w:r>
      <w:r w:rsidR="007203E3" w:rsidRPr="00C038C3">
        <w:rPr>
          <w:i/>
          <w:iCs/>
        </w:rPr>
        <w:t>SI Appendix</w:t>
      </w:r>
      <w:r w:rsidR="007203E3">
        <w:rPr>
          <w:i/>
          <w:iCs/>
        </w:rPr>
        <w:t>,</w:t>
      </w:r>
      <w:r w:rsidR="007203E3">
        <w:t xml:space="preserve"> Fig. </w:t>
      </w:r>
      <w:del w:id="852" w:author="Max Lindmark" w:date="2023-01-22T15:20:00Z">
        <w:r w:rsidR="007203E3" w:rsidDel="0099152B">
          <w:delText>S19</w:delText>
        </w:r>
      </w:del>
      <w:ins w:id="853" w:author="Max Lindmark" w:date="2023-01-22T15:20:00Z">
        <w:r w:rsidR="0099152B">
          <w:t>S23</w:t>
        </w:r>
      </w:ins>
      <w:r w:rsidR="007203E3">
        <w:t xml:space="preserve">). </w:t>
      </w:r>
      <w:r w:rsidR="00E71195" w:rsidRPr="00C038C3">
        <w:t>This is higher than recent estimate</w:t>
      </w:r>
      <w:r w:rsidR="00E71195">
        <w:t>s</w:t>
      </w:r>
      <w:r w:rsidR="00E71195" w:rsidRPr="00C038C3">
        <w:t xml:space="preserve"> of </w:t>
      </w:r>
      <w:r w:rsidR="009E6D0F">
        <w:t xml:space="preserve">an </w:t>
      </w:r>
      <w:r w:rsidR="009E6D0F" w:rsidRPr="00C038C3">
        <w:t>average oxygen concentration</w:t>
      </w:r>
      <w:r w:rsidR="009E6D0F">
        <w:t xml:space="preserve"> of </w:t>
      </w:r>
      <w:r w:rsidR="00E71195">
        <w:t xml:space="preserve">4–4.5 </w:t>
      </w:r>
      <w:r w:rsidR="00E71195" w:rsidRPr="00C038C3">
        <w:t>ml/L</w:t>
      </w:r>
      <w:r w:rsidR="009E6D0F">
        <w:t>,</w:t>
      </w:r>
      <w:r w:rsidR="00E71195">
        <w:t xml:space="preserve"> based on oxygen levels at the mean depth of the cod population </w:t>
      </w:r>
      <w:r w:rsidR="00E71195" w:rsidRPr="00C038C3">
        <w:t xml:space="preserve">in </w:t>
      </w:r>
      <w:r w:rsidR="00E71195">
        <w:t xml:space="preserve">the </w:t>
      </w:r>
      <w:r w:rsidR="00E71195" w:rsidRPr="00C038C3">
        <w:t xml:space="preserve">recent years </w:t>
      </w:r>
      <w:r w:rsidR="00E71195" w:rsidRPr="00C038C3">
        <w:fldChar w:fldCharType="begin"/>
      </w:r>
      <w:r w:rsidR="00E74C62">
        <w:instrText xml:space="preserve"> ADDIN ZOTERO_ITEM CSL_CITATION {"citationID":"FH0e2t6k","properties":{"formattedCitation":"(Brander, 2020; Casini {\\i{}et al.}, 2021)","plainCitation":"(Brander, 2020; Casini et al., 2021)","noteIndex":0},"citationItems":[{"id":2337,"uris":["http://zotero.org/users/6116610/items/V22SSVC6"],"itemData":{"id":2337,"type":"article-journal","abstract":"Abstract.  Daily food consumption by small Baltic Sea cod has declined in recent decades, resulting in reduced growth and biomass. Declining oxygen may cause lo","container-title":"ICES Journal of Marine Science","DOI":"10.1093/icesjms/fsaa041","ISSN":"1054-3139","issue":"5","journalAbbreviation":"ICES J Mar Sci","language":"en","note":"publisher: Oxford Academic","page":"2003-2005","source":"academic.oup.com","title":"Reduced growth in Baltic Sea cod may be due to mild hypoxia","volume":"77","author":[{"family":"Brander","given":"Keith"}],"issued":{"date-parts":[["2020",9,1]]},"citation-key":"branderReducedGrowthBaltic2020"}},{"id":2574,"uris":["http://zotero.org/users/6116610/items/7ZM6SYNM"],"itemData":{"id":2574,"type":"article-journal","abstract":"&lt;p&gt;&lt;strong class=\"journal-contentHeaderColor\"&gt;Abstract.&lt;/strong&gt; During the past 20 years, hypoxic areas have expanded rapidly in the Baltic Sea, which has become one of the largest marine “dead zones” in the world. At the same time, the most important commercial fish population of the region, the eastern Baltic cod, has experienced a drastic reduction in mean body condition, but the processes behind the relation between deoxygenation and condition remain elusive. Here we use extensive long-term monitoring data on cod biology and distribution as well as on hydrological variations to investigate the processes that relate deoxygenation and cod condition during the autumn season. Our results show that the depth distribution of cod has increased during the past 4 decades at the same time of the expansion, and shallowing, of waters with oxygen concentrations detrimental to cod performance. This has resulted in a progressively increasing spatial overlap between the cod population and low-oxygenated waters after the mid-1990s. This spatial overlap and the actual oxygen concentration experienced by cod therein statistically explained a large proportion of the changes in cod condition over the years. These results complement previous analyses on fish otolith microchemistry that also revealed that since the mid-1990s, cod individuals with low condition were exposed to low-oxygen waters during their life. This study helps to shed light on the processes that have led to a decline of the eastern Baltic cod body condition, which can aid the management of this population currently in distress. Further studies should focus on understanding why the cod population has moved to deeper waters in autumn and on analyzing the overlap with low-oxygen waters in other seasons to quantify the potential effects of the variations in physical properties on cod biology throughout the year.&lt;/p&gt;","container-title":"Biogeosciences","DOI":"https://doi.org/10.5194/bg-18-1321-2021","ISSN":"1726-4170","issue":"4","language":"English","note":"publisher: Copernicus GmbH","page":"1321-1331","source":"bg.copernicus.org","title":"Changes in population depth distribution and oxygen stratification are involved in the current low condition of the eastern Baltic Sea cod (&lt;i&gt;Gadus morhua&lt;/i&gt;)","volume":"18","author":[{"family":"Casini","given":"Michele"},{"literal":"Martin Hansson"},{"family":"Orio","given":"Alessandro"},{"family":"Limburg","given":"Karin"}],"issued":{"date-parts":[["2021",2,22]]},"citation-key":"casiniChangesPopulationDepth2021"}}],"schema":"https://github.com/citation-style-language/schema/raw/master/csl-citation.json"} </w:instrText>
      </w:r>
      <w:r w:rsidR="00E71195" w:rsidRPr="00C038C3">
        <w:fldChar w:fldCharType="separate"/>
      </w:r>
      <w:r w:rsidR="00E74C62" w:rsidRPr="00E74C62">
        <w:rPr>
          <w:lang w:val="en-GB"/>
        </w:rPr>
        <w:t xml:space="preserve">(Brander, 2020; Casini </w:t>
      </w:r>
      <w:r w:rsidR="00E74C62" w:rsidRPr="00E74C62">
        <w:rPr>
          <w:i/>
          <w:iCs/>
          <w:lang w:val="en-GB"/>
        </w:rPr>
        <w:t>et al.</w:t>
      </w:r>
      <w:r w:rsidR="00E74C62" w:rsidRPr="00E74C62">
        <w:rPr>
          <w:lang w:val="en-GB"/>
        </w:rPr>
        <w:t>, 2021)</w:t>
      </w:r>
      <w:r w:rsidR="00E71195" w:rsidRPr="00C038C3">
        <w:fldChar w:fldCharType="end"/>
      </w:r>
      <w:r w:rsidR="00E71195" w:rsidRPr="00C038C3">
        <w:t xml:space="preserve">. </w:t>
      </w:r>
    </w:p>
    <w:p w14:paraId="034EA9E7" w14:textId="58BB4BC7" w:rsidR="00F34832" w:rsidRDefault="00DC0BE5" w:rsidP="000C5AAF">
      <w:pPr>
        <w:spacing w:line="480" w:lineRule="auto"/>
        <w:ind w:firstLine="284"/>
        <w:contextualSpacing/>
        <w:mirrorIndents/>
        <w:jc w:val="both"/>
      </w:pPr>
      <w:r>
        <w:t>On</w:t>
      </w:r>
      <w:r w:rsidR="003B3FF8">
        <w:t>e</w:t>
      </w:r>
      <w:r>
        <w:t xml:space="preserve"> reason </w:t>
      </w:r>
      <w:r w:rsidRPr="000E4861">
        <w:t xml:space="preserve">for the </w:t>
      </w:r>
      <w:r w:rsidR="00AD532D" w:rsidRPr="000E4861">
        <w:t xml:space="preserve">difference </w:t>
      </w:r>
      <w:r w:rsidR="006355E5" w:rsidRPr="000E4861">
        <w:t xml:space="preserve">in </w:t>
      </w:r>
      <w:r w:rsidR="00D52F40" w:rsidRPr="000E4861">
        <w:t xml:space="preserve">our estimate compared to previous studies </w:t>
      </w:r>
      <w:r w:rsidR="001B597C" w:rsidRPr="000E4861">
        <w:t xml:space="preserve">is </w:t>
      </w:r>
      <w:r w:rsidR="00D52F40" w:rsidRPr="000E4861">
        <w:t>because</w:t>
      </w:r>
      <w:r w:rsidR="00E73496" w:rsidRPr="000E4861">
        <w:t xml:space="preserve"> </w:t>
      </w:r>
      <w:r w:rsidR="00534B7F" w:rsidRPr="000E4861">
        <w:t>instead of calculating average oxygen at the mean depth of cod</w:t>
      </w:r>
      <w:r w:rsidR="00613054">
        <w:t xml:space="preserve">, we </w:t>
      </w:r>
      <w:r w:rsidR="00534B7F" w:rsidRPr="000E4861">
        <w:t xml:space="preserve">weighted the </w:t>
      </w:r>
      <w:r w:rsidR="0057345E" w:rsidRPr="000E4861">
        <w:t xml:space="preserve">sea bottom </w:t>
      </w:r>
      <w:r w:rsidR="00534B7F" w:rsidRPr="000E4861">
        <w:t>oxygen in the environment</w:t>
      </w:r>
      <w:r w:rsidR="00725AAA" w:rsidRPr="000E4861">
        <w:t xml:space="preserve"> (from the ocean model NEMO-Nordic-SCOBI)</w:t>
      </w:r>
      <w:r w:rsidR="00534B7F" w:rsidRPr="000E4861">
        <w:t xml:space="preserve"> by the predicted densities from the </w:t>
      </w:r>
      <w:r w:rsidR="00A44D34" w:rsidRPr="000E4861">
        <w:t xml:space="preserve">cod </w:t>
      </w:r>
      <w:r w:rsidR="00534B7F" w:rsidRPr="000E4861">
        <w:t>density model.</w:t>
      </w:r>
      <w:r w:rsidR="008F062B" w:rsidRPr="000E4861">
        <w:t xml:space="preserve"> </w:t>
      </w:r>
      <w:r w:rsidR="00613054">
        <w:t xml:space="preserve">This </w:t>
      </w:r>
      <w:r w:rsidR="00993B64" w:rsidRPr="000E4861">
        <w:t>approach overcomes the issue that oxygen concentrations span a large range for any given depth</w:t>
      </w:r>
      <w:r w:rsidR="00220F6A">
        <w:t xml:space="preserve"> and </w:t>
      </w:r>
      <w:r w:rsidR="00993B64" w:rsidRPr="000E4861">
        <w:t>avoids the assumption that cod depth occupancy is independent of oxygen concentration</w:t>
      </w:r>
      <w:r w:rsidR="00527ABE">
        <w:t xml:space="preserve">. </w:t>
      </w:r>
      <w:r w:rsidR="005415A0" w:rsidRPr="005415A0">
        <w:t>Our finding that trends in weighted and unweighted oxygen differ suggests that it is important to account for species</w:t>
      </w:r>
      <w:r w:rsidR="005415A0">
        <w:t xml:space="preserve">’ heterogenous </w:t>
      </w:r>
      <w:r w:rsidR="005415A0" w:rsidRPr="005415A0">
        <w:t xml:space="preserve">distribution. This is </w:t>
      </w:r>
      <w:del w:id="854" w:author="Max Lindmark" w:date="2023-01-22T15:25:00Z">
        <w:r w:rsidR="005415A0" w:rsidRPr="005415A0" w:rsidDel="00E7493F">
          <w:delText xml:space="preserve">particularly </w:delText>
        </w:r>
      </w:del>
      <w:r w:rsidR="005415A0" w:rsidRPr="005415A0">
        <w:t>evident in subdivision</w:t>
      </w:r>
      <w:ins w:id="855" w:author="Max Lindmark" w:date="2023-01-22T15:25:00Z">
        <w:r w:rsidR="00FD2BE3">
          <w:t>s</w:t>
        </w:r>
      </w:ins>
      <w:r w:rsidR="005415A0" w:rsidRPr="005415A0">
        <w:t xml:space="preserve"> 25</w:t>
      </w:r>
      <w:ins w:id="856" w:author="Max Lindmark" w:date="2023-01-22T15:25:00Z">
        <w:r w:rsidR="00FD2BE3">
          <w:t xml:space="preserve"> and 27</w:t>
        </w:r>
      </w:ins>
      <w:r w:rsidR="005415A0" w:rsidRPr="005415A0">
        <w:t xml:space="preserve">, where the oxygen trends in the environment </w:t>
      </w:r>
      <w:del w:id="857" w:author="Max Lindmark" w:date="2023-01-22T15:25:00Z">
        <w:r w:rsidR="005415A0" w:rsidRPr="005415A0" w:rsidDel="008D4E07">
          <w:delText>are more stable</w:delText>
        </w:r>
      </w:del>
      <w:ins w:id="858" w:author="Max Lindmark" w:date="2023-01-22T15:25:00Z">
        <w:r w:rsidR="008D4E07">
          <w:t>have been stable since 2005</w:t>
        </w:r>
      </w:ins>
      <w:r w:rsidR="005415A0" w:rsidRPr="005415A0">
        <w:t xml:space="preserve">, as in (63), but the experienced oxygen by cod </w:t>
      </w:r>
      <w:ins w:id="859" w:author="Max Lindmark" w:date="2023-01-22T15:26:00Z">
        <w:r w:rsidR="00ED4BA6">
          <w:t xml:space="preserve">continued to </w:t>
        </w:r>
      </w:ins>
      <w:r w:rsidR="005415A0" w:rsidRPr="005415A0">
        <w:t>decline</w:t>
      </w:r>
      <w:ins w:id="860" w:author="Max Lindmark" w:date="2023-01-22T15:26:00Z">
        <w:r w:rsidR="00ED4BA6">
          <w:t xml:space="preserve"> (in subdivision 27 the pattern is the opposite</w:t>
        </w:r>
        <w:r w:rsidR="003A0BBD">
          <w:t xml:space="preserve"> and the weighted median is stable over time</w:t>
        </w:r>
        <w:r w:rsidR="00ED4BA6">
          <w:t>)</w:t>
        </w:r>
      </w:ins>
      <w:del w:id="861" w:author="Max Lindmark" w:date="2023-01-22T15:26:00Z">
        <w:r w:rsidR="005415A0" w:rsidRPr="005415A0" w:rsidDel="00ED4BA6">
          <w:delText>d</w:delText>
        </w:r>
      </w:del>
      <w:r w:rsidR="005415A0" w:rsidRPr="005415A0">
        <w:t xml:space="preserve"> (</w:t>
      </w:r>
      <w:r w:rsidR="005415A0" w:rsidRPr="006D1237">
        <w:rPr>
          <w:i/>
          <w:iCs/>
        </w:rPr>
        <w:t>SI Appendix</w:t>
      </w:r>
      <w:r w:rsidR="005415A0" w:rsidRPr="005415A0">
        <w:t xml:space="preserve">, Fig. </w:t>
      </w:r>
      <w:del w:id="862" w:author="Max Lindmark" w:date="2023-01-22T15:27:00Z">
        <w:r w:rsidR="005415A0" w:rsidRPr="005415A0" w:rsidDel="005C39A0">
          <w:delText>S19</w:delText>
        </w:r>
      </w:del>
      <w:ins w:id="863" w:author="Max Lindmark" w:date="2023-01-22T15:27:00Z">
        <w:r w:rsidR="005C39A0" w:rsidRPr="005415A0">
          <w:t>S</w:t>
        </w:r>
        <w:r w:rsidR="005C39A0">
          <w:t>23</w:t>
        </w:r>
      </w:ins>
      <w:r w:rsidR="005415A0" w:rsidRPr="005415A0">
        <w:t>).</w:t>
      </w:r>
      <w:r w:rsidR="00F7248C">
        <w:t xml:space="preserve"> </w:t>
      </w:r>
      <w:r w:rsidR="00DD09EC">
        <w:t>Another reason</w:t>
      </w:r>
      <w:r w:rsidR="00F7248C">
        <w:t xml:space="preserve"> for differences between previous estimates of experienced oxygen </w:t>
      </w:r>
      <w:r w:rsidR="00DD09EC">
        <w:t xml:space="preserve">could be due to </w:t>
      </w:r>
      <w:ins w:id="864" w:author="Max Lindmark" w:date="2023-01-21T13:55:00Z">
        <w:r w:rsidR="00FB64F0">
          <w:t xml:space="preserve">different </w:t>
        </w:r>
      </w:ins>
      <w:del w:id="865" w:author="Max Lindmark" w:date="2023-01-21T13:55:00Z">
        <w:r w:rsidR="00645A3E" w:rsidDel="00FB64F0">
          <w:delText xml:space="preserve">differences among </w:delText>
        </w:r>
      </w:del>
      <w:r w:rsidR="00BA1D4A" w:rsidRPr="000E4861">
        <w:t>oxygen models</w:t>
      </w:r>
      <w:ins w:id="866" w:author="Max Lindmark" w:date="2023-01-21T13:55:00Z">
        <w:r w:rsidR="00FB64F0">
          <w:t xml:space="preserve"> being used</w:t>
        </w:r>
      </w:ins>
      <w:r w:rsidR="00BA1D4A" w:rsidRPr="000E4861">
        <w:t>.</w:t>
      </w:r>
      <w:r w:rsidR="000B3399" w:rsidRPr="000E4861">
        <w:t xml:space="preserve"> For example, the model </w:t>
      </w:r>
      <w:r w:rsidR="004F5889">
        <w:t xml:space="preserve">developed by </w:t>
      </w:r>
      <w:r w:rsidR="00665BD4" w:rsidRPr="000E4861">
        <w:t xml:space="preserve">Lehmann et al. </w:t>
      </w:r>
      <w:r w:rsidR="00665BD4" w:rsidRPr="000E4861">
        <w:fldChar w:fldCharType="begin"/>
      </w:r>
      <w:r w:rsidR="00E74C62">
        <w:instrText xml:space="preserve"> ADDIN ZOTERO_ITEM CSL_CITATION {"citationID":"wJokzhfB","properties":{"formattedCitation":"(2002, 2014)","plainCitation":"(2002, 2014)","noteIndex":0},"citationItems":[{"id":3932,"uris":["http://zotero.org/users/6116610/items/SVWTMUXS"],"itemData":{"id":3932,"type":"article-journal","abstract":"The Baltic Sea deep waters suffer from extended areas of hypoxia and anoxia. Their intra- and inter-annual variability is mainly determined by saline inflows which transport oxygenated water to deeper layers. During the last decades, oxygen conditions in the Baltic Sea have generally worsened and thus, the extent of hypoxic as well as anoxic bottom water has increased considerably. Climate change may further increase hypoxia due to changes in the atmospheric forcing conditions resulting in less deep water renewal Baltic inflows, decreased oxygen solubility and increased respiration rates. Feedback from climate change can amplify effects from eutrophication. A decline in oxygen conditions has generally a negative impact on marine life in the Baltic Sea. Thus, a detailed description of the evolution of oxygenated, hypoxic and anoxic areas is particularly required when studying oxygen-related processes such as habitat utilization of spawning fish, survival rates of their eggs as well as settlement probability of juveniles. One of today's major challenges is still the modeling of deep water dissolved oxygen, especially for the Baltic Sea with its seasonal and quasi-permanent extended areas of oxygen deficiency. The detailed spatial and temporal evolution of the oxygen concentrations in the entire Baltic Sea have been simulated for the period 1970–2010 by utilizing a hydrodynamic Baltic Sea model coupled to a simple pelagic and benthic oxygen consumption model. Model results are in very good agreement with CTD/O2-profiles taken in different areas of the Baltic Sea. The model proved to be a useful tool to describe the detailed evolution of oxygenated, hypoxic and anoxic areas in the entire Baltic Sea. Model results are further applied to determine frequencies of the occurrence of areas of oxygen deficiency and cod reproduction volumes.","container-title":"Journal of Marine Systems","DOI":"10.1016/j.jmarsys.2014.02.012","ISSN":"0924-7963","journalAbbreviation":"Journal of Marine Systems","language":"en","page":"20-28","source":"ScienceDirect","title":"Quantifying the heterogeneity of hypoxic and anoxic areas in the Baltic Sea by a simplified coupled hydrodynamic-oxygen consumption model approach","volume":"134","author":[{"family":"Lehmann","given":"Andreas"},{"family":"Hinrichsen","given":"Hans-Harald"},{"family":"Getzlaff","given":"Klaus"},{"family":"Myrberg","given":"Kai"}],"issued":{"date-parts":[["2014",6,1]]},"citation-key":"lehmannQuantifyingHeterogeneityHypoxic2014"},"suppress-author":true},{"id":3935,"uris":["http://zotero.org/users/6116610/items/JA74FZ3R"],"itemData":{"id":3935,"type":"article-journal","abstract":"Due to the ephemeral nature of the atmospheric conditions over the Baltic Sea, the flow field is highly variable, and thus, changes in the resulting circulation and upwelling are difficult to observe. However, three-dimensional models, forced by realistic atmospheric conditions and river runoff, have reached such a state of accuracy that the highly fluctuating current field and the associated evolution of the temperature and salinity field can be described. In this work, effects of remote and local atmospheric forcing on circulation and upwelling in the Baltic Sea are investigated. Changes in the characteristics of the large-scale atmospheric wind field over the central and eastern North Atlantic can be described by the North Atlantic Oscillation (NAO). The NAO is related to the strength and geographical position of weather systems as they cross the North Atlantic and thus has a direct impact on the climate in Europe. To relate the local wind field over the Baltic Sea to the large-scale atmospheric circulation, we defined a Baltic Sea Index (BSI), which is the difference of normalised sea level pressures between Oslo in Norway and Szczecin in Poland. The NAO is significantly related to the BSI. Furthermore, the BSI is highly correlated with the storage variation of the Baltic Sea and the volume exchange through the Danish Sounds. Based on three-dimensional model calculations, it is shown that different phases of the NAO during winter result in major changes of horizontal transports in the deep basins of the Baltic Sea and in upwelling along the coasts as well as in the interior of the basins. During NAO+ phases, strong Ekman currents are produced with increased up- and downwelling along the coasts and associated coastal jets, whereas during NAO− phases, Ekman drift and upwelling are strongly reduced, and the flow field can almost entirely be described by the barotropic stream function. The general nature of the mean circulation in the deep basins of the Baltic Sea, obtained from a 10-yr model run, can be described by the depth integrated vorticity balance derived from the transport equation for variable depth.","container-title":"Tellus A","DOI":"10.1034/j.1600-0870.2002.00289.x","ISSN":"1600-0870","issue":"3","language":"en","note":"_eprint: https://onlinelibrary.wiley.com/doi/pdf/10.1034/j.1600-0870.2002.00289.x","page":"299-316","source":"Wiley Online Library","title":"Effects of remote and local atmospheric forcing on circulation and upwelling in the Baltic Sea","volume":"54","author":[{"family":"Lehmann","given":"A."},{"family":"Krauss","given":"W."},{"family":"Hinrichsen","given":"H.-H."}],"issued":{"date-parts":[["2002"]]},"citation-key":"lehmannEffectsRemoteLocal2002"},"suppress-author":true}],"schema":"https://github.com/citation-style-language/schema/raw/master/csl-citation.json"} </w:instrText>
      </w:r>
      <w:r w:rsidR="00665BD4" w:rsidRPr="000E4861">
        <w:fldChar w:fldCharType="separate"/>
      </w:r>
      <w:r w:rsidR="00E74C62">
        <w:rPr>
          <w:noProof/>
        </w:rPr>
        <w:t>(2002, 2014)</w:t>
      </w:r>
      <w:r w:rsidR="00665BD4" w:rsidRPr="000E4861">
        <w:fldChar w:fldCharType="end"/>
      </w:r>
      <w:r w:rsidR="004F5889">
        <w:t xml:space="preserve"> </w:t>
      </w:r>
      <w:r w:rsidR="00682F10">
        <w:t xml:space="preserve">(the “GEOMAR” model) </w:t>
      </w:r>
      <w:r w:rsidR="004F5889">
        <w:t>and used in</w:t>
      </w:r>
      <w:r w:rsidR="00093CFD">
        <w:t xml:space="preserve"> </w:t>
      </w:r>
      <w:r w:rsidR="00093CFD" w:rsidRPr="00093CFD">
        <w:t>Casini et al</w:t>
      </w:r>
      <w:r w:rsidR="00093CFD">
        <w:t>.</w:t>
      </w:r>
      <w:r w:rsidR="00093CFD" w:rsidRPr="00093CFD">
        <w:t xml:space="preserve"> 2021</w:t>
      </w:r>
      <w:r w:rsidR="00BF66A5">
        <w:t xml:space="preserve"> </w:t>
      </w:r>
      <w:r w:rsidR="00B21E36">
        <w:fldChar w:fldCharType="begin"/>
      </w:r>
      <w:r w:rsidR="00E74C62">
        <w:instrText xml:space="preserve"> ADDIN ZOTERO_ITEM CSL_CITATION {"citationID":"iGXBDIC6","properties":{"formattedCitation":"(Casini {\\i{}et al.}, 2021)","plainCitation":"(Casini et al., 2021)","noteIndex":0},"citationItems":[{"id":2574,"uris":["http://zotero.org/users/6116610/items/7ZM6SYNM"],"itemData":{"id":2574,"type":"article-journal","abstract":"&lt;p&gt;&lt;strong class=\"journal-contentHeaderColor\"&gt;Abstract.&lt;/strong&gt; During the past 20 years, hypoxic areas have expanded rapidly in the Baltic Sea, which has become one of the largest marine “dead zones” in the world. At the same time, the most important commercial fish population of the region, the eastern Baltic cod, has experienced a drastic reduction in mean body condition, but the processes behind the relation between deoxygenation and condition remain elusive. Here we use extensive long-term monitoring data on cod biology and distribution as well as on hydrological variations to investigate the processes that relate deoxygenation and cod condition during the autumn season. Our results show that the depth distribution of cod has increased during the past 4 decades at the same time of the expansion, and shallowing, of waters with oxygen concentrations detrimental to cod performance. This has resulted in a progressively increasing spatial overlap between the cod population and low-oxygenated waters after the mid-1990s. This spatial overlap and the actual oxygen concentration experienced by cod therein statistically explained a large proportion of the changes in cod condition over the years. These results complement previous analyses on fish otolith microchemistry that also revealed that since the mid-1990s, cod individuals with low condition were exposed to low-oxygen waters during their life. This study helps to shed light on the processes that have led to a decline of the eastern Baltic cod body condition, which can aid the management of this population currently in distress. Further studies should focus on understanding why the cod population has moved to deeper waters in autumn and on analyzing the overlap with low-oxygen waters in other seasons to quantify the potential effects of the variations in physical properties on cod biology throughout the year.&lt;/p&gt;","container-title":"Biogeosciences","DOI":"https://doi.org/10.5194/bg-18-1321-2021","ISSN":"1726-4170","issue":"4","language":"English","note":"publisher: Copernicus GmbH","page":"1321-1331","source":"bg.copernicus.org","title":"Changes in population depth distribution and oxygen stratification are involved in the current low condition of the eastern Baltic Sea cod (&lt;i&gt;Gadus morhua&lt;/i&gt;)","volume":"18","author":[{"family":"Casini","given":"Michele"},{"literal":"Martin Hansson"},{"family":"Orio","given":"Alessandro"},{"family":"Limburg","given":"Karin"}],"issued":{"date-parts":[["2021",2,22]]},"citation-key":"casiniChangesPopulationDepth2021"}}],"schema":"https://github.com/citation-style-language/schema/raw/master/csl-citation.json"} </w:instrText>
      </w:r>
      <w:r w:rsidR="00B21E36">
        <w:fldChar w:fldCharType="separate"/>
      </w:r>
      <w:r w:rsidR="00E74C62" w:rsidRPr="00E74C62">
        <w:rPr>
          <w:lang w:val="en-GB"/>
        </w:rPr>
        <w:t xml:space="preserve">(Casini </w:t>
      </w:r>
      <w:r w:rsidR="00E74C62" w:rsidRPr="00E74C62">
        <w:rPr>
          <w:i/>
          <w:iCs/>
          <w:lang w:val="en-GB"/>
        </w:rPr>
        <w:t>et al.</w:t>
      </w:r>
      <w:r w:rsidR="00E74C62" w:rsidRPr="00E74C62">
        <w:rPr>
          <w:lang w:val="en-GB"/>
        </w:rPr>
        <w:t>, 2021)</w:t>
      </w:r>
      <w:r w:rsidR="00B21E36">
        <w:fldChar w:fldCharType="end"/>
      </w:r>
      <w:r w:rsidR="00093CFD">
        <w:t xml:space="preserve"> and </w:t>
      </w:r>
      <w:r w:rsidR="00093CFD" w:rsidRPr="00093CFD">
        <w:t>Orio et al.</w:t>
      </w:r>
      <w:r w:rsidR="004F5889">
        <w:t xml:space="preserve"> </w:t>
      </w:r>
      <w:r w:rsidR="00093CFD">
        <w:fldChar w:fldCharType="begin"/>
      </w:r>
      <w:r w:rsidR="00E74C62">
        <w:instrText xml:space="preserve"> ADDIN ZOTERO_ITEM CSL_CITATION {"citationID":"cqvjbTql","properties":{"formattedCitation":"(Orio {\\i{}et al.}, 2019)","plainCitation":"(Orio et al., 2019)","noteIndex":0},"citationItems":[{"id":1946,"uris":["http://zotero.org/users/6116610/items/MR2VKVWS"],"itemData":{"id":1946,"type":"article-journal","abstract":"Abstract Aim The interdependencies between trophic interactions, environmental factors and anthropogenic forcing determine how species distributions change over time. Large changes in species distributions have occurred as a result of climate change. The objective of this study was to analyse how the spatial distribution of cod and flounder has changed in the Baltic Sea during the past four decades characterized by large hydrological changes. Location Baltic Sea Taxon Cod (Gadus morhua) and flounder (Platichthys flesus). Methods Catch per unit of effort (CPUE) data for adult and juvenile cod and for adult flounder were modelled using Delta-Generalized additive models including environmental and geographical variables between 1979 and 2016. From the annual CPUE predictions for each species, yearly distribution maps and depth distribution curves were obtained. Mean depth and the depth range were estimated to provide an indication on preferred depth and habitat occupancy. Results Adult and juvenile cod showed a contraction in their distribution in the southern areas of the Baltic Sea. Flounder, instead, showed an expansion in its distribution with an increase in abundance in the northern areas. The depth distributions showed a progressive shift of the mean depth of occurrence towards shallower waters for adult cod and flounder and towards deeper waters for juvenile cod, as well as a contraction of the species depth ranges, evident mainly from the late 1980s. Main conclusions Our study illustrates large changes in the spatial distribution of cod and flounder in the Baltic Sea. The changes in depth distribution occurred from the late 1980s are probably due to a combination of expanded areas of hypoxia in deep waters and an increase in predation risk in shallow waters. The net effect of these changes is an increased spatial overlap between life stages and species, which may amplify cod cannibalism and the interaction strength between cod and flounder.","container-title":"Journal of Biogeography","DOI":"10.1111/jbi.13510","ISSN":"0305-0270","issue":"3","journalAbbreviation":"Journal of Biogeography","note":"publisher: John Wiley &amp; Sons, Ltd","page":"633-645","source":"onlinelibrary.wiley.com (Atypon)","title":"Spatial contraction of demersal fish populations in a large marine ecosystem","volume":"46","author":[{"family":"Orio","given":"Alessandro"},{"family":"Bergström","given":"Ulf"},{"family":"Florin","given":"Ann-Britt"},{"family":"Lehmann","given":"Andreas"},{"family":"Šics","given":"Ivo"},{"family":"Casini","given":"Michele"}],"issued":{"date-parts":[["2019",3,1]]},"citation-key":"orioSpatialContractionDemersal2019"}}],"schema":"https://github.com/citation-style-language/schema/raw/master/csl-citation.json"} </w:instrText>
      </w:r>
      <w:r w:rsidR="00093CFD">
        <w:fldChar w:fldCharType="separate"/>
      </w:r>
      <w:r w:rsidR="00E74C62" w:rsidRPr="00E74C62">
        <w:rPr>
          <w:lang w:val="en-GB"/>
        </w:rPr>
        <w:t xml:space="preserve">(Orio </w:t>
      </w:r>
      <w:r w:rsidR="00E74C62" w:rsidRPr="00E74C62">
        <w:rPr>
          <w:i/>
          <w:iCs/>
          <w:lang w:val="en-GB"/>
        </w:rPr>
        <w:t>et al.</w:t>
      </w:r>
      <w:r w:rsidR="00E74C62" w:rsidRPr="00E74C62">
        <w:rPr>
          <w:lang w:val="en-GB"/>
        </w:rPr>
        <w:t>, 2019)</w:t>
      </w:r>
      <w:r w:rsidR="00093CFD">
        <w:fldChar w:fldCharType="end"/>
      </w:r>
      <w:r w:rsidR="001F30E0">
        <w:t xml:space="preserve">, </w:t>
      </w:r>
      <w:r w:rsidR="00171A85" w:rsidRPr="000E4861">
        <w:t xml:space="preserve">results in </w:t>
      </w:r>
      <w:r w:rsidR="003E2847">
        <w:t xml:space="preserve">weighted </w:t>
      </w:r>
      <w:r w:rsidR="00171A85" w:rsidRPr="000E4861">
        <w:t xml:space="preserve">oxygen concentrations </w:t>
      </w:r>
      <w:r w:rsidR="00FD6D37">
        <w:t>0.5</w:t>
      </w:r>
      <w:r w:rsidR="005609A9">
        <w:t>–</w:t>
      </w:r>
      <w:r w:rsidR="00FD6D37">
        <w:t>1</w:t>
      </w:r>
      <w:r w:rsidR="00171A85" w:rsidRPr="000E4861">
        <w:t xml:space="preserve"> ml/L </w:t>
      </w:r>
      <w:r w:rsidR="00F60557">
        <w:t>lower</w:t>
      </w:r>
      <w:r w:rsidR="00171A85" w:rsidRPr="000E4861">
        <w:t xml:space="preserve"> </w:t>
      </w:r>
      <w:r w:rsidR="00B24EA6">
        <w:t>o</w:t>
      </w:r>
      <w:r w:rsidR="00B24EA6" w:rsidRPr="000E4861">
        <w:t>n average</w:t>
      </w:r>
      <w:r w:rsidR="00B24EA6">
        <w:t xml:space="preserve">, </w:t>
      </w:r>
      <w:r w:rsidR="00D36974">
        <w:t xml:space="preserve">but </w:t>
      </w:r>
      <w:r w:rsidR="00497F87">
        <w:t xml:space="preserve">a </w:t>
      </w:r>
      <w:r w:rsidR="000B129D">
        <w:t xml:space="preserve">less steep decline </w:t>
      </w:r>
      <w:r w:rsidR="00662FA0">
        <w:t xml:space="preserve">than the </w:t>
      </w:r>
      <w:r w:rsidR="00662FA0" w:rsidRPr="000E4861">
        <w:t>NEMO-Nordic-SCOBI</w:t>
      </w:r>
      <w:r w:rsidR="00662FA0">
        <w:t xml:space="preserve"> model </w:t>
      </w:r>
      <w:r w:rsidR="00171A85" w:rsidRPr="000E4861">
        <w:t>between 1993</w:t>
      </w:r>
      <w:del w:id="867" w:author="Max Lindmark" w:date="2023-01-22T15:27:00Z">
        <w:r w:rsidR="00171A85" w:rsidRPr="000E4861" w:rsidDel="000D2DCA">
          <w:delText>-</w:delText>
        </w:r>
      </w:del>
      <w:ins w:id="868" w:author="Max Lindmark" w:date="2023-01-22T15:27:00Z">
        <w:r w:rsidR="000D2DCA">
          <w:t>–</w:t>
        </w:r>
      </w:ins>
      <w:r w:rsidR="00171A85" w:rsidRPr="000E4861">
        <w:t>2016 in subdivision 25</w:t>
      </w:r>
      <w:r w:rsidR="00833CEA">
        <w:t xml:space="preserve"> (</w:t>
      </w:r>
      <w:r w:rsidR="00833CEA" w:rsidRPr="00C038C3">
        <w:rPr>
          <w:i/>
          <w:iCs/>
        </w:rPr>
        <w:t>SI Appendix</w:t>
      </w:r>
      <w:r w:rsidR="00833CEA">
        <w:rPr>
          <w:i/>
          <w:iCs/>
        </w:rPr>
        <w:t>,</w:t>
      </w:r>
      <w:r w:rsidR="00833CEA">
        <w:t xml:space="preserve"> Fig. </w:t>
      </w:r>
      <w:del w:id="869" w:author="Max Lindmark" w:date="2023-01-22T15:34:00Z">
        <w:r w:rsidR="00833CEA" w:rsidDel="00B718D1">
          <w:delText>S25</w:delText>
        </w:r>
      </w:del>
      <w:ins w:id="870" w:author="Max Lindmark" w:date="2023-01-22T15:34:00Z">
        <w:r w:rsidR="00B718D1">
          <w:t>S27</w:t>
        </w:r>
      </w:ins>
      <w:r w:rsidR="00833CEA">
        <w:t>)</w:t>
      </w:r>
      <w:r w:rsidR="0011528B">
        <w:t xml:space="preserve">. </w:t>
      </w:r>
      <w:r w:rsidR="00DF3277">
        <w:t>Also the unweighted estimates differ approximately 0.5</w:t>
      </w:r>
      <w:ins w:id="871" w:author="Max Lindmark" w:date="2023-01-22T15:37:00Z">
        <w:r w:rsidR="0077437B">
          <w:t>–</w:t>
        </w:r>
      </w:ins>
      <w:del w:id="872" w:author="Max Lindmark" w:date="2023-01-22T15:37:00Z">
        <w:r w:rsidR="00DF3277" w:rsidDel="0077437B">
          <w:delText>-</w:delText>
        </w:r>
      </w:del>
      <w:r w:rsidR="00DF3277">
        <w:t>1 ml/L between the models</w:t>
      </w:r>
      <w:r w:rsidR="00241615">
        <w:t xml:space="preserve"> at depths </w:t>
      </w:r>
      <w:r w:rsidR="007A1096" w:rsidRPr="000E4861">
        <w:t xml:space="preserve">between </w:t>
      </w:r>
      <w:r w:rsidR="00361401">
        <w:t>29</w:t>
      </w:r>
      <w:del w:id="873" w:author="Max Lindmark" w:date="2023-01-22T15:27:00Z">
        <w:r w:rsidR="007A1096" w:rsidRPr="000E4861" w:rsidDel="006A69FB">
          <w:delText>-</w:delText>
        </w:r>
      </w:del>
      <w:ins w:id="874" w:author="Max Lindmark" w:date="2023-01-22T15:27:00Z">
        <w:r w:rsidR="006A69FB">
          <w:t>–</w:t>
        </w:r>
      </w:ins>
      <w:r w:rsidR="007A1096" w:rsidRPr="000E4861">
        <w:t>6</w:t>
      </w:r>
      <w:r w:rsidR="00361401">
        <w:t>1</w:t>
      </w:r>
      <w:r w:rsidR="007A1096" w:rsidRPr="000E4861">
        <w:t xml:space="preserve"> m</w:t>
      </w:r>
      <w:r w:rsidR="00296B2B" w:rsidRPr="000E4861">
        <w:t xml:space="preserve">. </w:t>
      </w:r>
      <w:del w:id="875" w:author="Max Lindmark" w:date="2023-01-21T13:56:00Z">
        <w:r w:rsidR="00ED08A6" w:rsidRPr="000E4861" w:rsidDel="00AF3953">
          <w:delText xml:space="preserve">Hence, </w:delText>
        </w:r>
      </w:del>
      <w:ins w:id="876" w:author="Max Lindmark" w:date="2023-01-21T13:56:00Z">
        <w:r w:rsidR="00AF3953">
          <w:t>A</w:t>
        </w:r>
      </w:ins>
      <w:del w:id="877" w:author="Max Lindmark" w:date="2023-01-21T13:56:00Z">
        <w:r w:rsidR="00F60557" w:rsidDel="00AF3953">
          <w:delText>a</w:delText>
        </w:r>
      </w:del>
      <w:r w:rsidR="00F60557">
        <w:t xml:space="preserve">lthough explaining the differences between the models is outside the scope of this paper, </w:t>
      </w:r>
      <w:r w:rsidR="00ED08A6" w:rsidRPr="000E4861">
        <w:t xml:space="preserve">care should be taken when interpreting </w:t>
      </w:r>
      <w:r w:rsidR="00760EF2">
        <w:t>absolute</w:t>
      </w:r>
      <w:r w:rsidR="00760EF2" w:rsidRPr="000E4861">
        <w:t xml:space="preserve"> </w:t>
      </w:r>
      <w:r w:rsidR="00ED08A6" w:rsidRPr="000E4861">
        <w:t>values of oxygen concentrations</w:t>
      </w:r>
      <w:r w:rsidR="00C11593" w:rsidRPr="000E4861">
        <w:t>.</w:t>
      </w:r>
    </w:p>
    <w:p w14:paraId="60C58254" w14:textId="64436BE6" w:rsidR="00506BCC" w:rsidRDefault="003E2249" w:rsidP="00552801">
      <w:pPr>
        <w:spacing w:line="480" w:lineRule="auto"/>
        <w:ind w:firstLine="284"/>
        <w:contextualSpacing/>
        <w:mirrorIndents/>
        <w:jc w:val="both"/>
      </w:pPr>
      <w:r>
        <w:lastRenderedPageBreak/>
        <w:t>In an experiment by</w:t>
      </w:r>
      <w:r w:rsidR="00C16B65">
        <w:t xml:space="preserve"> Chabot &amp; Dutil</w:t>
      </w:r>
      <w:r w:rsidR="005745D5">
        <w:t xml:space="preserve"> </w:t>
      </w:r>
      <w:r w:rsidR="00C16B65">
        <w:fldChar w:fldCharType="begin"/>
      </w:r>
      <w:r w:rsidR="00E74C62">
        <w:instrText xml:space="preserve"> ADDIN ZOTERO_ITEM CSL_CITATION {"citationID":"73aD6XpZ","properties":{"formattedCitation":"(1999)","plainCitation":"(1999)","noteIndex":0},"citationItems":[{"id":2408,"uris":["http://zotero.org/users/6116610/items/D8NXZIXU"],"itemData":{"id":2408,"type":"article-journal","abstract":"Growth in length and mass, improvements in condition, as well as final condition of c. 700 g Atlantic cod Gadus morhua were significantly less at 45% and 56% O2 saturation than at 65%, 75%, 84% and 93% O2 saturation. Hypoxia decreased food consumption. In turn, food consumption explained 97% of the variation in growth. Conversion efficiency varied slightly, but significantly, with level of dissolved O2, except that the group reared at 93% O2 had a lower than expected conversion efficiency. Slow growth in low O2 was not due to increased activity, because activity decreased in hypoxia. In the Gulf of St Lawrence, waters deeper than 200 m usually are &lt;65% saturated in O2, and thus should impact negatively on cod growth.","container-title":"Journal of Fish Biology","DOI":"https://doi.org/10.1111/j.1095-8649.1999.tb00693.x","ISSN":"1095-8649","issue":"3","language":"en","note":"_eprint: https://onlinelibrary.wiley.com/doi/pdf/10.1111/j.1095-8649.1999.tb00693.x","page":"472-491","source":"Wiley Online Library","title":"Reduced growth of Atlantic cod in non-lethal hypoxic conditions","volume":"55","author":[{"family":"Chabot","given":"D."},{"family":"Dutil","given":"J.-D."}],"issued":{"date-parts":[["1999"]]},"citation-key":"chabotReducedGrowthAtlantic1999"},"suppress-author":true}],"schema":"https://github.com/citation-style-language/schema/raw/master/csl-citation.json"} </w:instrText>
      </w:r>
      <w:r w:rsidR="00C16B65">
        <w:fldChar w:fldCharType="separate"/>
      </w:r>
      <w:r w:rsidR="00E74C62">
        <w:rPr>
          <w:noProof/>
        </w:rPr>
        <w:t>(1999)</w:t>
      </w:r>
      <w:r w:rsidR="00C16B65">
        <w:fldChar w:fldCharType="end"/>
      </w:r>
      <w:r w:rsidR="00C16B65">
        <w:t xml:space="preserve">, </w:t>
      </w:r>
      <w:r w:rsidR="000E1FA2">
        <w:t>5</w:t>
      </w:r>
      <w:r w:rsidR="001D4BDC">
        <w:t xml:space="preserve"> </w:t>
      </w:r>
      <w:r w:rsidR="00BD5BFE" w:rsidRPr="00C038C3">
        <w:t>ml/L</w:t>
      </w:r>
      <w:r w:rsidR="00C16B65">
        <w:t xml:space="preserve"> (converted from 73% O</w:t>
      </w:r>
      <w:r w:rsidR="00C16B65" w:rsidRPr="00797866">
        <w:rPr>
          <w:vertAlign w:val="subscript"/>
        </w:rPr>
        <w:t>2</w:t>
      </w:r>
      <w:r w:rsidR="00C16B65">
        <w:t xml:space="preserve"> saturation at 10</w:t>
      </w:r>
      <m:oMath>
        <m:r>
          <w:rPr>
            <w:rFonts w:ascii="Cambria Math" w:hAnsi="Cambria Math"/>
          </w:rPr>
          <m:t>℃</m:t>
        </m:r>
      </m:oMath>
      <w:r w:rsidR="008365F2">
        <w:t xml:space="preserve">, </w:t>
      </w:r>
      <w:r w:rsidR="0078001C">
        <w:t>28</w:t>
      </w:r>
      <m:oMath>
        <m:r>
          <w:rPr>
            <w:rFonts w:ascii="Cambria Math" w:hAnsi="Cambria Math"/>
          </w:rPr>
          <m:t>‰</m:t>
        </m:r>
      </m:oMath>
      <w:r w:rsidR="00A75027">
        <w:t xml:space="preserve">, and </w:t>
      </w:r>
      <w:r w:rsidR="00A75027" w:rsidRPr="00A75027">
        <w:t>1013</w:t>
      </w:r>
      <w:r w:rsidR="005C0B63">
        <w:t>.</w:t>
      </w:r>
      <w:r w:rsidR="00A75027" w:rsidRPr="00A75027">
        <w:t>25</w:t>
      </w:r>
      <w:r w:rsidR="00A75027">
        <w:t xml:space="preserve"> </w:t>
      </w:r>
      <m:oMath>
        <m:r>
          <m:rPr>
            <m:sty m:val="p"/>
          </m:rPr>
          <w:rPr>
            <w:rFonts w:ascii="Cambria Math" w:hAnsi="Cambria Math"/>
          </w:rPr>
          <m:t>hPa</m:t>
        </m:r>
      </m:oMath>
      <w:r w:rsidR="00294E75">
        <w:rPr>
          <w:iCs/>
        </w:rPr>
        <w:t>)</w:t>
      </w:r>
      <w:r w:rsidR="00B272C4">
        <w:rPr>
          <w:iCs/>
        </w:rPr>
        <w:t xml:space="preserve"> </w:t>
      </w:r>
      <w:r w:rsidR="00A81DAC">
        <w:rPr>
          <w:iCs/>
        </w:rPr>
        <w:t xml:space="preserve">was estimated to be a </w:t>
      </w:r>
      <w:r w:rsidR="00A81DAC">
        <w:t xml:space="preserve">critical value </w:t>
      </w:r>
      <w:r w:rsidR="00B67DA8">
        <w:t xml:space="preserve">concentration </w:t>
      </w:r>
      <w:del w:id="878" w:author="Max Lindmark" w:date="2023-01-21T13:56:00Z">
        <w:r w:rsidR="00B67DA8" w:rsidDel="001368AC">
          <w:delText xml:space="preserve">beyond </w:delText>
        </w:r>
      </w:del>
      <w:ins w:id="879" w:author="Max Lindmark" w:date="2023-01-21T13:56:00Z">
        <w:r w:rsidR="001368AC">
          <w:t xml:space="preserve">below </w:t>
        </w:r>
      </w:ins>
      <w:r w:rsidR="00B67DA8">
        <w:t xml:space="preserve">which </w:t>
      </w:r>
      <w:r w:rsidR="00A81DAC">
        <w:t xml:space="preserve">negative </w:t>
      </w:r>
      <w:r w:rsidR="00B67DA8">
        <w:t xml:space="preserve">effects on </w:t>
      </w:r>
      <w:r w:rsidR="00A81DAC" w:rsidRPr="00A97240">
        <w:t xml:space="preserve">growth and condition </w:t>
      </w:r>
      <w:r w:rsidR="00B55D94" w:rsidRPr="00A97240">
        <w:t>were observed</w:t>
      </w:r>
      <w:r w:rsidR="0053369E" w:rsidRPr="00A97240">
        <w:t xml:space="preserve"> on cod</w:t>
      </w:r>
      <w:r w:rsidR="00BD5BFE" w:rsidRPr="00A97240">
        <w:t>.</w:t>
      </w:r>
      <w:r w:rsidR="00AD5E5B" w:rsidRPr="00A97240">
        <w:t xml:space="preserve"> This value is </w:t>
      </w:r>
      <w:r w:rsidR="00CA3F39" w:rsidRPr="00A97240">
        <w:t xml:space="preserve">higher than a meta-analytic </w:t>
      </w:r>
      <w:r w:rsidR="00582F47" w:rsidRPr="00A97240">
        <w:t xml:space="preserve">estimate </w:t>
      </w:r>
      <w:r w:rsidR="0053369E" w:rsidRPr="00A97240">
        <w:t xml:space="preserve">across fishes </w:t>
      </w:r>
      <w:r w:rsidR="00582F47" w:rsidRPr="00A97240">
        <w:t xml:space="preserve">of a </w:t>
      </w:r>
      <w:r w:rsidR="00437E56" w:rsidRPr="00A97240">
        <w:t>3.15 ml/L</w:t>
      </w:r>
      <w:r w:rsidR="00582F47" w:rsidRPr="00A97240">
        <w:t xml:space="preserve"> threshold</w:t>
      </w:r>
      <w:r w:rsidR="00C93132" w:rsidRPr="00A97240">
        <w:t xml:space="preserve">, below which </w:t>
      </w:r>
      <w:r w:rsidR="006556D3" w:rsidRPr="00A97240">
        <w:t xml:space="preserve">negative effects </w:t>
      </w:r>
      <w:r w:rsidR="00C93132" w:rsidRPr="00A97240">
        <w:t>on fish growth</w:t>
      </w:r>
      <w:r w:rsidR="00FF173B" w:rsidRPr="00A97240">
        <w:t xml:space="preserve"> </w:t>
      </w:r>
      <w:r w:rsidR="00C93132" w:rsidRPr="00A97240">
        <w:t xml:space="preserve">occur </w:t>
      </w:r>
      <w:r w:rsidR="00437E56" w:rsidRPr="00A97240">
        <w:fldChar w:fldCharType="begin"/>
      </w:r>
      <w:r w:rsidR="00E74C62">
        <w:instrText xml:space="preserve"> ADDIN ZOTERO_ITEM CSL_CITATION {"citationID":"2FUBuU9V","properties":{"formattedCitation":"(Hrycik {\\i{}et al.}, 2017)","plainCitation":"(Hrycik et al., 2017)","noteIndex":0},"citationItems":[{"id":2617,"uris":["http://zotero.org/users/6116610/items/XQ4QDTA7"],"itemData":{"id":2617,"type":"article-journal","abstract":"Hypoxia (low dissolved oxygen) is a mounting concern for aquatic ecosystems as its prevalence increases with rising anthropogenic nutrient inputs. Hypoxia is most commonly defined as 2.0 mg l–1 of dissolved oxygen, although this level varies widely across studies and agency regulations. Such definitions may be too conservative, as ecologically-relevant non-lethal effects (e.g. consumption and growth) of hypoxia on important aquatic species, such as fish, often occur at oxygen levels much higher than 2.0 mg l–1. In addition, many mechanisms that regulate hypoxia tolerance in fish have been proposed, including temperature, habitat, location in the water column, and body size, but there is ongoing debate over which mechanisms are most important. Using a structured meta-analysis of published studies, we showed consistent, significant negative effects on fish growth and consumption below 4.5 mg l–1. While the total amount of variation explained was generally low, below 4.5 mg l–1 of dissolved oxygen, phylogenetic relationships accounted for most of the explained variation in fish growth. Ecological factors including body size, location in the water column (pelagic, demersal, or benthopelagic), habitat (freshwater, marine, or diadromous), and temperature explained very little of the effect of hypoxia on fish growth and explained only a moderate level of variation in consumption. Our results suggest a dramatically higher threshold for sub-lethal effects of hypoxia on fish than oxygen levels generally set for regulation purposes, and provide little support for accepted ecological mechanisms thought to influence hypoxia tolerance.","container-title":"Oikos","DOI":"https://doi.org/10.1111/oik.03678","ISSN":"1600-0706","issue":"3","language":"en","license":"© 2016 The Authors","note":"_eprint: https://onlinelibrary.wiley.com/doi/pdf/10.1111/oik.03678","page":"307-317","source":"Wiley Online Library","title":"Sub-lethal effects on fish provide insight into a biologically-relevant threshold of hypoxia","volume":"126","author":[{"family":"Hrycik","given":"Allison R."},{"family":"Almeida","given":"L. Zoe"},{"family":"Höök","given":"Tomas O."}],"issued":{"date-parts":[["2017"]]},"citation-key":"hrycikSublethalEffectsFish2017"}}],"schema":"https://github.com/citation-style-language/schema/raw/master/csl-citation.json"} </w:instrText>
      </w:r>
      <w:r w:rsidR="00437E56" w:rsidRPr="00A97240">
        <w:fldChar w:fldCharType="separate"/>
      </w:r>
      <w:r w:rsidR="00E74C62" w:rsidRPr="00E74C62">
        <w:rPr>
          <w:lang w:val="en-GB"/>
        </w:rPr>
        <w:t xml:space="preserve">(Hrycik </w:t>
      </w:r>
      <w:r w:rsidR="00E74C62" w:rsidRPr="00E74C62">
        <w:rPr>
          <w:i/>
          <w:iCs/>
          <w:lang w:val="en-GB"/>
        </w:rPr>
        <w:t>et al.</w:t>
      </w:r>
      <w:r w:rsidR="00E74C62" w:rsidRPr="00E74C62">
        <w:rPr>
          <w:lang w:val="en-GB"/>
        </w:rPr>
        <w:t>, 2017)</w:t>
      </w:r>
      <w:r w:rsidR="00437E56" w:rsidRPr="00A97240">
        <w:fldChar w:fldCharType="end"/>
      </w:r>
      <w:r w:rsidR="009D2BB1" w:rsidRPr="00A97240">
        <w:t xml:space="preserve">. </w:t>
      </w:r>
      <w:r w:rsidR="00FF173B" w:rsidRPr="00A97240">
        <w:t xml:space="preserve">However, despite our data spanning oxygen levels </w:t>
      </w:r>
      <w:r w:rsidR="009B448C">
        <w:t xml:space="preserve">above and </w:t>
      </w:r>
      <w:r w:rsidR="00FF173B" w:rsidRPr="00A97240">
        <w:t xml:space="preserve">below these values, </w:t>
      </w:r>
      <w:r w:rsidR="00FF173B" w:rsidRPr="00523DCF">
        <w:t xml:space="preserve">we do not find support for a threshold in the relationship between condition and </w:t>
      </w:r>
      <w:del w:id="880" w:author="Max Lindmark" w:date="2023-01-21T14:00:00Z">
        <w:r w:rsidR="00FF173B" w:rsidRPr="00523DCF" w:rsidDel="000900A7">
          <w:delText>oxyge</w:delText>
        </w:r>
      </w:del>
      <w:ins w:id="881" w:author="Max Lindmark" w:date="2023-01-21T14:00:00Z">
        <w:r w:rsidR="000900A7">
          <w:t xml:space="preserve">oxygen, in contrast to </w:t>
        </w:r>
        <w:r w:rsidR="00AE7C5F" w:rsidRPr="00E74C62">
          <w:rPr>
            <w:lang w:val="en-GB"/>
          </w:rPr>
          <w:t xml:space="preserve">Casini </w:t>
        </w:r>
        <w:r w:rsidR="00AE7C5F" w:rsidRPr="00E74C62">
          <w:rPr>
            <w:i/>
            <w:iCs/>
            <w:lang w:val="en-GB"/>
          </w:rPr>
          <w:t>et al.</w:t>
        </w:r>
        <w:r w:rsidR="00AE7C5F" w:rsidRPr="00E74C62">
          <w:rPr>
            <w:lang w:val="en-GB"/>
          </w:rPr>
          <w:t xml:space="preserve">, </w:t>
        </w:r>
        <w:r w:rsidR="00AE7C5F">
          <w:rPr>
            <w:lang w:val="en-GB"/>
          </w:rPr>
          <w:t>(</w:t>
        </w:r>
        <w:r w:rsidR="00AE7C5F" w:rsidRPr="00E74C62">
          <w:rPr>
            <w:lang w:val="en-GB"/>
          </w:rPr>
          <w:t>2021</w:t>
        </w:r>
        <w:r w:rsidR="00AE7C5F">
          <w:rPr>
            <w:lang w:val="en-GB"/>
          </w:rPr>
          <w:t>)</w:t>
        </w:r>
      </w:ins>
      <w:del w:id="882" w:author="Max Lindmark" w:date="2023-01-21T14:00:00Z">
        <w:r w:rsidR="00FF173B" w:rsidRPr="00523DCF" w:rsidDel="000900A7">
          <w:delText>n</w:delText>
        </w:r>
      </w:del>
      <w:del w:id="883" w:author="Max Lindmark" w:date="2023-01-17T13:08:00Z">
        <w:r w:rsidR="008B7BD3" w:rsidRPr="00523DCF" w:rsidDel="00406803">
          <w:delText xml:space="preserve"> </w:delText>
        </w:r>
      </w:del>
      <w:del w:id="884" w:author="Max Lindmark" w:date="2023-01-17T13:07:00Z">
        <w:r w:rsidR="008B7BD3" w:rsidRPr="00523DCF" w:rsidDel="001C6D60">
          <w:delText>[</w:delText>
        </w:r>
      </w:del>
      <w:del w:id="885" w:author="Max Lindmark" w:date="2023-01-17T13:08:00Z">
        <w:r w:rsidR="008B7BD3" w:rsidRPr="00523DCF" w:rsidDel="00A02E7A">
          <w:delText>see also ref. 15]</w:delText>
        </w:r>
      </w:del>
      <w:r w:rsidR="00FF173B" w:rsidRPr="00523DCF">
        <w:t xml:space="preserve">. </w:t>
      </w:r>
      <w:ins w:id="886" w:author="Max Lindmark" w:date="2023-01-21T14:00:00Z">
        <w:r w:rsidR="000C0106">
          <w:t xml:space="preserve">That oxygen is positively </w:t>
        </w:r>
      </w:ins>
      <w:ins w:id="887" w:author="Max Lindmark" w:date="2023-01-21T14:01:00Z">
        <w:r w:rsidR="000A5A9F">
          <w:t xml:space="preserve">associated </w:t>
        </w:r>
        <w:r w:rsidR="00BC7B8C">
          <w:t>with</w:t>
        </w:r>
        <w:r w:rsidR="0011014D">
          <w:t xml:space="preserve"> </w:t>
        </w:r>
        <w:r w:rsidR="000C0106">
          <w:t>condition is however in line with both</w:t>
        </w:r>
        <w:r w:rsidR="00C606AA">
          <w:t xml:space="preserve"> </w:t>
        </w:r>
        <w:r w:rsidR="00C606AA" w:rsidRPr="00E74C62">
          <w:rPr>
            <w:lang w:val="en-GB"/>
          </w:rPr>
          <w:t>Limburg and Casini</w:t>
        </w:r>
        <w:r w:rsidR="00C606AA">
          <w:rPr>
            <w:lang w:val="en-GB"/>
          </w:rPr>
          <w:t xml:space="preserve"> (</w:t>
        </w:r>
        <w:r w:rsidR="00C606AA" w:rsidRPr="00E74C62">
          <w:rPr>
            <w:lang w:val="en-GB"/>
          </w:rPr>
          <w:t>2019</w:t>
        </w:r>
        <w:r w:rsidR="00C606AA">
          <w:rPr>
            <w:lang w:val="en-GB"/>
          </w:rPr>
          <w:t xml:space="preserve">) and </w:t>
        </w:r>
        <w:r w:rsidR="00C606AA" w:rsidRPr="00E74C62">
          <w:rPr>
            <w:lang w:val="en-GB"/>
          </w:rPr>
          <w:t xml:space="preserve">Casini </w:t>
        </w:r>
        <w:r w:rsidR="00C606AA" w:rsidRPr="00E74C62">
          <w:rPr>
            <w:i/>
            <w:iCs/>
            <w:lang w:val="en-GB"/>
          </w:rPr>
          <w:t>et al.</w:t>
        </w:r>
        <w:r w:rsidR="00C606AA" w:rsidRPr="00E74C62">
          <w:rPr>
            <w:lang w:val="en-GB"/>
          </w:rPr>
          <w:t xml:space="preserve">, </w:t>
        </w:r>
        <w:r w:rsidR="00C606AA">
          <w:rPr>
            <w:lang w:val="en-GB"/>
          </w:rPr>
          <w:t>(</w:t>
        </w:r>
        <w:r w:rsidR="00C606AA" w:rsidRPr="00E74C62">
          <w:rPr>
            <w:lang w:val="en-GB"/>
          </w:rPr>
          <w:t>2021)</w:t>
        </w:r>
        <w:r w:rsidR="004B6FC7">
          <w:rPr>
            <w:lang w:val="en-GB"/>
          </w:rPr>
          <w:t>, despite differences in methodological approaches</w:t>
        </w:r>
      </w:ins>
      <w:del w:id="888" w:author="Max Lindmark" w:date="2023-01-21T14:01:00Z">
        <w:r w:rsidR="00FF173B" w:rsidRPr="00523DCF" w:rsidDel="000A207E">
          <w:delText>Instead</w:delText>
        </w:r>
        <w:r w:rsidR="00FF173B" w:rsidRPr="00A97240" w:rsidDel="000A207E">
          <w:delText xml:space="preserve"> we </w:delText>
        </w:r>
        <w:r w:rsidR="00BD5BFE" w:rsidRPr="00C038C3" w:rsidDel="000A207E">
          <w:delText>f</w:delText>
        </w:r>
        <w:r w:rsidR="002618D9" w:rsidDel="000A207E">
          <w:delText>ou</w:delText>
        </w:r>
        <w:r w:rsidR="00BD5BFE" w:rsidRPr="00C038C3" w:rsidDel="000A207E">
          <w:delText xml:space="preserve">nd a </w:delText>
        </w:r>
        <w:r w:rsidR="00FF173B" w:rsidDel="000A207E">
          <w:delText xml:space="preserve">linear </w:delText>
        </w:r>
        <w:r w:rsidR="00BD5BFE" w:rsidRPr="00C038C3" w:rsidDel="000A207E">
          <w:delText>positive effect of oxygen</w:delText>
        </w:r>
        <w:r w:rsidR="00BD5BFE" w:rsidDel="000A207E">
          <w:delText xml:space="preserve">, </w:delText>
        </w:r>
        <w:r w:rsidR="00C86205" w:rsidDel="000A207E">
          <w:delText xml:space="preserve">which is </w:delText>
        </w:r>
        <w:r w:rsidR="00BD5BFE" w:rsidDel="000A207E">
          <w:delText xml:space="preserve">in </w:delText>
        </w:r>
        <w:r w:rsidR="00F101A0" w:rsidDel="000A207E">
          <w:delText xml:space="preserve">agreement </w:delText>
        </w:r>
        <w:r w:rsidR="00BD5BFE" w:rsidDel="000A207E">
          <w:delText xml:space="preserve">with previous studies showing that exposure to low-oxygen areas is associated with low condition </w:delText>
        </w:r>
        <w:r w:rsidR="00A7081B" w:rsidDel="000A207E">
          <w:delText>in Baltic cod</w:delText>
        </w:r>
        <w:r w:rsidR="001073E2" w:rsidDel="000A207E">
          <w:delText xml:space="preserve"> </w:delText>
        </w:r>
        <w:r w:rsidR="00FF0653" w:rsidDel="006E5530">
          <w:rPr>
            <w:lang w:val="sv-SE"/>
          </w:rPr>
          <w:fldChar w:fldCharType="begin"/>
        </w:r>
        <w:r w:rsidR="00E74C62" w:rsidDel="006E5530">
          <w:delInstrText xml:space="preserve"> ADDIN ZOTERO_ITEM CSL_CITATION {"citationID":"s1T7JyF6","properties":{"formattedCitation":"(Limburg and Casini, 2019; Casini {\\i{}et al.}, 2021)","plainCitation":"(Limburg and Casini, 2019; Casini et al., 2021)","noteIndex":0},"citationItems":[{"id":2361,"uris":["http://zotero.org/users/6116610/items/7VRRX5L2"],"itemData":{"id":2361,"type":"article-journal","abstract":"Deoxygenation worldwide is increasing in aquatic systems with implications for organisms' biology, communities and ecosystems. Eastern Baltic cod has experienced a strong decline in mean body condition (i.e. weight at a specific length) over the past 20 years with effects on the fishery relying on this resource. The decrease in cod condition has been tentatively linked in the literature to increased hypoxic areas potentially affecting habitat range, but also to benthic prey and/or cod physiology directly. To date, no studies have been performed to test these mechanisms. Using otolith trace element microchemistry and hypoxia-responding metrics based on manganese (Mn) and magnesium (Mg), we investigated the relationship between fish body condition at capture and exposure to hypoxia. Cod individuals collected after 2000 with low body condition had a higher level of Mn/Mg in the last year of life, indicating higher exposure to hypoxic waters than cod with high body condition. Moreover, lifetime exposure to hypoxia was even more strongly correlated to body condition, suggesting that condition may reflect long-term hypoxia status. These results were irrespective of fish age or sex. This implies that as Baltic cod visit poor-oxygen waters, perhaps searching for benthic food, they compromise their own performance. This study specifically sheds light on the mechanisms leading to the low condition of cod and generally points to the impact of deoxygenation on ecosystems and fisheries.","container-title":"Biology Letters","DOI":"10.1098/rsbl.2019.0352","issue":"12","journalAbbreviation":"Biology Letters","note":"publisher: Royal Society","page":"20190352","source":"royalsocietypublishing.org (Atypon)","title":"Otolith chemistry indicates recent worsened Baltic cod condition is linked to hypoxia exposure","volume":"15","author":[{"family":"Limburg","given":"Karin E."},{"family":"Casini","given":"Michele"}],"issued":{"date-parts":[["2019",12,24]]},"citation-key":"limburgOtolithChemistryIndicates2019a"}},{"id":2574,"uris":["http://zotero.org/users/6116610/items/7ZM6SYNM"],"itemData":{"id":2574,"type":"article-journal","abstract":"&lt;p&gt;&lt;strong class=\"journal-contentHeaderColor\"&gt;Abstract.&lt;/strong&gt; During the past 20 years, hypoxic areas have expanded rapidly in the Baltic Sea, which has become one of the largest marine “dead zones” in the world. At the same time, the most important commercial fish population of the region, the eastern Baltic cod, has experienced a drastic reduction in mean body condition, but the processes behind the relation between deoxygenation and condition remain elusive. Here we use extensive long-term monitoring data on cod biology and distribution as well as on hydrological variations to investigate the processes that relate deoxygenation and cod condition during the autumn season. Our results show that the depth distribution of cod has increased during the past 4 decades at the same time of the expansion, and shallowing, of waters with oxygen concentrations detrimental to cod performance. This has resulted in a progressively increasing spatial overlap between the cod population and low-oxygenated waters after the mid-1990s. This spatial overlap and the actual oxygen concentration experienced by cod therein statistically explained a large proportion of the changes in cod condition over the years. These results complement previous analyses on fish otolith microchemistry that also revealed that since the mid-1990s, cod individuals with low condition were exposed to low-oxygen waters during their life. This study helps to shed light on the processes that have led to a decline of the eastern Baltic cod body condition, which can aid the management of this population currently in distress. Further studies should focus on understanding why the cod population has moved to deeper waters in autumn and on analyzing the overlap with low-oxygen waters in other seasons to quantify the potential effects of the variations in physical properties on cod biology throughout the year.&lt;/p&gt;","container-title":"Biogeosciences","DOI":"https://doi.org/10.5194/bg-18-1321-2021","ISSN":"1726-4170","issue":"4","language":"English","note":"publisher: Copernicus GmbH","page":"1321-1331","source":"bg.copernicus.org","title":"Changes in population depth distribution and oxygen stratification are involved in the current low condition of the eastern Baltic Sea cod (&lt;i&gt;Gadus morhua&lt;/i&gt;)","volume":"18","author":[{"family":"Casini","given":"Michele"},{"literal":"Martin Hansson"},{"family":"Orio","given":"Alessandro"},{"family":"Limburg","given":"Karin"}],"issued":{"date-parts":[["2021",2,22]]},"citation-key":"casiniChangesPopulationDepth2021"}}],"schema":"https://github.com/citation-style-language/schema/raw/master/csl-citation.json"} </w:delInstrText>
        </w:r>
        <w:r w:rsidR="00FF0653" w:rsidDel="006E5530">
          <w:rPr>
            <w:lang w:val="sv-SE"/>
          </w:rPr>
          <w:fldChar w:fldCharType="separate"/>
        </w:r>
        <w:r w:rsidR="00E74C62" w:rsidRPr="00E74C62" w:rsidDel="006E5530">
          <w:rPr>
            <w:lang w:val="en-GB"/>
          </w:rPr>
          <w:delText xml:space="preserve">(Limburg and Casini, 2019; Casini </w:delText>
        </w:r>
        <w:r w:rsidR="00E74C62" w:rsidRPr="00E74C62" w:rsidDel="006E5530">
          <w:rPr>
            <w:i/>
            <w:iCs/>
            <w:lang w:val="en-GB"/>
          </w:rPr>
          <w:delText>et al.</w:delText>
        </w:r>
        <w:r w:rsidR="00E74C62" w:rsidRPr="00E74C62" w:rsidDel="006E5530">
          <w:rPr>
            <w:lang w:val="en-GB"/>
          </w:rPr>
          <w:delText>, 2021)</w:delText>
        </w:r>
        <w:r w:rsidR="00FF0653" w:rsidDel="006E5530">
          <w:rPr>
            <w:lang w:val="sv-SE"/>
          </w:rPr>
          <w:fldChar w:fldCharType="end"/>
        </w:r>
      </w:del>
      <w:r w:rsidR="00FF0653">
        <w:t xml:space="preserve">. </w:t>
      </w:r>
      <w:r w:rsidR="00FF4D7F">
        <w:t xml:space="preserve">However, </w:t>
      </w:r>
      <w:r w:rsidR="007C19BF">
        <w:t>w</w:t>
      </w:r>
      <w:r w:rsidR="00552B39" w:rsidRPr="00CB48D5">
        <w:t xml:space="preserve">e can only speculate if </w:t>
      </w:r>
      <w:r w:rsidR="00520953">
        <w:t xml:space="preserve">the positive association </w:t>
      </w:r>
      <w:r w:rsidR="00552B39" w:rsidRPr="00CB48D5">
        <w:t xml:space="preserve">is due to higher oxygen being correlated with richer habitats that feature higher food availability, if there are direct physiological impacts at a </w:t>
      </w:r>
      <w:r w:rsidR="007D1587">
        <w:t xml:space="preserve">higher </w:t>
      </w:r>
      <w:r w:rsidR="007D1587" w:rsidRPr="00CB48D5">
        <w:t>threshold</w:t>
      </w:r>
      <w:r w:rsidR="00111A43">
        <w:t xml:space="preserve"> </w:t>
      </w:r>
      <w:r w:rsidR="00552B39" w:rsidRPr="00CB48D5">
        <w:t>in the wild</w:t>
      </w:r>
      <w:r w:rsidR="00111A43">
        <w:t>,</w:t>
      </w:r>
      <w:r w:rsidR="00760E45">
        <w:t xml:space="preserve"> or if behavioral responses </w:t>
      </w:r>
      <w:r w:rsidR="002A725B">
        <w:t xml:space="preserve">(e.g., movement between high and low oxygen area) </w:t>
      </w:r>
      <w:r w:rsidR="0010095B">
        <w:t>essentially remove any measurable thresholds in natural system</w:t>
      </w:r>
      <w:r w:rsidR="002A725B">
        <w:t>s</w:t>
      </w:r>
      <w:r w:rsidR="00552B39" w:rsidRPr="00CB48D5">
        <w:t xml:space="preserve">. </w:t>
      </w:r>
    </w:p>
    <w:p w14:paraId="4BCC2276" w14:textId="5D576AA8" w:rsidR="001B273E" w:rsidRPr="00C038C3" w:rsidRDefault="00234431" w:rsidP="001B273E">
      <w:pPr>
        <w:spacing w:line="480" w:lineRule="auto"/>
        <w:ind w:firstLine="284"/>
        <w:contextualSpacing/>
        <w:mirrorIndents/>
        <w:jc w:val="both"/>
      </w:pPr>
      <w:r w:rsidRPr="00C038C3">
        <w:t xml:space="preserve">An </w:t>
      </w:r>
      <w:r w:rsidRPr="00705825">
        <w:t>i</w:t>
      </w:r>
      <w:r w:rsidR="005E3A64" w:rsidRPr="00705825">
        <w:t>ndirect</w:t>
      </w:r>
      <w:r w:rsidR="005E3A64" w:rsidRPr="00C038C3">
        <w:t xml:space="preserve"> effect </w:t>
      </w:r>
      <w:r w:rsidR="00D3309D" w:rsidRPr="00C038C3">
        <w:t>of</w:t>
      </w:r>
      <w:r w:rsidR="004D557D" w:rsidRPr="00C038C3">
        <w:t xml:space="preserve"> declining</w:t>
      </w:r>
      <w:r w:rsidR="00D3309D" w:rsidRPr="00C038C3">
        <w:t xml:space="preserve"> oxygen </w:t>
      </w:r>
      <w:r w:rsidR="00A7081B">
        <w:t xml:space="preserve">on condition </w:t>
      </w:r>
      <w:r w:rsidR="008D2702" w:rsidRPr="00C038C3">
        <w:t xml:space="preserve">is </w:t>
      </w:r>
      <w:r w:rsidR="004469B3">
        <w:t xml:space="preserve">the </w:t>
      </w:r>
      <w:r w:rsidR="00EF55C7" w:rsidRPr="00C038C3">
        <w:t xml:space="preserve">potential </w:t>
      </w:r>
      <w:r w:rsidR="004469B3" w:rsidRPr="004469B3">
        <w:t>amplification</w:t>
      </w:r>
      <w:r w:rsidR="004469B3" w:rsidRPr="004469B3" w:rsidDel="004469B3">
        <w:t xml:space="preserve"> </w:t>
      </w:r>
      <w:r w:rsidR="004469B3">
        <w:t>of</w:t>
      </w:r>
      <w:r w:rsidR="00DF43D2" w:rsidRPr="00C038C3">
        <w:t xml:space="preserve"> </w:t>
      </w:r>
      <w:r w:rsidR="0064275E">
        <w:t xml:space="preserve">intra- and interspecific </w:t>
      </w:r>
      <w:r w:rsidR="005E3A64" w:rsidRPr="00C038C3">
        <w:t>competition</w:t>
      </w:r>
      <w:r w:rsidR="00FD65EC" w:rsidRPr="00C038C3">
        <w:t xml:space="preserve"> </w:t>
      </w:r>
      <w:r w:rsidR="00BF5D56" w:rsidRPr="00C038C3">
        <w:t>with</w:t>
      </w:r>
      <w:r w:rsidR="00FD7BF5" w:rsidRPr="00C038C3">
        <w:t xml:space="preserve"> </w:t>
      </w:r>
      <w:r w:rsidR="00BF5D56" w:rsidRPr="00C038C3">
        <w:t xml:space="preserve">flounder </w:t>
      </w:r>
      <w:r w:rsidR="00725C4C" w:rsidRPr="00C038C3">
        <w:t>for</w:t>
      </w:r>
      <w:r w:rsidR="00911D81" w:rsidRPr="00C038C3">
        <w:t xml:space="preserve"> shared </w:t>
      </w:r>
      <w:r w:rsidR="00FD65EC" w:rsidRPr="00C038C3">
        <w:t>benthic prey</w:t>
      </w:r>
      <w:r w:rsidR="00911D81" w:rsidRPr="00C038C3">
        <w:t xml:space="preserve"> species</w:t>
      </w:r>
      <w:r w:rsidR="00FD65EC" w:rsidRPr="00C038C3">
        <w:t xml:space="preserve">, such as the isopod </w:t>
      </w:r>
      <w:r w:rsidR="00522AFD" w:rsidRPr="00C038C3">
        <w:rPr>
          <w:i/>
        </w:rPr>
        <w:t>S</w:t>
      </w:r>
      <w:r w:rsidR="00522AFD">
        <w:rPr>
          <w:i/>
        </w:rPr>
        <w:t>.</w:t>
      </w:r>
      <w:r w:rsidR="00522AFD" w:rsidRPr="00C038C3">
        <w:rPr>
          <w:i/>
        </w:rPr>
        <w:t xml:space="preserve"> </w:t>
      </w:r>
      <w:r w:rsidR="00FD65EC" w:rsidRPr="00C038C3">
        <w:rPr>
          <w:i/>
        </w:rPr>
        <w:t>entomo</w:t>
      </w:r>
      <w:r w:rsidR="00137390" w:rsidRPr="00C038C3">
        <w:rPr>
          <w:i/>
        </w:rPr>
        <w:t>n</w:t>
      </w:r>
      <w:r w:rsidR="005E3A64" w:rsidRPr="00C038C3">
        <w:t xml:space="preserve">, </w:t>
      </w:r>
      <w:r w:rsidR="008B7365" w:rsidRPr="00C038C3">
        <w:t xml:space="preserve">due to habitat contraction </w:t>
      </w:r>
      <w:r w:rsidR="0041083C">
        <w:t xml:space="preserve">of cod </w:t>
      </w:r>
      <w:r w:rsidR="008B7365" w:rsidRPr="00C038C3">
        <w:t xml:space="preserve">caused by the expansion of </w:t>
      </w:r>
      <w:r w:rsidR="005E3A64" w:rsidRPr="00C038C3">
        <w:t>“dead zones”</w:t>
      </w:r>
      <w:r w:rsidR="00C34435">
        <w:t xml:space="preserve"> </w:t>
      </w:r>
      <w:r w:rsidR="002B4F9A" w:rsidRPr="00C038C3">
        <w:fldChar w:fldCharType="begin"/>
      </w:r>
      <w:r w:rsidR="00E74C62">
        <w:instrText xml:space="preserve"> ADDIN ZOTERO_ITEM CSL_CITATION {"citationID":"U6k13WPq","properties":{"formattedCitation":"(Casini {\\i{}et al.}, 2016a, 2021; Orio {\\i{}et al.}, 2019; Haase {\\i{}et al.}, 2020)","plainCitation":"(Casini et al., 2016a, 2021; Orio et al., 2019; Haase et al., 2020)","noteIndex":0},"citationItems":[{"id":794,"uris":["http://zotero.org/users/6116610/items/39XLSPWN"],"itemData":{"id":794,"type":"article-journal","abstract":"Investigating the factors regulating fish condition is crucial in ecology and the management of exploited fish populations. The body condition of cod (Gadus morhua) in the Baltic Sea has dramatically decreased during the past two decades, with large implications for the fishery relying on this resource. Here, we statistically investigated the potential drivers of the Baltic cod condition during the past 40 years using newly compiled fishery-independent biological data and hydrological observations. We evidenced a combination of different factors operating before and after the ecological regime shift that occurred in the Baltic Sea in the early 1990s. The changes in cod condition related to feeding opportunities, driven either by density-dependence or food limitation, along the whole period investigated and to the fivefold increase in the extent of hypoxic areas in the most recent 20 years. Hypoxic areas can act on cod condition through different mechanisms related directly to species physiology, or indirectly to behaviour and trophic interactions. Our analyses found statistical evidence for an effect of the hypoxia-induced habitat compression on cod condition possibly operating via crowding and density-dependent processes. These results furnish novel insights into the population dynamics of Baltic Sea cod that can aid the management of this currently threatened population.","container-title":"Royal Society Open Science","DOI":"10.1098/rsos.160416","issue":"10","journalAbbreviation":"Royal Society Open Science","page":"160416","source":"royalsocietypublishing.org (Atypon)","title":"Hypoxic areas, density-dependence and food limitation drive the body condition of a heavily exploited marine fish predator","volume":"3","author":[{"family":"Casini","given":"Michele"},{"family":"Käll","given":"Filip"},{"family":"Hansson","given":"Martin"},{"family":"Plikshs","given":"Maris"},{"family":"Baranova","given":"Tatjana"},{"family":"Karlsson","given":"Olle"},{"family":"Lundström","given":"Karl"},{"family":"Neuenfeldt","given":"Stefan"},{"family":"Gårdmark","given":"Anna"},{"family":"Hjelm","given":"Joakim"}],"issued":{"date-parts":[["2016"]]},"citation-key":"casiniHypoxicAreasDensitydependence2016"}},{"id":2574,"uris":["http://zotero.org/users/6116610/items/7ZM6SYNM"],"itemData":{"id":2574,"type":"article-journal","abstract":"&lt;p&gt;&lt;strong class=\"journal-contentHeaderColor\"&gt;Abstract.&lt;/strong&gt; During the past 20 years, hypoxic areas have expanded rapidly in the Baltic Sea, which has become one of the largest marine “dead zones” in the world. At the same time, the most important commercial fish population of the region, the eastern Baltic cod, has experienced a drastic reduction in mean body condition, but the processes behind the relation between deoxygenation and condition remain elusive. Here we use extensive long-term monitoring data on cod biology and distribution as well as on hydrological variations to investigate the processes that relate deoxygenation and cod condition during the autumn season. Our results show that the depth distribution of cod has increased during the past 4 decades at the same time of the expansion, and shallowing, of waters with oxygen concentrations detrimental to cod performance. This has resulted in a progressively increasing spatial overlap between the cod population and low-oxygenated waters after the mid-1990s. This spatial overlap and the actual oxygen concentration experienced by cod therein statistically explained a large proportion of the changes in cod condition over the years. These results complement previous analyses on fish otolith microchemistry that also revealed that since the mid-1990s, cod individuals with low condition were exposed to low-oxygen waters during their life. This study helps to shed light on the processes that have led to a decline of the eastern Baltic cod body condition, which can aid the management of this population currently in distress. Further studies should focus on understanding why the cod population has moved to deeper waters in autumn and on analyzing the overlap with low-oxygen waters in other seasons to quantify the potential effects of the variations in physical properties on cod biology throughout the year.&lt;/p&gt;","container-title":"Biogeosciences","DOI":"https://doi.org/10.5194/bg-18-1321-2021","ISSN":"1726-4170","issue":"4","language":"English","note":"publisher: Copernicus GmbH","page":"1321-1331","source":"bg.copernicus.org","title":"Changes in population depth distribution and oxygen stratification are involved in the current low condition of the eastern Baltic Sea cod (&lt;i&gt;Gadus morhua&lt;/i&gt;)","volume":"18","author":[{"family":"Casini","given":"Michele"},{"literal":"Martin Hansson"},{"family":"Orio","given":"Alessandro"},{"family":"Limburg","given":"Karin"}],"issued":{"date-parts":[["2021",2,22]]},"citation-key":"casiniChangesPopulationDepth2021"}},{"id":1946,"uris":["http://zotero.org/users/6116610/items/MR2VKVWS"],"itemData":{"id":1946,"type":"article-journal","abstract":"Abstract Aim The interdependencies between trophic interactions, environmental factors and anthropogenic forcing determine how species distributions change over time. Large changes in species distributions have occurred as a result of climate change. The objective of this study was to analyse how the spatial distribution of cod and flounder has changed in the Baltic Sea during the past four decades characterized by large hydrological changes. Location Baltic Sea Taxon Cod (Gadus morhua) and flounder (Platichthys flesus). Methods Catch per unit of effort (CPUE) data for adult and juvenile cod and for adult flounder were modelled using Delta-Generalized additive models including environmental and geographical variables between 1979 and 2016. From the annual CPUE predictions for each species, yearly distribution maps and depth distribution curves were obtained. Mean depth and the depth range were estimated to provide an indication on preferred depth and habitat occupancy. Results Adult and juvenile cod showed a contraction in their distribution in the southern areas of the Baltic Sea. Flounder, instead, showed an expansion in its distribution with an increase in abundance in the northern areas. The depth distributions showed a progressive shift of the mean depth of occurrence towards shallower waters for adult cod and flounder and towards deeper waters for juvenile cod, as well as a contraction of the species depth ranges, evident mainly from the late 1980s. Main conclusions Our study illustrates large changes in the spatial distribution of cod and flounder in the Baltic Sea. The changes in depth distribution occurred from the late 1980s are probably due to a combination of expanded areas of hypoxia in deep waters and an increase in predation risk in shallow waters. The net effect of these changes is an increased spatial overlap between life stages and species, which may amplify cod cannibalism and the interaction strength between cod and flounder.","container-title":"Journal of Biogeography","DOI":"10.1111/jbi.13510","ISSN":"0305-0270","issue":"3","journalAbbreviation":"Journal of Biogeography","note":"publisher: John Wiley &amp; Sons, Ltd","page":"633-645","source":"onlinelibrary.wiley.com (Atypon)","title":"Spatial contraction of demersal fish populations in a large marine ecosystem","volume":"46","author":[{"family":"Orio","given":"Alessandro"},{"family":"Bergström","given":"Ulf"},{"family":"Florin","given":"Ann-Britt"},{"family":"Lehmann","given":"Andreas"},{"family":"Šics","given":"Ivo"},{"family":"Casini","given":"Michele"}],"issued":{"date-parts":[["2019",3,1]]},"citation-key":"orioSpatialContractionDemersal2019"}},{"id":1986,"uris":["http://zotero.org/users/6116610/items/ZX3KJ4FB"],"itemData":{"id":1986,"type":"article-journal","abstract":"Knowledge about ecological interactions between species is of paramount importance in ecology and ecosystem-based fisheries management. To understand species interactions, studies of feeding habits are required. In the Baltic Sea, there is good knowledge of the diet of cod, but little is known about the diet of flounder, the second most abundant demersal fish in the region. In this study, we investigated the diets of cod and flounder for the first time using stomach content data collected simultaneously in 2015−2017 over a large offshore area of the southern Baltic Sea. The diet of flounder was relatively constant between sizes and seasons and was dominated by benthos, with a high proportion in weight of the benthic isopod Saduria entomon. The diet of cod differed between seasons and showed an ontogenetic shift with a relative decrease of benthic prey and an increase of fish prey with size. Historic diet data of cod were used to explore cod diet changes over time, revealing a shift from a specialized to generalist feeding mode paralleled by a large relative decline in benthic prey, especially S. entomon. Flounder populations have increased in the past 2 decades in the study area, and therefore we hypothesized that flounder have deprived cod of important benthic resources through competition. This competition could be exacerbated by the low benthic prey productivity due to increased hypoxia, which could contribute to explaining the current poor status of the Eastern Baltic cod. The results of this study point to the importance of including flounder in multispecies end ecosystem models.","container-title":"Marine Ecology Progress Series","DOI":"10.3354/meps13360","ISSN":"0171-8630, 1616-1599","journalAbbreviation":"Mar. Ecol. Prog. Ser.","language":"en","page":"159-170","source":"DOI.org (Crossref)","title":"Diet of dominant demersal fish species in the Baltic Sea: Is flounder stealing benthic food from cod?","title-short":"Diet of dominant demersal fish species in the Baltic Sea","volume":"645","author":[{"family":"Haase","given":"K"},{"family":"Orio","given":"A"},{"family":"Pawlak","given":"J"},{"family":"Pachur","given":"M"},{"family":"Casini","given":"M"}],"issued":{"date-parts":[["2020",7,9]]},"citation-key":"haaseDietDominantDemersal2020"}}],"schema":"https://github.com/citation-style-language/schema/raw/master/csl-citation.json"} </w:instrText>
      </w:r>
      <w:r w:rsidR="002B4F9A" w:rsidRPr="00C038C3">
        <w:fldChar w:fldCharType="separate"/>
      </w:r>
      <w:r w:rsidR="00E74C62" w:rsidRPr="00E74C62">
        <w:rPr>
          <w:lang w:val="en-GB"/>
        </w:rPr>
        <w:t xml:space="preserve">(Casini </w:t>
      </w:r>
      <w:r w:rsidR="00E74C62" w:rsidRPr="00E74C62">
        <w:rPr>
          <w:i/>
          <w:iCs/>
          <w:lang w:val="en-GB"/>
        </w:rPr>
        <w:t>et al.</w:t>
      </w:r>
      <w:r w:rsidR="00E74C62" w:rsidRPr="00E74C62">
        <w:rPr>
          <w:lang w:val="en-GB"/>
        </w:rPr>
        <w:t xml:space="preserve">, 2016a, 2021; Orio </w:t>
      </w:r>
      <w:r w:rsidR="00E74C62" w:rsidRPr="00E74C62">
        <w:rPr>
          <w:i/>
          <w:iCs/>
          <w:lang w:val="en-GB"/>
        </w:rPr>
        <w:t>et al.</w:t>
      </w:r>
      <w:r w:rsidR="00E74C62" w:rsidRPr="00E74C62">
        <w:rPr>
          <w:lang w:val="en-GB"/>
        </w:rPr>
        <w:t xml:space="preserve">, 2019; Haase </w:t>
      </w:r>
      <w:r w:rsidR="00E74C62" w:rsidRPr="00E74C62">
        <w:rPr>
          <w:i/>
          <w:iCs/>
          <w:lang w:val="en-GB"/>
        </w:rPr>
        <w:t>et al.</w:t>
      </w:r>
      <w:r w:rsidR="00E74C62" w:rsidRPr="00E74C62">
        <w:rPr>
          <w:lang w:val="en-GB"/>
        </w:rPr>
        <w:t>, 2020)</w:t>
      </w:r>
      <w:r w:rsidR="002B4F9A" w:rsidRPr="00C038C3">
        <w:fldChar w:fldCharType="end"/>
      </w:r>
      <w:r w:rsidR="005E3A64" w:rsidRPr="00C038C3">
        <w:t>.</w:t>
      </w:r>
      <w:r w:rsidR="00E22457" w:rsidRPr="00C038C3">
        <w:t xml:space="preserve"> </w:t>
      </w:r>
      <w:r w:rsidR="00995526">
        <w:t>To address the potential effects of changes in intra- and inter-specific competition</w:t>
      </w:r>
      <w:r w:rsidR="000B50BB" w:rsidRPr="00C038C3">
        <w:t>,</w:t>
      </w:r>
      <w:r w:rsidR="00E22457" w:rsidRPr="00C038C3">
        <w:t xml:space="preserve"> </w:t>
      </w:r>
      <w:r w:rsidR="00E73FC1" w:rsidRPr="00C038C3">
        <w:t>we use</w:t>
      </w:r>
      <w:r w:rsidR="002F5CD0">
        <w:t>d</w:t>
      </w:r>
      <w:r w:rsidR="00E73FC1" w:rsidRPr="00C038C3">
        <w:t xml:space="preserve"> </w:t>
      </w:r>
      <w:r w:rsidR="00E62B8F" w:rsidRPr="00C038C3">
        <w:t xml:space="preserve">predicted density of </w:t>
      </w:r>
      <w:r w:rsidR="00A85633" w:rsidRPr="00C038C3">
        <w:t xml:space="preserve">flounder and cod </w:t>
      </w:r>
      <w:r w:rsidR="00E22457" w:rsidRPr="00C038C3">
        <w:t>at the haul</w:t>
      </w:r>
      <w:r w:rsidR="00995526">
        <w:t>-</w:t>
      </w:r>
      <w:r w:rsidR="00E22457" w:rsidRPr="00C038C3">
        <w:t xml:space="preserve"> </w:t>
      </w:r>
      <w:r w:rsidR="00D12DA9" w:rsidRPr="00C038C3">
        <w:t>and</w:t>
      </w:r>
      <w:r w:rsidR="00E22457" w:rsidRPr="00C038C3">
        <w:t xml:space="preserve"> at the ICES rectangle-level</w:t>
      </w:r>
      <w:r w:rsidR="000074CC">
        <w:t xml:space="preserve">, </w:t>
      </w:r>
      <w:r w:rsidR="00BA263E">
        <w:t xml:space="preserve">as well as </w:t>
      </w:r>
      <w:r w:rsidR="005954A0" w:rsidRPr="00C038C3">
        <w:rPr>
          <w:i/>
        </w:rPr>
        <w:t>S</w:t>
      </w:r>
      <w:r w:rsidR="005954A0">
        <w:rPr>
          <w:i/>
        </w:rPr>
        <w:t>.</w:t>
      </w:r>
      <w:r w:rsidR="005954A0" w:rsidRPr="00C038C3">
        <w:rPr>
          <w:i/>
        </w:rPr>
        <w:t xml:space="preserve"> entomon</w:t>
      </w:r>
      <w:r w:rsidR="005954A0">
        <w:t xml:space="preserve"> </w:t>
      </w:r>
      <w:r w:rsidR="00BA263E">
        <w:t>densities as covariates</w:t>
      </w:r>
      <w:r w:rsidR="00C66156" w:rsidRPr="00C038C3">
        <w:t xml:space="preserve">. </w:t>
      </w:r>
      <w:r w:rsidR="00AE47A0" w:rsidRPr="00C038C3">
        <w:t>W</w:t>
      </w:r>
      <w:r w:rsidR="00CB66F3" w:rsidRPr="00C038C3">
        <w:t xml:space="preserve">e </w:t>
      </w:r>
      <w:ins w:id="889" w:author="Max Lindmark" w:date="2023-01-21T14:03:00Z">
        <w:r w:rsidR="00FB59EE">
          <w:t xml:space="preserve">did not </w:t>
        </w:r>
      </w:ins>
      <w:r w:rsidR="00C53722" w:rsidRPr="00C038C3">
        <w:t>detect</w:t>
      </w:r>
      <w:del w:id="890" w:author="Max Lindmark" w:date="2023-01-21T14:03:00Z">
        <w:r w:rsidR="00C53722" w:rsidRPr="00C038C3" w:rsidDel="00FB59EE">
          <w:delText>ed</w:delText>
        </w:r>
      </w:del>
      <w:r w:rsidR="00C53722" w:rsidRPr="00C038C3">
        <w:t xml:space="preserve"> </w:t>
      </w:r>
      <w:r w:rsidR="00651A78">
        <w:t>a</w:t>
      </w:r>
      <w:r w:rsidR="008B7DC4">
        <w:t xml:space="preserve"> negative </w:t>
      </w:r>
      <w:r w:rsidR="003B41AC" w:rsidRPr="00C038C3">
        <w:t>effect</w:t>
      </w:r>
      <w:r w:rsidR="00341CEA">
        <w:t xml:space="preserve"> of </w:t>
      </w:r>
      <w:r w:rsidR="002F5CD0">
        <w:t xml:space="preserve">cod </w:t>
      </w:r>
      <w:del w:id="891" w:author="Max Lindmark" w:date="2023-01-21T14:03:00Z">
        <w:r w:rsidR="003B41AC" w:rsidRPr="00C038C3" w:rsidDel="008B6ABB">
          <w:delText>haul</w:delText>
        </w:r>
        <w:r w:rsidR="005A515B" w:rsidDel="008B6ABB">
          <w:delText>-level</w:delText>
        </w:r>
        <w:r w:rsidR="00D86474" w:rsidRPr="00C038C3" w:rsidDel="008B6ABB">
          <w:delText xml:space="preserve"> </w:delText>
        </w:r>
      </w:del>
      <w:r w:rsidR="00D86474" w:rsidRPr="00C038C3">
        <w:t>density</w:t>
      </w:r>
      <w:r w:rsidR="00A7081B">
        <w:t xml:space="preserve"> on cod condition</w:t>
      </w:r>
      <w:r w:rsidR="007A03D6">
        <w:t xml:space="preserve">, in </w:t>
      </w:r>
      <w:ins w:id="892" w:author="Max Lindmark" w:date="2023-01-21T14:03:00Z">
        <w:r w:rsidR="007E0135">
          <w:t xml:space="preserve">contrast to </w:t>
        </w:r>
      </w:ins>
      <w:del w:id="893" w:author="Max Lindmark" w:date="2023-01-21T14:03:00Z">
        <w:r w:rsidR="007A03D6" w:rsidDel="007E0135">
          <w:delText>line with</w:delText>
        </w:r>
        <w:r w:rsidR="00C17F3B" w:rsidDel="007E0135">
          <w:delText xml:space="preserve"> </w:delText>
        </w:r>
      </w:del>
      <w:r w:rsidR="000C5AAF">
        <w:t xml:space="preserve">previous studies </w:t>
      </w:r>
      <w:del w:id="894" w:author="Max Lindmark" w:date="2023-01-21T14:03:00Z">
        <w:r w:rsidR="000C5AAF" w:rsidDel="00AA7268">
          <w:delText xml:space="preserve">finding </w:delText>
        </w:r>
      </w:del>
      <w:ins w:id="895" w:author="Max Lindmark" w:date="2023-01-21T14:03:00Z">
        <w:r w:rsidR="00AA7268">
          <w:t xml:space="preserve">suggesting </w:t>
        </w:r>
      </w:ins>
      <w:r w:rsidR="000C5AAF">
        <w:t>density</w:t>
      </w:r>
      <w:r w:rsidR="00AC3232">
        <w:t>-</w:t>
      </w:r>
      <w:r w:rsidR="000C5AAF">
        <w:t>dependen</w:t>
      </w:r>
      <w:r w:rsidR="00B11B01">
        <w:t>t</w:t>
      </w:r>
      <w:r w:rsidR="000C5AAF">
        <w:t xml:space="preserve"> effects on growth </w:t>
      </w:r>
      <w:r w:rsidR="007C63B8" w:rsidRPr="00C038C3">
        <w:fldChar w:fldCharType="begin"/>
      </w:r>
      <w:r w:rsidR="00E74C62">
        <w:instrText xml:space="preserve"> ADDIN ZOTERO_ITEM CSL_CITATION {"citationID":"BSMruUZ4","properties":{"formattedCitation":"(Sved\\uc0\\u228{}ng and Hornborg, 2014)","plainCitation":"(Svedäng and Hornborg, 2014)","noteIndex":0},"citationItems":[{"id":156,"uris":["http://zotero.org/users/6116610/items/IDYQ34SF"],"itemData":{"id":156,"type":"article-journal","abstract":"Over the last decades, views on fisheries management have oscillated between alarm and trust in management progress. The predominant policy for remedying the world fishing crisis aims at maximum sustainable yield (MSY) by adjusting gear selectivity and fishing effort. Here we report a case study on how striving for higher yields from the Eastern Baltic cod stock by increasing selectivity has become exceedingly detrimental for its productivity. Although there is a successive increase in numbers of undersized fish, growth potential is severely reduced, and fishing mortality in fishable size has increased. Once density-dependent growth is introduced, the process is self-enforcing as long as the recruitment remains stable. Our findings suggest that policies focusing on maximum yield while targeting greater sizes are risky and should instead prioritize catch rates over yield. Disregarding the underlying population structure may jeopardize stock productivity, with dire consequences for the fishing industry and ecosystem structure and function.","container-title":"Nature Communications","DOI":"10.1038/ncomms5152","note":"PMID: 24920387","page":"4152","title":"Selective fishing induces density-dependent growth","volume":"5","author":[{"family":"Svedäng","given":"H"},{"family":"Hornborg","given":"S"}],"issued":{"date-parts":[["2014"]]},"citation-key":"svedangSelectiveFishingInduces2014"}}],"schema":"https://github.com/citation-style-language/schema/raw/master/csl-citation.json"} </w:instrText>
      </w:r>
      <w:r w:rsidR="007C63B8" w:rsidRPr="00C038C3">
        <w:fldChar w:fldCharType="separate"/>
      </w:r>
      <w:r w:rsidR="00E74C62" w:rsidRPr="00E74C62">
        <w:rPr>
          <w:lang w:val="en-GB"/>
        </w:rPr>
        <w:t>(Svedäng and Hornborg, 2014)</w:t>
      </w:r>
      <w:r w:rsidR="007C63B8" w:rsidRPr="00C038C3">
        <w:fldChar w:fldCharType="end"/>
      </w:r>
      <w:del w:id="896" w:author="Max Lindmark" w:date="2023-01-21T14:03:00Z">
        <w:r w:rsidR="008B7DC4" w:rsidDel="00AC22EC">
          <w:delText xml:space="preserve">, </w:delText>
        </w:r>
        <w:r w:rsidR="006F3F3D" w:rsidDel="00AC22EC">
          <w:delText xml:space="preserve">though the effect is </w:delText>
        </w:r>
        <w:r w:rsidR="00C17F3B" w:rsidDel="00AC22EC">
          <w:delText xml:space="preserve">uncertain and </w:delText>
        </w:r>
        <w:r w:rsidR="006E1FD0" w:rsidDel="00AC22EC">
          <w:delText>minor</w:delText>
        </w:r>
        <w:r w:rsidR="001C3838" w:rsidDel="00AC22EC">
          <w:delText xml:space="preserve"> compared to the other predictors</w:delText>
        </w:r>
      </w:del>
      <w:del w:id="897" w:author="Max Lindmark" w:date="2023-01-21T14:04:00Z">
        <w:r w:rsidR="006F3F3D" w:rsidDel="009C42FD">
          <w:delText>.</w:delText>
        </w:r>
        <w:r w:rsidR="00C17F3B" w:rsidDel="009C42FD">
          <w:delText xml:space="preserve"> We did</w:delText>
        </w:r>
      </w:del>
      <w:ins w:id="898" w:author="Max Lindmark" w:date="2023-01-21T14:04:00Z">
        <w:r w:rsidR="009C42FD">
          <w:t>.</w:t>
        </w:r>
      </w:ins>
      <w:r w:rsidR="00C17F3B">
        <w:t xml:space="preserve"> </w:t>
      </w:r>
      <w:del w:id="899" w:author="Max Lindmark" w:date="2023-01-21T14:04:00Z">
        <w:r w:rsidR="00C17F3B" w:rsidDel="009C42FD">
          <w:delText xml:space="preserve">not detect </w:delText>
        </w:r>
        <w:r w:rsidR="00BA50CA" w:rsidDel="009C42FD">
          <w:delText>an effect of f</w:delText>
        </w:r>
      </w:del>
      <w:ins w:id="900" w:author="Max Lindmark" w:date="2023-01-21T14:04:00Z">
        <w:r w:rsidR="009C42FD">
          <w:t>F</w:t>
        </w:r>
      </w:ins>
      <w:r w:rsidR="00BA50CA">
        <w:t xml:space="preserve">lounder density </w:t>
      </w:r>
      <w:ins w:id="901" w:author="Max Lindmark" w:date="2023-01-21T14:04:00Z">
        <w:r w:rsidR="009C42FD">
          <w:t xml:space="preserve">was also not clearly linked to condition </w:t>
        </w:r>
      </w:ins>
      <w:r w:rsidR="008B7DC4">
        <w:t>at any scale</w:t>
      </w:r>
      <w:r w:rsidR="007C63B8">
        <w:t>.</w:t>
      </w:r>
      <w:r w:rsidR="00DE2A29">
        <w:t xml:space="preserve"> </w:t>
      </w:r>
      <w:del w:id="902" w:author="Max Lindmark" w:date="2023-01-21T14:04:00Z">
        <w:r w:rsidR="00CF5928" w:rsidDel="0007649A">
          <w:delText>However</w:delText>
        </w:r>
      </w:del>
      <w:ins w:id="903" w:author="Max Lindmark" w:date="2023-01-21T14:04:00Z">
        <w:r w:rsidR="0007649A">
          <w:t>That said</w:t>
        </w:r>
      </w:ins>
      <w:r w:rsidR="00CF5928">
        <w:t xml:space="preserve">, </w:t>
      </w:r>
      <w:ins w:id="904" w:author="Max Lindmark" w:date="2023-01-21T14:06:00Z">
        <w:r w:rsidR="00B42F9C">
          <w:t>growth is not the same as condition</w:t>
        </w:r>
        <w:r w:rsidR="005120F8">
          <w:t xml:space="preserve"> and </w:t>
        </w:r>
      </w:ins>
      <w:r w:rsidR="00CF5928" w:rsidRPr="00C038C3">
        <w:t>biomass density is not a direct measure of competition</w:t>
      </w:r>
      <w:r w:rsidR="00324551">
        <w:t>—a</w:t>
      </w:r>
      <w:r w:rsidR="00CF5928" w:rsidRPr="00C038C3">
        <w:t>reas with higher densities of cod and flounder could simply also have more food</w:t>
      </w:r>
      <w:r w:rsidR="00CF5928">
        <w:t xml:space="preserve">. It could also be because the biomass of both cod and flounder have been at relatively low levels during the past three </w:t>
      </w:r>
      <w:r w:rsidR="00CF5928">
        <w:lastRenderedPageBreak/>
        <w:t xml:space="preserve">decades from a historical perspective </w:t>
      </w:r>
      <w:r w:rsidR="00CF5928">
        <w:fldChar w:fldCharType="begin"/>
      </w:r>
      <w:r w:rsidR="00E74C62">
        <w:instrText xml:space="preserve"> ADDIN ZOTERO_ITEM CSL_CITATION {"citationID":"tl2X0AU6","properties":{"formattedCitation":"(Tomczak {\\i{}et al.}, 2022)","plainCitation":"(Tomczak et al., 2022)","noteIndex":0},"citationItems":[{"id":3511,"uris":["http://zotero.org/users/6116610/items/WFH2R2NM"],"itemData":{"id":3511,"type":"article-journal","abstract":"The occurrence of regime shifts in marine ecosystems has important implications for environmental legislation that requires setting reference levels and targets of quantitative restoration outcomes. The Baltic Sea ecosystem has undergone large changes in the 20th century related to anthropogenic pressures and climate variability, which have caused ecosystem reorganization. Here, we compiled historical information and identified relationships in our dataset using multivariate statistics and modeling across 31 biotic and abiotic variables from 1925 to 2005 in the Central Baltic Sea. We identified a series of ecosystem regime shifts in the 1930s, 1970s, and at the end of the 1980s/beginning of the 1990s. In the long term, the Central Baltic Sea showed a regime shift from a benthic to pelagic-dominated state. Historically, benthic components played a significant role in trophic transfer, while in the more recent productive system pelagic–benthic coupling was weak and pelagic components dominated. Our analysis shows that for the entire time period, productivity, climate, and hydrography mainly affected the functioning of the food web, whereas fishing became important more recently. Eutrophication had far-reaching direct and indirect impacts from a long-term perspective and changed not only the trophic state of the system but also affected higher trophic levels. Our study also suggests a switch in regulatory drivers from salinity to oxygen. The “reference ecosystem” identified in our analysis may guide the establishment of an ecosystem state baseline and threshold values for ecosystem state indicators of the Central Baltic Sea.","container-title":"Limnology and Oceanography","DOI":"10.1002/lno.11975","ISSN":"1939-5590","issue":"S1","language":"en","note":"_eprint: https://onlinelibrary.wiley.com/doi/pdf/10.1002/lno.11975","page":"S266-S284","source":"Wiley Online Library","title":"Reference state, structure, regime shifts, and regulatory drivers in a coastal sea over the last century: The Central Baltic Sea case","title-short":"Reference state, structure, regime shifts, and regulatory drivers in a coastal sea over the last century","volume":"67","author":[{"family":"Tomczak","given":"Maciej T."},{"family":"Müller-Karulis","given":"Bärbel"},{"family":"Blenckner","given":"Thorsten"},{"family":"Ehrnsten","given":"Eva"},{"family":"Eero","given":"Margit"},{"family":"Gustafsson","given":"Bo"},{"family":"Norkko","given":"Alf"},{"family":"Otto","given":"Saskia A."},{"family":"Timmermann","given":"Karen"},{"family":"Humborg","given":"Christoph"}],"issued":{"date-parts":[["2022"]]},"citation-key":"tomczakReferenceStateStructure2022"}}],"schema":"https://github.com/citation-style-language/schema/raw/master/csl-citation.json"} </w:instrText>
      </w:r>
      <w:r w:rsidR="00CF5928">
        <w:fldChar w:fldCharType="separate"/>
      </w:r>
      <w:r w:rsidR="00E74C62" w:rsidRPr="00E74C62">
        <w:rPr>
          <w:lang w:val="en-GB"/>
        </w:rPr>
        <w:t xml:space="preserve">(Tomczak </w:t>
      </w:r>
      <w:r w:rsidR="00E74C62" w:rsidRPr="00E74C62">
        <w:rPr>
          <w:i/>
          <w:iCs/>
          <w:lang w:val="en-GB"/>
        </w:rPr>
        <w:t>et al.</w:t>
      </w:r>
      <w:r w:rsidR="00E74C62" w:rsidRPr="00E74C62">
        <w:rPr>
          <w:lang w:val="en-GB"/>
        </w:rPr>
        <w:t>, 2022)</w:t>
      </w:r>
      <w:r w:rsidR="00CF5928">
        <w:fldChar w:fldCharType="end"/>
      </w:r>
      <w:r w:rsidR="00CF5928">
        <w:t xml:space="preserve">. </w:t>
      </w:r>
      <w:ins w:id="905" w:author="Max Lindmark" w:date="2023-01-21T14:06:00Z">
        <w:r w:rsidR="003720E6">
          <w:t xml:space="preserve">We do find statistically clear </w:t>
        </w:r>
      </w:ins>
      <w:del w:id="906" w:author="Max Lindmark" w:date="2023-01-21T14:06:00Z">
        <w:r w:rsidR="00DE2A29" w:rsidDel="003720E6">
          <w:delText xml:space="preserve">The </w:delText>
        </w:r>
      </w:del>
      <w:ins w:id="907" w:author="Max Lindmark" w:date="2023-01-21T14:06:00Z">
        <w:r w:rsidR="003720E6">
          <w:t xml:space="preserve">positive effects of </w:t>
        </w:r>
      </w:ins>
      <w:del w:id="908" w:author="Max Lindmark" w:date="2023-01-21T14:06:00Z">
        <w:r w:rsidR="00DE2A29" w:rsidDel="003720E6">
          <w:delText xml:space="preserve">effect of </w:delText>
        </w:r>
      </w:del>
      <w:r w:rsidR="00DE2A29" w:rsidRPr="00F65414">
        <w:rPr>
          <w:i/>
        </w:rPr>
        <w:t>S. entomon</w:t>
      </w:r>
      <w:r w:rsidR="00DE2A29">
        <w:rPr>
          <w:iCs/>
        </w:rPr>
        <w:t xml:space="preserve"> </w:t>
      </w:r>
      <w:ins w:id="909" w:author="Max Lindmark" w:date="2023-01-21T14:06:00Z">
        <w:r w:rsidR="003720E6">
          <w:rPr>
            <w:iCs/>
          </w:rPr>
          <w:t xml:space="preserve">biomass density </w:t>
        </w:r>
      </w:ins>
      <w:r w:rsidR="00323922">
        <w:rPr>
          <w:iCs/>
        </w:rPr>
        <w:t>at the rectangle level</w:t>
      </w:r>
      <w:del w:id="910" w:author="Max Lindmark" w:date="2023-01-21T14:06:00Z">
        <w:r w:rsidR="00DA0A5A" w:rsidDel="003720E6">
          <w:rPr>
            <w:iCs/>
          </w:rPr>
          <w:delText xml:space="preserve"> </w:delText>
        </w:r>
        <w:r w:rsidR="00DE2A29" w:rsidDel="003720E6">
          <w:rPr>
            <w:iCs/>
          </w:rPr>
          <w:delText>was positive</w:delText>
        </w:r>
        <w:r w:rsidR="00DE2A29" w:rsidDel="00474E4F">
          <w:rPr>
            <w:iCs/>
          </w:rPr>
          <w:delText xml:space="preserve">, but uncertain and </w:delText>
        </w:r>
        <w:r w:rsidR="00CB58B4" w:rsidDel="00474E4F">
          <w:rPr>
            <w:iCs/>
          </w:rPr>
          <w:delText>small in magnitude</w:delText>
        </w:r>
      </w:del>
      <w:r w:rsidR="00DE2A29">
        <w:rPr>
          <w:iCs/>
        </w:rPr>
        <w:t>.</w:t>
      </w:r>
      <w:r w:rsidR="007A03D6">
        <w:t xml:space="preserve"> </w:t>
      </w:r>
      <w:ins w:id="911" w:author="Max Lindmark" w:date="2023-01-21T14:14:00Z">
        <w:r w:rsidR="000552E5">
          <w:t>This is interesting, because</w:t>
        </w:r>
        <w:r w:rsidR="000D574C">
          <w:t xml:space="preserve"> </w:t>
        </w:r>
        <w:r w:rsidR="001F0C3C">
          <w:t xml:space="preserve">Neuenfeldt </w:t>
        </w:r>
        <w:r w:rsidR="001F0C3C" w:rsidRPr="00952D43">
          <w:rPr>
            <w:i/>
            <w:iCs/>
            <w:rPrChange w:id="912" w:author="Max Lindmark" w:date="2023-01-21T14:15:00Z">
              <w:rPr/>
            </w:rPrChange>
          </w:rPr>
          <w:t>et al.</w:t>
        </w:r>
        <w:r w:rsidR="001F0C3C">
          <w:t xml:space="preserve">, </w:t>
        </w:r>
      </w:ins>
      <w:r w:rsidR="00952D43">
        <w:fldChar w:fldCharType="begin"/>
      </w:r>
      <w:r w:rsidR="00952D43">
        <w:instrText xml:space="preserve"> ADDIN ZOTERO_ITEM CSL_CITATION {"citationID":"cyQMuJ0t","properties":{"formattedCitation":"(2020)","plainCitation":"(2020)","noteIndex":0},"citationItems":[{"id":967,"uris":["http://zotero.org/users/6116610/items/K43P9JFL"],"itemData":{"id":967,"type":"article-journal","abstract":"Five decades of stomach content data allowed insight into the development of consumption, diet composition, and resulting somatic growth of Gadus morhua (Atlantic cod) in the eastern Baltic Sea. We show a recent reversal in feeding level over body length. Present feeding levels of small cod indicate severe growth limitation and increased starvation-related mortality. For young cod, the low growth rate and the high mortality rate are manifested through a reduction in size-at-age. The low feeding levels are likely the result of a decrease in benthic prey abundance due to increased hypoxic areas, while decreasing abundances of pelagic species in the area of cod distribution have prevented a compensatory shift in diet. Our study emphasizes that environmental forcing and the decline in pelagic prey caused changes in consumption and growth rates of small cod. The food reduction is ampliﬁed by stunted growth leading to high densities of cod of smaller size competing for the scarce resources. The average growth rate is negative, and only individuals with feeding levels well above average will survive, though growing slowly. These results suggest that the relation between consumption rate, somatic growth and predatorprey population densities is strongly environmentally mediated.","container-title":"ICES Journal of Marine Science","DOI":"10.1093/icesjms/fsz224","ISSN":"1054-3139, 1095-9289","issue":"2","language":"en","page":"624-632","source":"DOI.org (Crossref)","title":"Feeding and growth of Atlantic cod (&lt;i&gt;Gadus morhua&lt;/i&gt; L.) in the eastern Baltic Sea under environmental change","volume":"77","author":[{"family":"Neuenfeldt","given":"Stefan"},{"family":"Bartolino","given":"Valerio"},{"family":"Orio","given":"Alessandro"},{"family":"Andersen","given":"Ken H"},{"family":"Andersen","given":"Niels G"},{"family":"Niiranen","given":"Susa"},{"family":"Bergström","given":"Ulf"},{"family":"Ustups","given":"Didzis"},{"family":"Kulatska","given":"Nataliia"},{"family":"Casini","given":"Michele"}],"editor":[{"family":"Ojaveer","given":"Henn"}],"issued":{"date-parts":[["2020"]]},"citation-key":"neuenfeldtFeedingGrowthAtlantic2020"},"suppress-author":true}],"schema":"https://github.com/citation-style-language/schema/raw/master/csl-citation.json"} </w:instrText>
      </w:r>
      <w:r w:rsidR="00952D43">
        <w:fldChar w:fldCharType="separate"/>
      </w:r>
      <w:r w:rsidR="00952D43">
        <w:rPr>
          <w:noProof/>
        </w:rPr>
        <w:t>(2020)</w:t>
      </w:r>
      <w:r w:rsidR="00952D43">
        <w:fldChar w:fldCharType="end"/>
      </w:r>
      <w:ins w:id="913" w:author="Max Lindmark" w:date="2023-01-21T14:14:00Z">
        <w:r w:rsidR="000552E5">
          <w:t xml:space="preserve"> </w:t>
        </w:r>
      </w:ins>
      <w:ins w:id="914" w:author="Max Lindmark" w:date="2023-01-21T14:15:00Z">
        <w:r w:rsidR="00551050">
          <w:t xml:space="preserve">found that </w:t>
        </w:r>
        <w:r w:rsidR="00CA4A77">
          <w:t xml:space="preserve">cod </w:t>
        </w:r>
        <w:r w:rsidR="00444298">
          <w:t xml:space="preserve">had more saduria in stomachs </w:t>
        </w:r>
        <w:r w:rsidR="00AC5E76">
          <w:t xml:space="preserve">in the </w:t>
        </w:r>
        <w:r w:rsidR="00CA4A77">
          <w:t>years 1963–1988</w:t>
        </w:r>
      </w:ins>
      <w:ins w:id="915" w:author="Max Lindmark" w:date="2023-01-21T14:16:00Z">
        <w:r w:rsidR="004201EF">
          <w:t xml:space="preserve"> </w:t>
        </w:r>
      </w:ins>
      <w:ins w:id="916" w:author="Max Lindmark" w:date="2023-01-21T14:15:00Z">
        <w:r w:rsidR="00E27989">
          <w:t>compared to 1994–</w:t>
        </w:r>
      </w:ins>
      <w:ins w:id="917" w:author="Max Lindmark" w:date="2023-01-21T14:16:00Z">
        <w:r w:rsidR="00A2578C">
          <w:t>2014</w:t>
        </w:r>
      </w:ins>
      <w:ins w:id="918" w:author="Max Lindmark" w:date="2023-01-21T14:17:00Z">
        <w:r w:rsidR="00750999">
          <w:t>.</w:t>
        </w:r>
      </w:ins>
      <w:ins w:id="919" w:author="Max Lindmark" w:date="2023-01-21T14:15:00Z">
        <w:r w:rsidR="00551050">
          <w:t xml:space="preserve"> </w:t>
        </w:r>
      </w:ins>
      <w:ins w:id="920" w:author="Max Lindmark" w:date="2023-01-21T14:17:00Z">
        <w:r w:rsidR="00531F68">
          <w:t>However, the time period 1963–1988 contains years with both low and high body growth and condition in cod</w:t>
        </w:r>
        <w:r w:rsidR="005A2A0E">
          <w:t xml:space="preserve"> </w:t>
        </w:r>
      </w:ins>
      <w:r w:rsidR="008675B1">
        <w:fldChar w:fldCharType="begin"/>
      </w:r>
      <w:r w:rsidR="008675B1">
        <w:instrText xml:space="preserve"> ADDIN ZOTERO_ITEM CSL_CITATION {"citationID":"VR98zfHl","properties":{"formattedCitation":"(Casini {\\i{}et al.}, 2016a; Mion {\\i{}et al.}, 2021)","plainCitation":"(Casini et al., 2016a; Mion et al., 2021)","noteIndex":0},"citationItems":[{"id":794,"uris":["http://zotero.org/users/6116610/items/39XLSPWN"],"itemData":{"id":794,"type":"article-journal","abstract":"Investigating the factors regulating fish condition is crucial in ecology and the management of exploited fish populations. The body condition of cod (Gadus morhua) in the Baltic Sea has dramatically decreased during the past two decades, with large implications for the fishery relying on this resource. Here, we statistically investigated the potential drivers of the Baltic cod condition during the past 40 years using newly compiled fishery-independent biological data and hydrological observations. We evidenced a combination of different factors operating before and after the ecological regime shift that occurred in the Baltic Sea in the early 1990s. The changes in cod condition related to feeding opportunities, driven either by density-dependence or food limitation, along the whole period investigated and to the fivefold increase in the extent of hypoxic areas in the most recent 20 years. Hypoxic areas can act on cod condition through different mechanisms related directly to species physiology, or indirectly to behaviour and trophic interactions. Our analyses found statistical evidence for an effect of the hypoxia-induced habitat compression on cod condition possibly operating via crowding and density-dependent processes. These results furnish novel insights into the population dynamics of Baltic Sea cod that can aid the management of this currently threatened population.","container-title":"Royal Society Open Science","DOI":"10.1098/rsos.160416","issue":"10","journalAbbreviation":"Royal Society Open Science","page":"160416","source":"royalsocietypublishing.org (Atypon)","title":"Hypoxic areas, density-dependence and food limitation drive the body condition of a heavily exploited marine fish predator","volume":"3","author":[{"family":"Casini","given":"Michele"},{"family":"Käll","given":"Filip"},{"family":"Hansson","given":"Martin"},{"family":"Plikshs","given":"Maris"},{"family":"Baranova","given":"Tatjana"},{"family":"Karlsson","given":"Olle"},{"family":"Lundström","given":"Karl"},{"family":"Neuenfeldt","given":"Stefan"},{"family":"Gårdmark","given":"Anna"},{"family":"Hjelm","given":"Joakim"}],"issued":{"date-parts":[["2016"]]},"citation-key":"casiniHypoxicAreasDensitydependence2016"}},{"id":2697,"uris":["http://zotero.org/users/6116610/items/38XXNVJ9"],"itemData":{"id":2697,"type":"article-journal","abstract":"Long time series of reliable individual growth estimates are crucial for understanding the status of a fish stock and deciding upon appropriate management. Tagging data provide valuable information about fish growth, and are especially useful when age-based growth estimates and stock assessments are compromised by age-determination uncertainties. However, in the literature there is a lack of studies assessing possible changes in growth over time using tagging data. Here, data from tagging experiments performed in the Baltic Sea between 1971 and 2019 were added to those previously analysed for 1955–1970 to build the most extensive tagging dataset available for Eastern Baltic cod (Gadus morhua, Gadidae), a threatened stock with severe age-determination problems. Two length-based methods, the GROTAG model (based on the von Bertalanffy growth function) and a Generalized Additive Model, were used to assess for the first time the potential long-term changes in cod growth using age-independent data. Both methods showed strong changes in growth with an increase until the end of the 1980s (8.6–10.6 cm/year for a 40 cm cod depending on the model) followed by a sharp decline. This study also revealed that the current growth of cod is the lowest observed in the past 7 decades (4.3–5.1 cm/year for a 40 cm cod depending on the model), indicating very low productivity. This study provides the first example of the use of tagging data to estimate multidecadal changes in growth rates in wild fish. This methodology can also be applied to other species, especially in those cases where severe age-determination problems exist.","container-title":"Fish and Fisheries","DOI":"https://doi.org/10.1111/faf.12527","ISSN":"1467-2979","issue":"2","language":"en","license":"© 2020 John Wiley &amp; Sons Ltd","note":"_eprint: https://onlinelibrary.wiley.com/doi/pdf/10.1111/faf.12527","page":"413-427","source":"Wiley Online Library","title":"Multidecadal changes in fish growth rates estimated from tagging data: A case study from the Eastern Baltic cod &lt;i&gt;Gadus morhua&lt;/i&gt;, Gadidae)","title-short":"Multidecadal changes in fish growth rates estimated from tagging data","volume":"22","author":[{"family":"Mion","given":"Monica"},{"family":"Haase","given":"Stefanie"},{"family":"Hemmer‐Hansen","given":"Jakob"},{"family":"Hilvarsson","given":"Annelie"},{"family":"Hüssy","given":"Karin"},{"family":"Krüger‐Johnsen","given":"Maria"},{"family":"Krumme","given":"Uwe"},{"family":"McQueen","given":"Kate"},{"family":"Plikshs","given":"Maris"},{"family":"Radtke","given":"Krzysztof"},{"family":"Schade","given":"Franziska Maria"},{"family":"Vitale","given":"Francesca"},{"family":"Casini","given":"Michele"}],"issued":{"date-parts":[["2021"]]},"citation-key":"mionMultidecadalChangesFish2021"}}],"schema":"https://github.com/citation-style-language/schema/raw/master/csl-citation.json"} </w:instrText>
      </w:r>
      <w:r w:rsidR="008675B1">
        <w:fldChar w:fldCharType="separate"/>
      </w:r>
      <w:r w:rsidR="008675B1" w:rsidRPr="008675B1">
        <w:rPr>
          <w:lang w:val="en-GB"/>
        </w:rPr>
        <w:t xml:space="preserve">(Casini </w:t>
      </w:r>
      <w:r w:rsidR="008675B1" w:rsidRPr="008675B1">
        <w:rPr>
          <w:i/>
          <w:iCs/>
          <w:lang w:val="en-GB"/>
        </w:rPr>
        <w:t>et al.</w:t>
      </w:r>
      <w:r w:rsidR="008675B1" w:rsidRPr="008675B1">
        <w:rPr>
          <w:lang w:val="en-GB"/>
        </w:rPr>
        <w:t xml:space="preserve">, 2016a; Mion </w:t>
      </w:r>
      <w:r w:rsidR="008675B1" w:rsidRPr="008675B1">
        <w:rPr>
          <w:i/>
          <w:iCs/>
          <w:lang w:val="en-GB"/>
        </w:rPr>
        <w:t>et al.</w:t>
      </w:r>
      <w:r w:rsidR="008675B1" w:rsidRPr="008675B1">
        <w:rPr>
          <w:lang w:val="en-GB"/>
        </w:rPr>
        <w:t>, 2021)</w:t>
      </w:r>
      <w:r w:rsidR="008675B1">
        <w:fldChar w:fldCharType="end"/>
      </w:r>
      <w:ins w:id="921" w:author="Max Lindmark" w:date="2023-01-21T14:17:00Z">
        <w:r w:rsidR="00531F68">
          <w:t>.</w:t>
        </w:r>
      </w:ins>
      <w:ins w:id="922" w:author="Max Lindmark" w:date="2023-01-21T14:18:00Z">
        <w:r w:rsidR="00A95782">
          <w:t xml:space="preserve"> Moreover, </w:t>
        </w:r>
      </w:ins>
      <w:del w:id="923" w:author="Max Lindmark" w:date="2023-01-21T14:11:00Z">
        <w:r w:rsidR="00F6786B" w:rsidDel="000552E5">
          <w:delText>Th</w:delText>
        </w:r>
        <w:r w:rsidR="00F03166" w:rsidDel="000552E5">
          <w:delText xml:space="preserve">is </w:delText>
        </w:r>
      </w:del>
      <w:del w:id="924" w:author="Max Lindmark" w:date="2023-01-21T14:18:00Z">
        <w:r w:rsidR="00F03166" w:rsidDel="006417B6">
          <w:delText xml:space="preserve">lack of </w:delText>
        </w:r>
        <w:r w:rsidR="00A7081B" w:rsidDel="006417B6">
          <w:delText xml:space="preserve">a clear </w:delText>
        </w:r>
        <w:r w:rsidR="00F03166" w:rsidDel="006417B6">
          <w:delText xml:space="preserve">effect could be due to benthic food availability not changing dramatically over the time period in the southern Baltic Sea, as shown in </w:delText>
        </w:r>
      </w:del>
      <w:r w:rsidR="00F03166">
        <w:t xml:space="preserve">Svedäng et al. </w:t>
      </w:r>
      <w:r w:rsidR="00600B9A">
        <w:fldChar w:fldCharType="begin"/>
      </w:r>
      <w:r w:rsidR="00E74C62">
        <w:instrText xml:space="preserve"> ADDIN ZOTERO_ITEM CSL_CITATION {"citationID":"Xvgvcr1n","properties":{"formattedCitation":"(Sved\\uc0\\u228{}ng {\\i{}et al.}, 2022)","plainCitation":"(Svedäng et al., 2022)","noteIndex":0},"citationItems":[{"id":3515,"uris":["http://zotero.org/users/6116610/items/DMW77IQR"],"itemData":{"id":3515,"type":"article-journal","abstract":"Hypoxia is presently seen as the principal driver behind the decline of the former dominating Eastern Baltic cod stock (EBC; Gadus morhua). It has been proposed that both worsening conditions for reproduction and lower individual growth, condition, and survival are linked to hypoxia. Here, we elucidate the ecological envelope of EBC in terms of salinity stratification, oxygen content, and benthic animal biomasses, and how it has affected EBC productivity over time. The spawning conditions started deteriorating in the Gotland Deep in the 1950s due to oxygen depletion. In contrast, in the Bornholm Basin, hydrographic conditions have remained unchanged over the last 60 years. Indeed, the current extent of both well-oxygenated areas and the frequency of hypoxia events do not differ substantially from periods with high EBC productivity in the 1970s–1980s. Furthermore, oxygenated and therefore potentially suitable feeding areas are abundant in all parts of the Baltic Sea, and our novel analysis provides no evidence of a reduction in benthic food sources for EBC over the last 30 years. We find that while reproduction failure is intricately linked to hydrographic dynamics, a relationship between the spread of hypoxia and the decline in EBC productivity during the last decades cannot be substantiated.","container-title":"ICES Journal of Marine Science","DOI":"10.1093/icesjms/fsac017","ISSN":"1054-3139","journalAbbreviation":"ICES Journal of Marine Science","page":"fsac017","source":"Silverchair","title":"Re-thinking the “ecological envelope” of Eastern Baltic cod (&lt;i&gt;Gadus morhua&lt;/i&gt;): conditions for productivity, reproduction, and feeding over time","title-short":"Re-thinking the “ecological envelope” of Eastern Baltic cod (Gadus morhua)","author":[{"family":"Svedäng","given":"Henrik"},{"family":"Savchuk","given":"Oleg"},{"family":"Villnäs","given":"Anna"},{"family":"Norkko","given":"Alf"},{"family":"Gustafsson","given":"Bo G"},{"family":"Wikström","given":"Sofia A"},{"family":"Humborg","given":"Christoph"}],"issued":{"date-parts":[["2022",2,18]]},"citation-key":"svedangRethinkingEcologicalEnvelope2022"}}],"schema":"https://github.com/citation-style-language/schema/raw/master/csl-citation.json"} </w:instrText>
      </w:r>
      <w:r w:rsidR="00600B9A">
        <w:fldChar w:fldCharType="separate"/>
      </w:r>
      <w:r w:rsidR="00E74C62" w:rsidRPr="00E74C62">
        <w:rPr>
          <w:lang w:val="en-GB"/>
        </w:rPr>
        <w:t xml:space="preserve">(Svedäng </w:t>
      </w:r>
      <w:r w:rsidR="00E74C62" w:rsidRPr="00E74C62">
        <w:rPr>
          <w:i/>
          <w:iCs/>
          <w:lang w:val="en-GB"/>
        </w:rPr>
        <w:t>et al.</w:t>
      </w:r>
      <w:r w:rsidR="00E74C62" w:rsidRPr="00E74C62">
        <w:rPr>
          <w:lang w:val="en-GB"/>
        </w:rPr>
        <w:t>, 2022)</w:t>
      </w:r>
      <w:r w:rsidR="00600B9A">
        <w:fldChar w:fldCharType="end"/>
      </w:r>
      <w:ins w:id="925" w:author="Max Lindmark" w:date="2023-01-21T14:18:00Z">
        <w:r w:rsidR="00CC2886">
          <w:t xml:space="preserve"> </w:t>
        </w:r>
        <w:r w:rsidR="007A4011">
          <w:t xml:space="preserve">recently showed </w:t>
        </w:r>
        <w:r w:rsidR="00020C62">
          <w:t xml:space="preserve">that </w:t>
        </w:r>
        <w:r w:rsidR="00CC2886">
          <w:t xml:space="preserve">benthic food availability </w:t>
        </w:r>
        <w:r w:rsidR="003A0075">
          <w:t>ha</w:t>
        </w:r>
        <w:r w:rsidR="000F2A28">
          <w:t>s</w:t>
        </w:r>
        <w:r w:rsidR="003A0075">
          <w:t xml:space="preserve"> </w:t>
        </w:r>
        <w:r w:rsidR="00CC2886">
          <w:t>not chang</w:t>
        </w:r>
        <w:r w:rsidR="000F2A28">
          <w:t xml:space="preserve">ed </w:t>
        </w:r>
        <w:r w:rsidR="00CC2886">
          <w:t>dramatically over the time period in the southern Baltic Sea</w:t>
        </w:r>
      </w:ins>
      <w:r w:rsidR="005602D0">
        <w:t>.</w:t>
      </w:r>
      <w:ins w:id="926" w:author="Max Lindmark" w:date="2023-01-21T14:19:00Z">
        <w:r w:rsidR="00C4087E">
          <w:t xml:space="preserve"> More studies are needed to </w:t>
        </w:r>
        <w:r w:rsidR="00451129">
          <w:t xml:space="preserve">determine </w:t>
        </w:r>
        <w:r w:rsidR="006F15E9">
          <w:t>why cod seem to feed less o</w:t>
        </w:r>
      </w:ins>
      <w:ins w:id="927" w:author="Max Lindmark" w:date="2023-01-21T14:20:00Z">
        <w:r w:rsidR="006F15E9">
          <w:t xml:space="preserve">n </w:t>
        </w:r>
        <w:r w:rsidR="006F15E9" w:rsidRPr="00F65414">
          <w:rPr>
            <w:i/>
          </w:rPr>
          <w:t>S. entomon</w:t>
        </w:r>
        <w:r w:rsidR="00CF2F42">
          <w:rPr>
            <w:iCs/>
          </w:rPr>
          <w:t xml:space="preserve"> and if it is related to competition.</w:t>
        </w:r>
      </w:ins>
      <w:del w:id="928" w:author="Max Lindmark" w:date="2023-01-21T14:19:00Z">
        <w:r w:rsidR="005602D0" w:rsidDel="006F15E9">
          <w:delText xml:space="preserve"> </w:delText>
        </w:r>
      </w:del>
    </w:p>
    <w:p w14:paraId="37F13602" w14:textId="23198309" w:rsidR="00592401" w:rsidRDefault="006D667E">
      <w:pPr>
        <w:spacing w:line="480" w:lineRule="auto"/>
        <w:ind w:firstLine="284"/>
        <w:contextualSpacing/>
        <w:mirrorIndents/>
        <w:jc w:val="both"/>
        <w:rPr>
          <w:ins w:id="929" w:author="Max Lindmark" w:date="2023-01-15T14:09:00Z"/>
        </w:rPr>
        <w:pPrChange w:id="930" w:author="Max Lindmark" w:date="2023-01-15T14:09:00Z">
          <w:pPr>
            <w:spacing w:line="480" w:lineRule="auto"/>
            <w:contextualSpacing/>
            <w:mirrorIndents/>
            <w:jc w:val="both"/>
          </w:pPr>
        </w:pPrChange>
      </w:pPr>
      <w:r w:rsidRPr="00C038C3">
        <w:t xml:space="preserve">A </w:t>
      </w:r>
      <w:r w:rsidR="00D1705D" w:rsidRPr="00C038C3">
        <w:t>reduced</w:t>
      </w:r>
      <w:r w:rsidR="006D0D97" w:rsidRPr="00C038C3">
        <w:t xml:space="preserve"> availability </w:t>
      </w:r>
      <w:r w:rsidRPr="00C038C3">
        <w:t xml:space="preserve">of </w:t>
      </w:r>
      <w:r w:rsidR="00D311F8" w:rsidRPr="00C038C3">
        <w:t xml:space="preserve">sprat </w:t>
      </w:r>
      <w:r w:rsidRPr="00C038C3">
        <w:t xml:space="preserve">(either </w:t>
      </w:r>
      <w:r w:rsidR="002E0BEF" w:rsidRPr="00C038C3">
        <w:t xml:space="preserve">changes in their size-distribution </w:t>
      </w:r>
      <w:r w:rsidRPr="00C038C3">
        <w:t>or shifting distributions</w:t>
      </w:r>
      <w:r w:rsidR="0032005E" w:rsidRPr="00C038C3">
        <w:t xml:space="preserve"> and thus reduced spatial </w:t>
      </w:r>
      <w:r w:rsidR="0003712A" w:rsidRPr="00C038C3">
        <w:t>overlap</w:t>
      </w:r>
      <w:r w:rsidRPr="00C038C3">
        <w:t>)</w:t>
      </w:r>
      <w:r w:rsidR="00891A1A" w:rsidRPr="00C038C3">
        <w:t xml:space="preserve"> has also been linked to poor growth and condition at the population level</w:t>
      </w:r>
      <w:r w:rsidR="00A35A3C">
        <w:t xml:space="preserve"> </w:t>
      </w:r>
      <w:r w:rsidR="00E30BCE">
        <w:fldChar w:fldCharType="begin"/>
      </w:r>
      <w:r w:rsidR="00E74C62">
        <w:instrText xml:space="preserve"> ADDIN ZOTERO_ITEM CSL_CITATION {"citationID":"MFikyO4b","properties":{"formattedCitation":"(G\\uc0\\u229{}rdmark {\\i{}et al.}, 2015; Casini {\\i{}et al.}, 2016a; Neuenfeldt {\\i{}et al.}, 2020)","plainCitation":"(Gårdmark et al., 2015; Casini et al., 2016a; Neuenfeldt et al., 2020)","noteIndex":0},"citationItems":[{"id":810,"uris":["http://zotero.org/users/6116610/items/SJT7RQU9"],"itemData":{"id":810,"type":"article-journal","container-title":"Philosophical Transactions of the Royal Society B: Biological Sciences","DOI":"10.1098/rstb.2013.0262","ISSN":"0962-8436, 1471-2970","issue":"1659","journalAbbreviation":"Phil. Trans. R. Soc. B","language":"en","page":"20130262","source":"DOI.org (Crossref)","title":"Regime shifts in exploited marine food webs: detecting mechanisms underlying alternative stable states using size-structured community dynamics theory","title-short":"Regime shifts in exploited marine food webs","volume":"370","author":[{"family":"Gårdmark","given":"Anna"},{"family":"Casini","given":"Michele"},{"family":"Huss","given":"Magnus"},{"family":"Leeuwen","given":"Anieke","non-dropping-particle":"van"},{"family":"Hjelm","given":"Joakim"},{"family":"Persson","given":"Lennart"},{"family":"Roos","given":"André M.","non-dropping-particle":"de"}],"issued":{"date-parts":[["2015",1,5]]},"citation-key":"gardmarkRegimeShiftsExploited2015"}},{"id":794,"uris":["http://zotero.org/users/6116610/items/39XLSPWN"],"itemData":{"id":794,"type":"article-journal","abstract":"Investigating the factors regulating fish condition is crucial in ecology and the management of exploited fish populations. The body condition of cod (Gadus morhua) in the Baltic Sea has dramatically decreased during the past two decades, with large implications for the fishery relying on this resource. Here, we statistically investigated the potential drivers of the Baltic cod condition during the past 40 years using newly compiled fishery-independent biological data and hydrological observations. We evidenced a combination of different factors operating before and after the ecological regime shift that occurred in the Baltic Sea in the early 1990s. The changes in cod condition related to feeding opportunities, driven either by density-dependence or food limitation, along the whole period investigated and to the fivefold increase in the extent of hypoxic areas in the most recent 20 years. Hypoxic areas can act on cod condition through different mechanisms related directly to species physiology, or indirectly to behaviour and trophic interactions. Our analyses found statistical evidence for an effect of the hypoxia-induced habitat compression on cod condition possibly operating via crowding and density-dependent processes. These results furnish novel insights into the population dynamics of Baltic Sea cod that can aid the management of this currently threatened population.","container-title":"Royal Society Open Science","DOI":"10.1098/rsos.160416","issue":"10","journalAbbreviation":"Royal Society Open Science","page":"160416","source":"royalsocietypublishing.org (Atypon)","title":"Hypoxic areas, density-dependence and food limitation drive the body condition of a heavily exploited marine fish predator","volume":"3","author":[{"family":"Casini","given":"Michele"},{"family":"Käll","given":"Filip"},{"family":"Hansson","given":"Martin"},{"family":"Plikshs","given":"Maris"},{"family":"Baranova","given":"Tatjana"},{"family":"Karlsson","given":"Olle"},{"family":"Lundström","given":"Karl"},{"family":"Neuenfeldt","given":"Stefan"},{"family":"Gårdmark","given":"Anna"},{"family":"Hjelm","given":"Joakim"}],"issued":{"date-parts":[["2016"]]},"citation-key":"casiniHypoxicAreasDensitydependence2016"}},{"id":967,"uris":["http://zotero.org/users/6116610/items/K43P9JFL"],"itemData":{"id":967,"type":"article-journal","abstract":"Five decades of stomach content data allowed insight into the development of consumption, diet composition, and resulting somatic growth of Gadus morhua (Atlantic cod) in the eastern Baltic Sea. We show a recent reversal in feeding level over body length. Present feeding levels of small cod indicate severe growth limitation and increased starvation-related mortality. For young cod, the low growth rate and the high mortality rate are manifested through a reduction in size-at-age. The low feeding levels are likely the result of a decrease in benthic prey abundance due to increased hypoxic areas, while decreasing abundances of pelagic species in the area of cod distribution have prevented a compensatory shift in diet. Our study emphasizes that environmental forcing and the decline in pelagic prey caused changes in consumption and growth rates of small cod. The food reduction is ampliﬁed by stunted growth leading to high densities of cod of smaller size competing for the scarce resources. The average growth rate is negative, and only individuals with feeding levels well above average will survive, though growing slowly. These results suggest that the relation between consumption rate, somatic growth and predatorprey population densities is strongly environmentally mediated.","container-title":"ICES Journal of Marine Science","DOI":"10.1093/icesjms/fsz224","ISSN":"1054-3139, 1095-9289","issue":"2","language":"en","page":"624-632","source":"DOI.org (Crossref)","title":"Feeding and growth of Atlantic cod (&lt;i&gt;Gadus morhua&lt;/i&gt; L.) in the eastern Baltic Sea under environmental change","volume":"77","author":[{"family":"Neuenfeldt","given":"Stefan"},{"family":"Bartolino","given":"Valerio"},{"family":"Orio","given":"Alessandro"},{"family":"Andersen","given":"Ken H"},{"family":"Andersen","given":"Niels G"},{"family":"Niiranen","given":"Susa"},{"family":"Bergström","given":"Ulf"},{"family":"Ustups","given":"Didzis"},{"family":"Kulatska","given":"Nataliia"},{"family":"Casini","given":"Michele"}],"editor":[{"family":"Ojaveer","given":"Henn"}],"issued":{"date-parts":[["2020"]]},"citation-key":"neuenfeldtFeedingGrowthAtlantic2020"}}],"schema":"https://github.com/citation-style-language/schema/raw/master/csl-citation.json"} </w:instrText>
      </w:r>
      <w:r w:rsidR="00E30BCE">
        <w:fldChar w:fldCharType="separate"/>
      </w:r>
      <w:r w:rsidR="00E74C62" w:rsidRPr="00E74C62">
        <w:rPr>
          <w:lang w:val="en-GB"/>
        </w:rPr>
        <w:t xml:space="preserve">(Gårdmark </w:t>
      </w:r>
      <w:r w:rsidR="00E74C62" w:rsidRPr="00E74C62">
        <w:rPr>
          <w:i/>
          <w:iCs/>
          <w:lang w:val="en-GB"/>
        </w:rPr>
        <w:t>et al.</w:t>
      </w:r>
      <w:r w:rsidR="00E74C62" w:rsidRPr="00E74C62">
        <w:rPr>
          <w:lang w:val="en-GB"/>
        </w:rPr>
        <w:t xml:space="preserve">, 2015; Casini </w:t>
      </w:r>
      <w:r w:rsidR="00E74C62" w:rsidRPr="00E74C62">
        <w:rPr>
          <w:i/>
          <w:iCs/>
          <w:lang w:val="en-GB"/>
        </w:rPr>
        <w:t>et al.</w:t>
      </w:r>
      <w:r w:rsidR="00E74C62" w:rsidRPr="00E74C62">
        <w:rPr>
          <w:lang w:val="en-GB"/>
        </w:rPr>
        <w:t xml:space="preserve">, 2016a; Neuenfeldt </w:t>
      </w:r>
      <w:r w:rsidR="00E74C62" w:rsidRPr="00E74C62">
        <w:rPr>
          <w:i/>
          <w:iCs/>
          <w:lang w:val="en-GB"/>
        </w:rPr>
        <w:t>et al.</w:t>
      </w:r>
      <w:r w:rsidR="00E74C62" w:rsidRPr="00E74C62">
        <w:rPr>
          <w:lang w:val="en-GB"/>
        </w:rPr>
        <w:t>, 2020)</w:t>
      </w:r>
      <w:r w:rsidR="00E30BCE">
        <w:fldChar w:fldCharType="end"/>
      </w:r>
      <w:r w:rsidR="00696E69" w:rsidRPr="00C038C3">
        <w:t>.</w:t>
      </w:r>
      <w:r w:rsidR="00DA19C9" w:rsidRPr="00C038C3">
        <w:t xml:space="preserve"> </w:t>
      </w:r>
      <w:r w:rsidR="00F4255A">
        <w:t xml:space="preserve">In our study, using </w:t>
      </w:r>
      <w:r w:rsidR="00BC1E01">
        <w:t>spatially resolved</w:t>
      </w:r>
      <w:r w:rsidR="00F4255A">
        <w:t xml:space="preserve"> data, w</w:t>
      </w:r>
      <w:r w:rsidR="00DA19C9" w:rsidRPr="00C038C3">
        <w:t xml:space="preserve">e </w:t>
      </w:r>
      <w:r w:rsidR="00F4255A">
        <w:t xml:space="preserve">also </w:t>
      </w:r>
      <w:r w:rsidR="00DA19C9" w:rsidRPr="00C038C3">
        <w:t>f</w:t>
      </w:r>
      <w:r w:rsidR="001E25CA" w:rsidRPr="00C038C3">
        <w:t>ou</w:t>
      </w:r>
      <w:r w:rsidR="00DA19C9" w:rsidRPr="00C038C3">
        <w:t xml:space="preserve">nd positive effects of sprat </w:t>
      </w:r>
      <w:r w:rsidR="00B4648E">
        <w:t>biomass</w:t>
      </w:r>
      <w:r w:rsidR="00B4648E" w:rsidRPr="00C038C3">
        <w:t xml:space="preserve"> </w:t>
      </w:r>
      <w:r w:rsidR="007C7BCC">
        <w:t xml:space="preserve">on cod condition </w:t>
      </w:r>
      <w:r w:rsidR="00DA19C9" w:rsidRPr="00C038C3">
        <w:t>at the ICES subdivision level</w:t>
      </w:r>
      <w:ins w:id="931" w:author="Max Lindmark" w:date="2023-01-21T14:20:00Z">
        <w:r w:rsidR="006C1C9B">
          <w:t xml:space="preserve"> (but a negative association on fine</w:t>
        </w:r>
      </w:ins>
      <w:ins w:id="932" w:author="Max Lindmark" w:date="2023-01-21T14:21:00Z">
        <w:r w:rsidR="006C1C9B">
          <w:t xml:space="preserve">r scales, possibly because it is a too fine scale for a pelagic </w:t>
        </w:r>
        <w:r w:rsidR="002D145D">
          <w:t xml:space="preserve">and mobile </w:t>
        </w:r>
        <w:r w:rsidR="006C1C9B">
          <w:t>species)</w:t>
        </w:r>
        <w:r w:rsidR="006765EE">
          <w:t>.</w:t>
        </w:r>
      </w:ins>
      <w:del w:id="933" w:author="Max Lindmark" w:date="2023-01-21T14:20:00Z">
        <w:r w:rsidR="006403A3" w:rsidRPr="00C038C3" w:rsidDel="006C1C9B">
          <w:delText>.</w:delText>
        </w:r>
      </w:del>
      <w:ins w:id="934" w:author="Max Lindmark" w:date="2023-01-15T14:03:00Z">
        <w:r w:rsidR="00C17430">
          <w:t xml:space="preserve"> </w:t>
        </w:r>
      </w:ins>
      <w:del w:id="935" w:author="Max Lindmark" w:date="2023-01-15T14:03:00Z">
        <w:r w:rsidR="006403A3" w:rsidRPr="00C038C3" w:rsidDel="00703FE5">
          <w:delText xml:space="preserve"> </w:delText>
        </w:r>
      </w:del>
      <w:r w:rsidR="00F77110">
        <w:t>T</w:t>
      </w:r>
      <w:r w:rsidR="00F77110" w:rsidRPr="00C038C3">
        <w:t xml:space="preserve">he biomass of sprat </w:t>
      </w:r>
      <w:r w:rsidR="00F77110">
        <w:t xml:space="preserve">generally </w:t>
      </w:r>
      <w:r w:rsidR="00F77110" w:rsidRPr="00C038C3">
        <w:t xml:space="preserve">declined </w:t>
      </w:r>
      <w:r w:rsidR="00F77110">
        <w:t xml:space="preserve">from the levels in the early 90’s, and this decline is more accentuated in the northern subdivisions </w:t>
      </w:r>
      <w:r w:rsidR="00B219EE">
        <w:t>analyzed</w:t>
      </w:r>
      <w:r w:rsidR="00F77110">
        <w:t xml:space="preserve">, </w:t>
      </w:r>
      <w:r w:rsidR="00F77110" w:rsidRPr="001F460A">
        <w:t>where cod</w:t>
      </w:r>
      <w:r w:rsidR="00F77110">
        <w:t xml:space="preserve"> </w:t>
      </w:r>
      <w:del w:id="936" w:author="Max Lindmark" w:date="2023-01-21T14:21:00Z">
        <w:r w:rsidR="00F77110" w:rsidDel="001E6805">
          <w:delText xml:space="preserve">condition </w:delText>
        </w:r>
        <w:r w:rsidR="00010F63" w:rsidDel="001E6805">
          <w:delText xml:space="preserve">also </w:delText>
        </w:r>
        <w:r w:rsidR="00F77110" w:rsidDel="001E6805">
          <w:delText>declined the most</w:delText>
        </w:r>
      </w:del>
      <w:ins w:id="937" w:author="Max Lindmark" w:date="2023-01-21T14:21:00Z">
        <w:r w:rsidR="001E6805">
          <w:t xml:space="preserve">are </w:t>
        </w:r>
        <w:r w:rsidR="000260C9">
          <w:t xml:space="preserve">relatively </w:t>
        </w:r>
        <w:r w:rsidR="001E6805">
          <w:t>scarce</w:t>
        </w:r>
      </w:ins>
      <w:ins w:id="938" w:author="Max Lindmark" w:date="2023-01-21T22:19:00Z">
        <w:r w:rsidR="00895AFD">
          <w:t xml:space="preserve"> (Fig. S</w:t>
        </w:r>
      </w:ins>
      <w:ins w:id="939" w:author="Max Lindmark" w:date="2023-01-22T15:34:00Z">
        <w:r w:rsidR="004C68B6">
          <w:t>25–26</w:t>
        </w:r>
      </w:ins>
      <w:ins w:id="940" w:author="Max Lindmark" w:date="2023-01-21T22:19:00Z">
        <w:r w:rsidR="00895AFD">
          <w:t>)</w:t>
        </w:r>
      </w:ins>
      <w:r w:rsidR="00F77110">
        <w:t xml:space="preserve">. </w:t>
      </w:r>
      <w:ins w:id="941" w:author="Max Lindmark" w:date="2023-01-21T14:22:00Z">
        <w:r w:rsidR="00B57B41">
          <w:t>In the main distribution area of cod (subdivision</w:t>
        </w:r>
      </w:ins>
      <w:ins w:id="942" w:author="Max Lindmark" w:date="2023-01-21T14:24:00Z">
        <w:r w:rsidR="000A27F3">
          <w:t>s</w:t>
        </w:r>
      </w:ins>
      <w:ins w:id="943" w:author="Max Lindmark" w:date="2023-01-21T14:22:00Z">
        <w:r w:rsidR="00B57B41">
          <w:t xml:space="preserve"> 2</w:t>
        </w:r>
      </w:ins>
      <w:ins w:id="944" w:author="Max Lindmark" w:date="2023-01-21T14:24:00Z">
        <w:r w:rsidR="000A27F3">
          <w:t>4–26</w:t>
        </w:r>
      </w:ins>
      <w:ins w:id="945" w:author="Max Lindmark" w:date="2023-01-21T14:22:00Z">
        <w:r w:rsidR="00B57B41">
          <w:t>), sprat biomass decline</w:t>
        </w:r>
      </w:ins>
      <w:ins w:id="946" w:author="Max Lindmark" w:date="2023-01-21T14:23:00Z">
        <w:r w:rsidR="006002D1">
          <w:t>d</w:t>
        </w:r>
      </w:ins>
      <w:ins w:id="947" w:author="Max Lindmark" w:date="2023-01-21T14:22:00Z">
        <w:r w:rsidR="00B57B41">
          <w:t xml:space="preserve"> </w:t>
        </w:r>
      </w:ins>
      <w:ins w:id="948" w:author="Max Lindmark" w:date="2023-01-21T14:23:00Z">
        <w:r w:rsidR="006002D1">
          <w:t>from 1993 until around 2010 (</w:t>
        </w:r>
        <w:r w:rsidR="00463FE3">
          <w:t>where condition plateaued</w:t>
        </w:r>
        <w:r w:rsidR="00C50464">
          <w:t xml:space="preserve"> at low values</w:t>
        </w:r>
        <w:r w:rsidR="00365358">
          <w:t>)</w:t>
        </w:r>
      </w:ins>
      <w:ins w:id="949" w:author="Max Lindmark" w:date="2023-01-21T14:24:00Z">
        <w:r w:rsidR="000A27F3">
          <w:t xml:space="preserve">, but after </w:t>
        </w:r>
        <w:r w:rsidR="005E0876">
          <w:t>that it increased</w:t>
        </w:r>
      </w:ins>
      <w:ins w:id="950" w:author="Max Lindmark" w:date="2023-01-21T22:20:00Z">
        <w:r w:rsidR="00F72054">
          <w:t xml:space="preserve"> again to levels </w:t>
        </w:r>
        <w:r w:rsidR="00F35142">
          <w:t>close to those in the early 2000’s</w:t>
        </w:r>
      </w:ins>
      <w:ins w:id="951" w:author="Max Lindmark" w:date="2023-01-21T22:19:00Z">
        <w:r w:rsidR="00E2576A">
          <w:t>.</w:t>
        </w:r>
      </w:ins>
      <w:ins w:id="952" w:author="Max Lindmark" w:date="2023-01-21T14:24:00Z">
        <w:r w:rsidR="005E0876">
          <w:t xml:space="preserve"> </w:t>
        </w:r>
      </w:ins>
      <w:r w:rsidR="00F77110">
        <w:t xml:space="preserve">However, </w:t>
      </w:r>
      <w:ins w:id="953" w:author="Max Lindmark" w:date="2023-01-21T22:21:00Z">
        <w:r w:rsidR="0001219D">
          <w:t xml:space="preserve">condition did not, which suggests </w:t>
        </w:r>
      </w:ins>
      <w:del w:id="954" w:author="Max Lindmark" w:date="2023-01-21T22:21:00Z">
        <w:r w:rsidR="00F77110" w:rsidDel="0001219D">
          <w:delText>despite the decline, sprat has been most abundant in subdivision 28</w:delText>
        </w:r>
        <w:r w:rsidR="006F1D9A" w:rsidDel="0001219D">
          <w:delText xml:space="preserve"> </w:delText>
        </w:r>
        <w:r w:rsidR="006F1D9A" w:rsidRPr="005415A0" w:rsidDel="0001219D">
          <w:delText>(</w:delText>
        </w:r>
        <w:r w:rsidR="006F1D9A" w:rsidRPr="006D1237" w:rsidDel="0001219D">
          <w:rPr>
            <w:i/>
            <w:iCs/>
          </w:rPr>
          <w:delText>SI Appendix</w:delText>
        </w:r>
        <w:r w:rsidR="006F1D9A" w:rsidRPr="005415A0" w:rsidDel="0001219D">
          <w:delText>, Fig. S</w:delText>
        </w:r>
        <w:r w:rsidR="006F1D9A" w:rsidDel="0001219D">
          <w:delText>22</w:delText>
        </w:r>
        <w:r w:rsidR="006F1D9A" w:rsidRPr="005415A0" w:rsidDel="0001219D">
          <w:delText>)</w:delText>
        </w:r>
        <w:r w:rsidR="00F77110" w:rsidDel="0001219D">
          <w:delText xml:space="preserve">, while cod biomass in </w:delText>
        </w:r>
        <w:r w:rsidR="0052642F" w:rsidDel="0001219D">
          <w:delText xml:space="preserve">subdivisions </w:delText>
        </w:r>
        <w:r w:rsidR="00F77110" w:rsidDel="0001219D">
          <w:delText xml:space="preserve">27 and 28 </w:delText>
        </w:r>
        <w:r w:rsidR="004B471B" w:rsidDel="0001219D">
          <w:delText>has</w:delText>
        </w:r>
        <w:r w:rsidR="00F77110" w:rsidDel="0001219D">
          <w:delText xml:space="preserve"> been low during the study period</w:delText>
        </w:r>
        <w:r w:rsidR="008C528F" w:rsidDel="0001219D">
          <w:delText xml:space="preserve"> (Fig. 4)</w:delText>
        </w:r>
        <w:r w:rsidR="00F77110" w:rsidDel="0001219D">
          <w:delText xml:space="preserve">, suggesting that </w:delText>
        </w:r>
      </w:del>
      <w:ins w:id="955" w:author="Max Lindmark" w:date="2023-01-21T22:21:00Z">
        <w:r w:rsidR="005844A4">
          <w:t xml:space="preserve">that </w:t>
        </w:r>
      </w:ins>
      <w:r w:rsidR="00F77110">
        <w:t xml:space="preserve">further analyses should be made to </w:t>
      </w:r>
      <w:del w:id="956" w:author="Max Lindmark" w:date="2023-01-21T22:21:00Z">
        <w:r w:rsidR="00F77110" w:rsidDel="00AF06F4">
          <w:delText xml:space="preserve">infer </w:delText>
        </w:r>
      </w:del>
      <w:ins w:id="957" w:author="Max Lindmark" w:date="2023-01-21T22:21:00Z">
        <w:r w:rsidR="00AF06F4">
          <w:t>understand</w:t>
        </w:r>
        <w:r w:rsidR="00943624">
          <w:t xml:space="preserve"> </w:t>
        </w:r>
      </w:ins>
      <w:ins w:id="958" w:author="Max Lindmark" w:date="2023-01-21T22:22:00Z">
        <w:r w:rsidR="00653E65">
          <w:t>the link between biomass of pelagic fish and the condition of cod</w:t>
        </w:r>
      </w:ins>
      <w:del w:id="959" w:author="Max Lindmark" w:date="2023-01-21T22:22:00Z">
        <w:r w:rsidR="00F77110" w:rsidDel="00653E65">
          <w:delText>whether</w:delText>
        </w:r>
        <w:r w:rsidR="00F77110" w:rsidRPr="00C038C3" w:rsidDel="00653E65">
          <w:delText xml:space="preserve"> the decline in sprat drove the decline in condition.</w:delText>
        </w:r>
      </w:del>
      <w:ins w:id="960" w:author="Max Lindmark" w:date="2023-01-21T22:22:00Z">
        <w:r w:rsidR="004B68F9">
          <w:t xml:space="preserve">, possibly </w:t>
        </w:r>
        <w:r w:rsidR="005F7205">
          <w:t xml:space="preserve">accounting </w:t>
        </w:r>
        <w:r w:rsidR="009551AF">
          <w:t>condition and size-structure of pelagic species.</w:t>
        </w:r>
      </w:ins>
      <w:r w:rsidR="0052642F">
        <w:t xml:space="preserve"> </w:t>
      </w:r>
      <w:del w:id="961" w:author="Max Lindmark" w:date="2023-01-15T14:13:00Z">
        <w:r w:rsidR="0052642F" w:rsidDel="004D1653">
          <w:delText>Overall, t</w:delText>
        </w:r>
        <w:r w:rsidR="0052642F" w:rsidRPr="00C038C3" w:rsidDel="004D1653">
          <w:delText xml:space="preserve">he </w:delText>
        </w:r>
        <w:r w:rsidR="0052642F" w:rsidDel="004D1653">
          <w:delText xml:space="preserve">fact that cod </w:delText>
        </w:r>
        <w:r w:rsidR="0052642F" w:rsidRPr="00C038C3" w:rsidDel="004D1653">
          <w:delText xml:space="preserve">condition </w:delText>
        </w:r>
        <w:r w:rsidR="0052642F" w:rsidDel="004D1653">
          <w:delText>has declined in all areas—also in areas where high abundance of prey remains—</w:delText>
        </w:r>
        <w:r w:rsidR="00FB409C" w:rsidDel="004D1653">
          <w:delText>indicate</w:delText>
        </w:r>
        <w:r w:rsidR="0052642F" w:rsidDel="004D1653">
          <w:delText xml:space="preserve">s that several variables and driving processes have been involved, including variables operating on a large spatial </w:delText>
        </w:r>
      </w:del>
      <w:del w:id="962" w:author="Max Lindmark" w:date="2023-01-15T14:11:00Z">
        <w:r w:rsidR="0052642F" w:rsidDel="00F30826">
          <w:delText>scale</w:delText>
        </w:r>
        <w:r w:rsidR="00D162DC" w:rsidDel="00F30826">
          <w:delText xml:space="preserve"> </w:delText>
        </w:r>
      </w:del>
    </w:p>
    <w:p w14:paraId="3E23843D" w14:textId="273F29EF" w:rsidR="00827AAD" w:rsidRDefault="00D162DC" w:rsidP="009B47F9">
      <w:pPr>
        <w:spacing w:line="480" w:lineRule="auto"/>
        <w:ind w:firstLine="284"/>
        <w:contextualSpacing/>
        <w:mirrorIndents/>
        <w:jc w:val="both"/>
        <w:rPr>
          <w:ins w:id="963" w:author="Max Lindmark" w:date="2023-01-18T06:49:00Z"/>
        </w:rPr>
      </w:pPr>
      <w:del w:id="964" w:author="Max Lindmark" w:date="2023-01-15T14:09:00Z">
        <w:r w:rsidDel="00592401">
          <w:delText xml:space="preserve"> </w:delText>
        </w:r>
      </w:del>
      <w:ins w:id="965" w:author="Max Lindmark" w:date="2023-01-15T14:21:00Z">
        <w:r w:rsidR="00FF5520">
          <w:t>W</w:t>
        </w:r>
      </w:ins>
      <w:ins w:id="966" w:author="Max Lindmark" w:date="2023-01-15T14:15:00Z">
        <w:r w:rsidR="00DF255F">
          <w:t xml:space="preserve">e </w:t>
        </w:r>
      </w:ins>
      <w:ins w:id="967" w:author="Max Lindmark" w:date="2023-01-18T06:33:00Z">
        <w:r w:rsidR="00AA6F87">
          <w:t xml:space="preserve">interpret </w:t>
        </w:r>
      </w:ins>
      <w:ins w:id="968" w:author="Max Lindmark" w:date="2023-01-15T14:19:00Z">
        <w:r w:rsidR="00A6039B">
          <w:t xml:space="preserve">environmental covariates </w:t>
        </w:r>
      </w:ins>
      <w:ins w:id="969" w:author="Max Lindmark" w:date="2023-01-18T06:33:00Z">
        <w:r w:rsidR="00AA6F87">
          <w:t xml:space="preserve">to </w:t>
        </w:r>
      </w:ins>
      <w:ins w:id="970" w:author="Max Lindmark" w:date="2023-01-17T13:09:00Z">
        <w:r w:rsidR="000823AC">
          <w:t xml:space="preserve">explain little variation in condition, compared to </w:t>
        </w:r>
      </w:ins>
      <w:ins w:id="971" w:author="Max Lindmark" w:date="2023-01-15T14:15:00Z">
        <w:r w:rsidR="00DF255F">
          <w:t>previous studies</w:t>
        </w:r>
      </w:ins>
      <w:ins w:id="972" w:author="Max Lindmark" w:date="2023-01-15T14:20:00Z">
        <w:r w:rsidR="00EE23F4">
          <w:t xml:space="preserve"> using population or basin-level averages of body condition as the </w:t>
        </w:r>
        <w:r w:rsidR="00EE23F4">
          <w:lastRenderedPageBreak/>
          <w:t>response variable</w:t>
        </w:r>
      </w:ins>
      <w:ins w:id="973" w:author="Max Lindmark" w:date="2023-01-15T14:21:00Z">
        <w:r w:rsidR="00FF1ECA">
          <w:t xml:space="preserve"> </w:t>
        </w:r>
        <w:r w:rsidR="00FF1ECA" w:rsidRPr="00E74C62">
          <w:rPr>
            <w:lang w:val="en-GB"/>
          </w:rPr>
          <w:t>(</w:t>
        </w:r>
      </w:ins>
      <w:ins w:id="974" w:author="Max Lindmark" w:date="2023-01-17T13:10:00Z">
        <w:r w:rsidR="004340BE">
          <w:rPr>
            <w:lang w:val="en-GB"/>
          </w:rPr>
          <w:t>e.g.,</w:t>
        </w:r>
        <w:r w:rsidR="004E56A1">
          <w:rPr>
            <w:lang w:val="en-GB"/>
          </w:rPr>
          <w:t xml:space="preserve"> </w:t>
        </w:r>
      </w:ins>
      <w:ins w:id="975" w:author="Max Lindmark" w:date="2023-01-15T14:21:00Z">
        <w:r w:rsidR="00FF1ECA" w:rsidRPr="00E74C62">
          <w:rPr>
            <w:lang w:val="en-GB"/>
          </w:rPr>
          <w:t xml:space="preserve">Casini </w:t>
        </w:r>
        <w:r w:rsidR="00FF1ECA" w:rsidRPr="00E74C62">
          <w:rPr>
            <w:i/>
            <w:iCs/>
            <w:lang w:val="en-GB"/>
          </w:rPr>
          <w:t>et al.</w:t>
        </w:r>
        <w:r w:rsidR="00FF1ECA" w:rsidRPr="00E74C62">
          <w:rPr>
            <w:lang w:val="en-GB"/>
          </w:rPr>
          <w:t>, 2016a</w:t>
        </w:r>
        <w:r w:rsidR="00FF1ECA">
          <w:rPr>
            <w:lang w:val="en-GB"/>
          </w:rPr>
          <w:t>)</w:t>
        </w:r>
      </w:ins>
      <w:ins w:id="976" w:author="Max Lindmark" w:date="2023-01-15T14:20:00Z">
        <w:r w:rsidR="00EE23F4">
          <w:t xml:space="preserve">. </w:t>
        </w:r>
      </w:ins>
      <w:ins w:id="977" w:author="Max Lindmark" w:date="2023-01-15T14:22:00Z">
        <w:r w:rsidR="003D7262">
          <w:t xml:space="preserve">A potential explanation for this difference is our </w:t>
        </w:r>
        <w:r w:rsidR="00ED6736">
          <w:t>use of individual-level data</w:t>
        </w:r>
      </w:ins>
      <w:ins w:id="978" w:author="Max Lindmark" w:date="2023-01-18T06:38:00Z">
        <w:r w:rsidR="009B47F9">
          <w:t xml:space="preserve">, as </w:t>
        </w:r>
      </w:ins>
      <w:ins w:id="979" w:author="Max Lindmark" w:date="2023-01-18T06:37:00Z">
        <w:r w:rsidR="009B47F9">
          <w:t>the</w:t>
        </w:r>
      </w:ins>
      <w:ins w:id="980" w:author="Max Lindmark" w:date="2023-01-18T06:38:00Z">
        <w:r w:rsidR="009B47F9">
          <w:t>re</w:t>
        </w:r>
      </w:ins>
      <w:ins w:id="981" w:author="Max Lindmark" w:date="2023-01-15T14:24:00Z">
        <w:r w:rsidR="00B06E85">
          <w:t xml:space="preserve"> </w:t>
        </w:r>
      </w:ins>
      <w:ins w:id="982" w:author="Max Lindmark" w:date="2023-01-18T06:38:00Z">
        <w:r w:rsidR="009B47F9">
          <w:t xml:space="preserve">is </w:t>
        </w:r>
      </w:ins>
      <w:ins w:id="983" w:author="Max Lindmark" w:date="2023-01-15T14:24:00Z">
        <w:r w:rsidR="0093731E">
          <w:t xml:space="preserve">large variation in condition among individual cod. </w:t>
        </w:r>
      </w:ins>
      <w:ins w:id="984" w:author="Max Lindmark" w:date="2023-01-15T14:29:00Z">
        <w:r w:rsidR="00573A5F">
          <w:t xml:space="preserve">For instance, </w:t>
        </w:r>
      </w:ins>
      <w:ins w:id="985" w:author="Max Lindmark" w:date="2023-01-15T14:24:00Z">
        <w:r w:rsidR="0093731E">
          <w:t>the average cond</w:t>
        </w:r>
      </w:ins>
      <w:ins w:id="986" w:author="Max Lindmark" w:date="2023-01-15T14:25:00Z">
        <w:r w:rsidR="0093731E">
          <w:t xml:space="preserve">ition is lower in deep, low-oxygen, low sprat areas, </w:t>
        </w:r>
      </w:ins>
      <w:ins w:id="987" w:author="Max Lindmark" w:date="2023-01-17T13:10:00Z">
        <w:r w:rsidR="00E45E1B">
          <w:t xml:space="preserve">yet </w:t>
        </w:r>
      </w:ins>
      <w:ins w:id="988" w:author="Max Lindmark" w:date="2023-01-15T14:25:00Z">
        <w:r w:rsidR="0093731E">
          <w:t>we still observe cod in good condition there</w:t>
        </w:r>
        <w:r w:rsidR="00945756">
          <w:t>, which may dilute effects compared to if using averages.</w:t>
        </w:r>
      </w:ins>
      <w:ins w:id="989" w:author="Max Lindmark" w:date="2023-01-15T14:44:00Z">
        <w:r w:rsidR="00D60CD8">
          <w:t xml:space="preserve"> </w:t>
        </w:r>
      </w:ins>
      <w:ins w:id="990" w:author="Max Lindmark" w:date="2023-01-15T14:36:00Z">
        <w:r w:rsidR="00C92D35">
          <w:t xml:space="preserve">The benefit of using individual-level data </w:t>
        </w:r>
      </w:ins>
      <w:ins w:id="991" w:author="Max Lindmark" w:date="2023-01-15T14:37:00Z">
        <w:r w:rsidR="0066669E">
          <w:t xml:space="preserve">is </w:t>
        </w:r>
      </w:ins>
      <w:ins w:id="992" w:author="Max Lindmark" w:date="2023-01-18T06:39:00Z">
        <w:r w:rsidR="009B47F9">
          <w:t>more data</w:t>
        </w:r>
      </w:ins>
      <w:ins w:id="993" w:author="Max Lindmark" w:date="2023-01-21T22:23:00Z">
        <w:r w:rsidR="00ED2102">
          <w:t xml:space="preserve"> becomes available</w:t>
        </w:r>
      </w:ins>
      <w:ins w:id="994" w:author="Max Lindmark" w:date="2023-01-18T06:39:00Z">
        <w:r w:rsidR="009B47F9">
          <w:t>,</w:t>
        </w:r>
      </w:ins>
      <w:ins w:id="995" w:author="Max Lindmark" w:date="2023-01-21T22:23:00Z">
        <w:r w:rsidR="00D900C9">
          <w:t xml:space="preserve"> one</w:t>
        </w:r>
      </w:ins>
      <w:ins w:id="996" w:author="Max Lindmark" w:date="2023-01-18T06:39:00Z">
        <w:r w:rsidR="009B47F9">
          <w:t xml:space="preserve"> </w:t>
        </w:r>
      </w:ins>
      <w:ins w:id="997" w:author="Max Lindmark" w:date="2023-01-15T14:37:00Z">
        <w:r w:rsidR="0040629C">
          <w:t xml:space="preserve">can </w:t>
        </w:r>
      </w:ins>
      <w:ins w:id="998" w:author="Max Lindmark" w:date="2023-01-15T14:39:00Z">
        <w:r w:rsidR="003A2AFF">
          <w:t xml:space="preserve">account for uncertainty </w:t>
        </w:r>
      </w:ins>
      <w:ins w:id="999" w:author="Max Lindmark" w:date="2023-01-18T06:39:00Z">
        <w:r w:rsidR="009B47F9">
          <w:t xml:space="preserve">associated with </w:t>
        </w:r>
      </w:ins>
      <w:ins w:id="1000" w:author="Max Lindmark" w:date="2023-01-15T14:39:00Z">
        <w:r w:rsidR="003A2AFF">
          <w:t>individual-level</w:t>
        </w:r>
      </w:ins>
      <w:ins w:id="1001" w:author="Max Lindmark" w:date="2023-01-18T06:39:00Z">
        <w:r w:rsidR="009B47F9">
          <w:t xml:space="preserve">, </w:t>
        </w:r>
      </w:ins>
      <w:ins w:id="1002" w:author="Max Lindmark" w:date="2023-01-21T22:23:00Z">
        <w:r w:rsidR="004C7989">
          <w:t xml:space="preserve">and </w:t>
        </w:r>
        <w:r w:rsidR="00954A47">
          <w:t>it</w:t>
        </w:r>
        <w:r w:rsidR="00C20D62">
          <w:t xml:space="preserve"> </w:t>
        </w:r>
        <w:r w:rsidR="00792675">
          <w:t xml:space="preserve">allows for using </w:t>
        </w:r>
      </w:ins>
      <w:ins w:id="1003" w:author="Max Lindmark" w:date="2023-01-18T06:40:00Z">
        <w:r w:rsidR="009B47F9">
          <w:t>covariates</w:t>
        </w:r>
      </w:ins>
      <w:ins w:id="1004" w:author="Max Lindmark" w:date="2023-01-18T06:39:00Z">
        <w:r w:rsidR="009B47F9">
          <w:t xml:space="preserve"> on different scales (from local to large scale)</w:t>
        </w:r>
      </w:ins>
      <w:ins w:id="1005" w:author="Max Lindmark" w:date="2023-01-18T06:42:00Z">
        <w:r w:rsidR="00416AFF">
          <w:t xml:space="preserve">. </w:t>
        </w:r>
      </w:ins>
      <w:ins w:id="1006" w:author="Max Lindmark" w:date="2023-01-21T22:24:00Z">
        <w:r w:rsidR="00EB3AFD">
          <w:t>However</w:t>
        </w:r>
        <w:r w:rsidR="00B33E71">
          <w:t>,</w:t>
        </w:r>
        <w:r w:rsidR="00C42FC9">
          <w:t xml:space="preserve"> using </w:t>
        </w:r>
        <w:r w:rsidR="006E349E">
          <w:t>individual data</w:t>
        </w:r>
        <w:r w:rsidR="00D869DB">
          <w:t xml:space="preserve"> </w:t>
        </w:r>
      </w:ins>
      <w:ins w:id="1007" w:author="Max Lindmark" w:date="2023-01-18T06:42:00Z">
        <w:r w:rsidR="00416AFF">
          <w:t xml:space="preserve">also requires accounting for spatial and spatiotemporal </w:t>
        </w:r>
      </w:ins>
      <w:ins w:id="1008" w:author="Max Lindmark" w:date="2023-01-18T06:43:00Z">
        <w:r w:rsidR="00416AFF">
          <w:t>autocorrelation</w:t>
        </w:r>
        <w:r w:rsidR="009A1486">
          <w:t xml:space="preserve"> (e.g., wi</w:t>
        </w:r>
      </w:ins>
      <w:ins w:id="1009" w:author="Max Lindmark" w:date="2023-01-18T06:44:00Z">
        <w:r w:rsidR="009A1486">
          <w:t>th latent variables</w:t>
        </w:r>
        <w:r w:rsidR="00B55E48">
          <w:t>)</w:t>
        </w:r>
      </w:ins>
      <w:ins w:id="1010" w:author="Max Lindmark" w:date="2023-01-18T06:42:00Z">
        <w:r w:rsidR="00416AFF">
          <w:t>,</w:t>
        </w:r>
      </w:ins>
      <w:ins w:id="1011" w:author="Max Lindmark" w:date="2023-01-18T06:39:00Z">
        <w:r w:rsidR="009B47F9">
          <w:t xml:space="preserve"> </w:t>
        </w:r>
      </w:ins>
      <w:ins w:id="1012" w:author="Max Lindmark" w:date="2023-01-18T06:43:00Z">
        <w:r w:rsidR="009C2045">
          <w:t xml:space="preserve">which </w:t>
        </w:r>
        <w:r w:rsidR="009A1486">
          <w:t xml:space="preserve">if not accounted for, can introduce a </w:t>
        </w:r>
      </w:ins>
      <w:ins w:id="1013" w:author="Max Lindmark" w:date="2023-01-15T14:35:00Z">
        <w:r w:rsidR="0087299E">
          <w:t xml:space="preserve">false </w:t>
        </w:r>
      </w:ins>
      <w:ins w:id="1014" w:author="Max Lindmark" w:date="2023-01-15T14:36:00Z">
        <w:r w:rsidR="0087299E">
          <w:t xml:space="preserve">sense </w:t>
        </w:r>
      </w:ins>
      <w:ins w:id="1015" w:author="Max Lindmark" w:date="2023-01-15T14:35:00Z">
        <w:r w:rsidR="0087299E">
          <w:t xml:space="preserve">confidence </w:t>
        </w:r>
      </w:ins>
      <w:ins w:id="1016" w:author="Max Lindmark" w:date="2023-01-18T06:43:00Z">
        <w:r w:rsidR="009A1486">
          <w:t xml:space="preserve">due to </w:t>
        </w:r>
      </w:ins>
      <w:ins w:id="1017" w:author="Max Lindmark" w:date="2023-01-15T14:36:00Z">
        <w:r w:rsidR="0087299E">
          <w:t xml:space="preserve">reducing residual </w:t>
        </w:r>
      </w:ins>
      <w:ins w:id="1018" w:author="Max Lindmark" w:date="2023-01-15T14:38:00Z">
        <w:r w:rsidR="00ED184D">
          <w:t>correlation</w:t>
        </w:r>
      </w:ins>
      <w:ins w:id="1019" w:author="Max Lindmark" w:date="2023-01-15T14:40:00Z">
        <w:r w:rsidR="00DA44BF">
          <w:t>.</w:t>
        </w:r>
        <w:r w:rsidR="00F05E6E">
          <w:t xml:space="preserve"> </w:t>
        </w:r>
        <w:r w:rsidR="000826CC">
          <w:t xml:space="preserve">It </w:t>
        </w:r>
      </w:ins>
      <w:ins w:id="1020" w:author="Max Lindmark" w:date="2023-01-15T14:41:00Z">
        <w:r w:rsidR="00E83C05">
          <w:t xml:space="preserve">also allows us to conclude </w:t>
        </w:r>
      </w:ins>
      <w:ins w:id="1021" w:author="Max Lindmark" w:date="2023-01-15T14:40:00Z">
        <w:r w:rsidR="00826EA6">
          <w:t xml:space="preserve">that </w:t>
        </w:r>
      </w:ins>
      <w:ins w:id="1022" w:author="Max Lindmark" w:date="2023-01-15T14:09:00Z">
        <w:r w:rsidR="00592401">
          <w:t>other factors, not explicitly included in our analyses, may have also played an important role in the decline of condition</w:t>
        </w:r>
      </w:ins>
      <w:ins w:id="1023" w:author="Max Lindmark" w:date="2023-01-15T14:41:00Z">
        <w:r w:rsidR="005E22C8">
          <w:t xml:space="preserve"> (since the magnitude of spatial and spatiotemporal variation is large)</w:t>
        </w:r>
      </w:ins>
      <w:ins w:id="1024" w:author="Max Lindmark" w:date="2023-01-15T14:09:00Z">
        <w:r w:rsidR="00592401" w:rsidRPr="001D6B8C">
          <w:t>.</w:t>
        </w:r>
      </w:ins>
      <w:ins w:id="1025" w:author="Max Lindmark" w:date="2023-01-15T14:41:00Z">
        <w:r w:rsidR="001744CD">
          <w:t xml:space="preserve"> </w:t>
        </w:r>
      </w:ins>
      <w:ins w:id="1026" w:author="Max Lindmark" w:date="2023-01-18T06:47:00Z">
        <w:r w:rsidR="00C22594">
          <w:t xml:space="preserve">For instance, </w:t>
        </w:r>
      </w:ins>
      <w:ins w:id="1027" w:author="Max Lindmark" w:date="2023-01-15T14:09:00Z">
        <w:r w:rsidR="00592401" w:rsidRPr="001D6B8C">
          <w:t xml:space="preserve">the mechanisms that initiated the body condition decline </w:t>
        </w:r>
      </w:ins>
      <w:ins w:id="1028" w:author="Max Lindmark" w:date="2023-01-18T06:47:00Z">
        <w:r w:rsidR="00C22594">
          <w:t>may</w:t>
        </w:r>
      </w:ins>
      <w:ins w:id="1029" w:author="Max Lindmark" w:date="2023-01-15T14:09:00Z">
        <w:r w:rsidR="00592401" w:rsidRPr="001D6B8C">
          <w:t xml:space="preserve"> not the same ones that have kept cod in a poor physiological </w:t>
        </w:r>
        <w:r w:rsidR="00592401" w:rsidRPr="001D6B8C">
          <w:fldChar w:fldCharType="begin"/>
        </w:r>
        <w:r w:rsidR="00592401">
          <w:instrText xml:space="preserve"> ADDIN ZOTERO_ITEM CSL_CITATION {"citationID":"Wv4A4aG9","properties":{"formattedCitation":"(Tomczak {\\i{}et al.}, 2022)","plainCitation":"(Tomczak et al., 2022)","noteIndex":0},"citationItems":[{"id":3511,"uris":["http://zotero.org/users/6116610/items/WFH2R2NM"],"itemData":{"id":3511,"type":"article-journal","abstract":"The occurrence of regime shifts in marine ecosystems has important implications for environmental legislation that requires setting reference levels and targets of quantitative restoration outcomes. The Baltic Sea ecosystem has undergone large changes in the 20th century related to anthropogenic pressures and climate variability, which have caused ecosystem reorganization. Here, we compiled historical information and identified relationships in our dataset using multivariate statistics and modeling across 31 biotic and abiotic variables from 1925 to 2005 in the Central Baltic Sea. We identified a series of ecosystem regime shifts in the 1930s, 1970s, and at the end of the 1980s/beginning of the 1990s. In the long term, the Central Baltic Sea showed a regime shift from a benthic to pelagic-dominated state. Historically, benthic components played a significant role in trophic transfer, while in the more recent productive system pelagic–benthic coupling was weak and pelagic components dominated. Our analysis shows that for the entire time period, productivity, climate, and hydrography mainly affected the functioning of the food web, whereas fishing became important more recently. Eutrophication had far-reaching direct and indirect impacts from a long-term perspective and changed not only the trophic state of the system but also affected higher trophic levels. Our study also suggests a switch in regulatory drivers from salinity to oxygen. The “reference ecosystem” identified in our analysis may guide the establishment of an ecosystem state baseline and threshold values for ecosystem state indicators of the Central Baltic Sea.","container-title":"Limnology and Oceanography","DOI":"10.1002/lno.11975","ISSN":"1939-5590","issue":"S1","language":"en","note":"_eprint: https://onlinelibrary.wiley.com/doi/pdf/10.1002/lno.11975","page":"S266-S284","source":"Wiley Online Library","title":"Reference state, structure, regime shifts, and regulatory drivers in a coastal sea over the last century: The Central Baltic Sea case","title-short":"Reference state, structure, regime shifts, and regulatory drivers in a coastal sea over the last century","volume":"67","author":[{"family":"Tomczak","given":"Maciej T."},{"family":"Müller-Karulis","given":"Bärbel"},{"family":"Blenckner","given":"Thorsten"},{"family":"Ehrnsten","given":"Eva"},{"family":"Eero","given":"Margit"},{"family":"Gustafsson","given":"Bo"},{"family":"Norkko","given":"Alf"},{"family":"Otto","given":"Saskia A."},{"family":"Timmermann","given":"Karen"},{"family":"Humborg","given":"Christoph"}],"issued":{"date-parts":[["2022"]]},"citation-key":"tomczakReferenceStateStructure2022"}}],"schema":"https://github.com/citation-style-language/schema/raw/master/csl-citation.json"} </w:instrText>
        </w:r>
        <w:r w:rsidR="00592401" w:rsidRPr="001D6B8C">
          <w:fldChar w:fldCharType="separate"/>
        </w:r>
        <w:r w:rsidR="00592401" w:rsidRPr="00E74C62">
          <w:rPr>
            <w:lang w:val="en-GB"/>
          </w:rPr>
          <w:t xml:space="preserve">(Tomczak </w:t>
        </w:r>
        <w:r w:rsidR="00592401" w:rsidRPr="00E74C62">
          <w:rPr>
            <w:i/>
            <w:iCs/>
            <w:lang w:val="en-GB"/>
          </w:rPr>
          <w:t>et al.</w:t>
        </w:r>
        <w:r w:rsidR="00592401" w:rsidRPr="00E74C62">
          <w:rPr>
            <w:lang w:val="en-GB"/>
          </w:rPr>
          <w:t>, 2022)</w:t>
        </w:r>
        <w:r w:rsidR="00592401" w:rsidRPr="001D6B8C">
          <w:fldChar w:fldCharType="end"/>
        </w:r>
        <w:r w:rsidR="00592401">
          <w:t xml:space="preserve">. </w:t>
        </w:r>
      </w:ins>
      <w:ins w:id="1030" w:author="Max Lindmark" w:date="2023-01-15T14:42:00Z">
        <w:r w:rsidR="007E4124">
          <w:t xml:space="preserve">As an example, </w:t>
        </w:r>
      </w:ins>
      <w:ins w:id="1031" w:author="Max Lindmark" w:date="2023-01-17T13:10:00Z">
        <w:r w:rsidR="00AB092E">
          <w:t>l</w:t>
        </w:r>
      </w:ins>
      <w:ins w:id="1032" w:author="Max Lindmark" w:date="2023-01-15T14:09:00Z">
        <w:r w:rsidR="00592401">
          <w:t xml:space="preserve">iver parasites, are numerous now that cod are in poor condition, but likely did not cause the decline as cod in good condition are not as susceptible to parasite infection </w:t>
        </w:r>
        <w:r w:rsidR="00592401">
          <w:fldChar w:fldCharType="begin"/>
        </w:r>
        <w:r w:rsidR="00592401">
          <w:instrText xml:space="preserve"> ADDIN ZOTERO_ITEM CSL_CITATION {"citationID":"cNqp2e2a","properties":{"formattedCitation":"(Ryberg {\\i{}et al.}, 2020)","plainCitation":"(Ryberg et al., 2020)","noteIndex":0},"citationItems":[{"id":2393,"uris":["http://zotero.org/users/6116610/items/EA2S8AK6"],"itemData":{"id":2393,"type":"article-journal","abstract":"The nutritional condition; the energy turnover; the body, liver and plasma composition; and the digestive organ masses were evaluated in relation to varying inf","container-title":"Conservation Physiology","DOI":"10.1093/conphys/coaa093","issue":"1","journalAbbreviation":"Conserv Physiol","language":"en","note":"publisher: Oxford Academic","source":"academic.oup.com","title":"Physiological condition of Eastern Baltic cod, &lt;i&gt;Gadus morhua&lt;/i&gt;, infected with the parasitic nematode Contracaecum osculatum","URL":"https://academic.oup.com/conphys/article/8/1/coaa093/5909674","volume":"8","author":[{"family":"Ryberg","given":"Marie Plambech"},{"family":"Skov","given":"Peter V."},{"family":"Vendramin","given":"Niccolò"},{"family":"Buchmann","given":"Kurt"},{"family":"Nielsen","given":"Anders"},{"family":"Behrens","given":"Jane W."}],"accessed":{"date-parts":[["2020",11,13]]},"issued":{"date-parts":[["2020",1,1]]},"citation-key":"rybergPhysiologicalConditionEastern2020"}}],"schema":"https://github.com/citation-style-language/schema/raw/master/csl-citation.json"} </w:instrText>
        </w:r>
        <w:r w:rsidR="00592401">
          <w:fldChar w:fldCharType="separate"/>
        </w:r>
        <w:r w:rsidR="00592401" w:rsidRPr="00E74C62">
          <w:rPr>
            <w:lang w:val="en-GB"/>
          </w:rPr>
          <w:t xml:space="preserve">(Ryberg </w:t>
        </w:r>
        <w:r w:rsidR="00592401" w:rsidRPr="00E74C62">
          <w:rPr>
            <w:i/>
            <w:iCs/>
            <w:lang w:val="en-GB"/>
          </w:rPr>
          <w:t>et al.</w:t>
        </w:r>
        <w:r w:rsidR="00592401" w:rsidRPr="00E74C62">
          <w:rPr>
            <w:lang w:val="en-GB"/>
          </w:rPr>
          <w:t>, 2020)</w:t>
        </w:r>
        <w:r w:rsidR="00592401">
          <w:fldChar w:fldCharType="end"/>
        </w:r>
        <w:r w:rsidR="00592401">
          <w:t xml:space="preserve">. </w:t>
        </w:r>
      </w:ins>
    </w:p>
    <w:p w14:paraId="167E8460" w14:textId="23689A9F" w:rsidR="009B47F9" w:rsidRDefault="00A539A6" w:rsidP="00827AAD">
      <w:pPr>
        <w:spacing w:line="480" w:lineRule="auto"/>
        <w:ind w:firstLine="284"/>
        <w:contextualSpacing/>
        <w:mirrorIndents/>
        <w:jc w:val="both"/>
        <w:rPr>
          <w:ins w:id="1033" w:author="Max Lindmark" w:date="2023-01-15T14:11:00Z"/>
        </w:rPr>
      </w:pPr>
      <w:ins w:id="1034" w:author="Max Lindmark" w:date="2023-01-18T06:49:00Z">
        <w:r>
          <w:t xml:space="preserve">It is also difficult to know </w:t>
        </w:r>
        <w:r w:rsidR="00CE67FF">
          <w:t xml:space="preserve">how to </w:t>
        </w:r>
      </w:ins>
      <w:ins w:id="1035" w:author="Max Lindmark" w:date="2023-01-18T06:50:00Z">
        <w:r w:rsidR="00CE67FF">
          <w:t xml:space="preserve">integrate covariates over time. While we include lagged and current covariates on large and local scales (respectively), </w:t>
        </w:r>
      </w:ins>
      <w:ins w:id="1036" w:author="Max Lindmark" w:date="2023-01-18T06:51:00Z">
        <w:r w:rsidR="00CE67FF">
          <w:t xml:space="preserve">we do not find a clear difference in explanatory power between these. This may suggest environmental effects do explain little variation in condition, or that </w:t>
        </w:r>
      </w:ins>
      <w:ins w:id="1037" w:author="Max Lindmark" w:date="2023-01-18T06:52:00Z">
        <w:r w:rsidR="00CE67FF">
          <w:t xml:space="preserve">covariates need to be integrated over longer time periods, e.g., average lifetime </w:t>
        </w:r>
        <w:r w:rsidR="006E2D7A">
          <w:t>exposure</w:t>
        </w:r>
        <w:r w:rsidR="00CE67FF">
          <w:t>.</w:t>
        </w:r>
      </w:ins>
      <w:ins w:id="1038" w:author="Max Lindmark" w:date="2023-01-18T06:49:00Z">
        <w:r w:rsidR="00827AAD">
          <w:t xml:space="preserve"> </w:t>
        </w:r>
      </w:ins>
      <w:ins w:id="1039" w:author="Max Lindmark" w:date="2023-01-18T06:38:00Z">
        <w:r w:rsidR="009B47F9">
          <w:t xml:space="preserve">To further increase our understanding of how the environment shapes spatiotemporal variation in body condition, </w:t>
        </w:r>
        <w:commentRangeStart w:id="1040"/>
        <w:commentRangeEnd w:id="1040"/>
        <w:r w:rsidR="009B47F9">
          <w:rPr>
            <w:rStyle w:val="CommentReference"/>
          </w:rPr>
          <w:commentReference w:id="1040"/>
        </w:r>
        <w:commentRangeStart w:id="1041"/>
        <w:commentRangeEnd w:id="1041"/>
        <w:r w:rsidR="009B47F9">
          <w:rPr>
            <w:rStyle w:val="CommentReference"/>
          </w:rPr>
          <w:commentReference w:id="1041"/>
        </w:r>
        <w:r w:rsidR="009B47F9">
          <w:t>w</w:t>
        </w:r>
        <w:r w:rsidR="009B47F9" w:rsidRPr="00320A2D">
          <w:t xml:space="preserve">e </w:t>
        </w:r>
        <w:r w:rsidR="009B47F9">
          <w:t xml:space="preserve">suggest </w:t>
        </w:r>
        <w:r w:rsidR="009B47F9" w:rsidRPr="00320A2D">
          <w:t xml:space="preserve">that analysis of condition data from surveys conducted with </w:t>
        </w:r>
        <w:r w:rsidR="009B47F9">
          <w:t>low</w:t>
        </w:r>
        <w:r w:rsidR="009B47F9" w:rsidRPr="00320A2D">
          <w:t xml:space="preserve"> temporal resolution should be complemented with e.g., tagging studies</w:t>
        </w:r>
        <w:r w:rsidR="009B47F9" w:rsidRPr="00506BCC">
          <w:t xml:space="preserve"> </w:t>
        </w:r>
        <w:r w:rsidR="009B47F9">
          <w:t xml:space="preserve">(as suggested also by </w:t>
        </w:r>
        <w:r w:rsidR="009B47F9" w:rsidRPr="00320A2D">
          <w:t>Thorson</w:t>
        </w:r>
        <w:r w:rsidR="009B47F9">
          <w:t xml:space="preserve"> </w:t>
        </w:r>
        <w:r w:rsidR="009B47F9">
          <w:fldChar w:fldCharType="begin"/>
        </w:r>
        <w:r w:rsidR="009B47F9">
          <w:instrText xml:space="preserve"> ADDIN ZOTERO_ITEM CSL_CITATION {"citationID":"QR3BvSBH","properties":{"formattedCitation":"(2015)","plainCitation":"(2015)","noteIndex":0},"citationItems":[{"id":709,"uris":["http://zotero.org/users/6116610/items/JE7KRANF"],"itemData":{"id":709,"type":"article-journal","abstract":"Condition (the relationship between individual weight and length) has been researched in fisheries science for over 100 yr and is claimed to be an integrated measure of physiological status for fishes. Spatial or temporal variation in condition can contribute to otherwise unexplained variation in the relationship between spawning biomass and recruitment. Individual condition is also included in age-structured population models, which use weight at age to convert population estimates between numbers and biomass. However, no study has analyzed spatial and temporal variation in condition for multiple marine species. Here I apply recent improvements in spatial modeling to analyze coastwide variation in condition for 28 groundfishes in the California Current. I show that, on average, 22% of individual-level variation in condition can be explained via persistent (constant over time) and annually varying spatial differences in condition, and condition for many species varies 10 to 20% spatially and among years. While population density, bottom temperature, and calendar date are parsimonious descriptors of condition in several species, the sign of these coefficients varies, and their magnitude is small relative to the magnitude of residual spatial and temporal variation. Additionally, annually varying spatial differences have nearly twice the magnitude of persistent spatial differences in condition. I therefore conclude that dynamic habitat conditions contribute a substantial portion of variation in individual condition for these groundfishes. Spatial and temporal variation in condition will be important for population models that convert between numbers, fishery catch, and population biomass, and may also clarify unexplained variability in productivity for marine fishes.","container-title":"Marine Ecology Progress Series","DOI":"10.3354/meps11204","ISSN":"0171-8630, 1616-1599","language":"en","page":"101-112","source":"www.int-res.com","title":"Spatio-temporal variation in fish condition is not consistently explained by density, temperature, or season for California Current groundfishes","volume":"526","author":[{"family":"Thorson","given":"James T."}],"issued":{"date-parts":[["2015",4,22]]},"citation-key":"thorsonSpatiotemporalVariationFish2015"},"suppress-author":true}],"schema":"https://github.com/citation-style-language/schema/raw/master/csl-citation.json"} </w:instrText>
        </w:r>
        <w:r w:rsidR="009B47F9">
          <w:fldChar w:fldCharType="separate"/>
        </w:r>
        <w:r w:rsidR="009B47F9">
          <w:rPr>
            <w:noProof/>
          </w:rPr>
          <w:t>(2015)</w:t>
        </w:r>
        <w:r w:rsidR="009B47F9">
          <w:fldChar w:fldCharType="end"/>
        </w:r>
        <w:r w:rsidR="009B47F9">
          <w:t>)</w:t>
        </w:r>
        <w:r w:rsidR="009B47F9" w:rsidRPr="00320A2D">
          <w:t xml:space="preserve">, </w:t>
        </w:r>
        <w:r w:rsidR="009B47F9">
          <w:t xml:space="preserve">or using “life-time recorders” such as otoliths as done in Limburg and Casini </w:t>
        </w:r>
        <w:r w:rsidR="009B47F9">
          <w:fldChar w:fldCharType="begin"/>
        </w:r>
        <w:r w:rsidR="009B47F9">
          <w:instrText xml:space="preserve"> ADDIN ZOTERO_ITEM CSL_CITATION {"citationID":"TG14MLva","properties":{"formattedCitation":"(Limburg and Casini, 2019)","plainCitation":"(Limburg and Casini, 2019)","noteIndex":0},"citationItems":[{"id":2361,"uris":["http://zotero.org/users/6116610/items/7VRRX5L2"],"itemData":{"id":2361,"type":"article-journal","abstract":"Deoxygenation worldwide is increasing in aquatic systems with implications for organisms' biology, communities and ecosystems. Eastern Baltic cod has experienced a strong decline in mean body condition (i.e. weight at a specific length) over the past 20 years with effects on the fishery relying on this resource. The decrease in cod condition has been tentatively linked in the literature to increased hypoxic areas potentially affecting habitat range, but also to benthic prey and/or cod physiology directly. To date, no studies have been performed to test these mechanisms. Using otolith trace element microchemistry and hypoxia-responding metrics based on manganese (Mn) and magnesium (Mg), we investigated the relationship between fish body condition at capture and exposure to hypoxia. Cod individuals collected after 2000 with low body condition had a higher level of Mn/Mg in the last year of life, indicating higher exposure to hypoxic waters than cod with high body condition. Moreover, lifetime exposure to hypoxia was even more strongly correlated to body condition, suggesting that condition may reflect long-term hypoxia status. These results were irrespective of fish age or sex. This implies that as Baltic cod visit poor-oxygen waters, perhaps searching for benthic food, they compromise their own performance. This study specifically sheds light on the mechanisms leading to the low condition of cod and generally points to the impact of deoxygenation on ecosystems and fisheries.","container-title":"Biology Letters","DOI":"10.1098/rsbl.2019.0352","issue":"12","journalAbbreviation":"Biology Letters","note":"publisher: Royal Society","page":"20190352","source":"royalsocietypublishing.org (Atypon)","title":"Otolith chemistry indicates recent worsened Baltic cod condition is linked to hypoxia exposure","volume":"15","author":[{"family":"Limburg","given":"Karin E."},{"family":"Casini","given":"Michele"}],"issued":{"date-parts":[["2019",12,24]]},"citation-key":"limburgOtolithChemistryIndicates2019a"}}],"schema":"https://github.com/citation-style-language/schema/raw/master/csl-citation.json"} </w:instrText>
        </w:r>
        <w:r w:rsidR="009B47F9">
          <w:fldChar w:fldCharType="separate"/>
        </w:r>
        <w:r w:rsidR="009B47F9">
          <w:rPr>
            <w:noProof/>
          </w:rPr>
          <w:t>(Limburg and Casini, 2019)</w:t>
        </w:r>
        <w:r w:rsidR="009B47F9">
          <w:fldChar w:fldCharType="end"/>
        </w:r>
        <w:r w:rsidR="009B47F9" w:rsidRPr="00320A2D">
          <w:t>.</w:t>
        </w:r>
        <w:r w:rsidR="009B47F9">
          <w:t xml:space="preserve"> </w:t>
        </w:r>
      </w:ins>
    </w:p>
    <w:p w14:paraId="7111FC36" w14:textId="2F978AF3" w:rsidR="00F30826" w:rsidRPr="00C038C3" w:rsidDel="00F30826" w:rsidRDefault="00F30826" w:rsidP="00592401">
      <w:pPr>
        <w:spacing w:line="480" w:lineRule="auto"/>
        <w:ind w:firstLine="284"/>
        <w:contextualSpacing/>
        <w:mirrorIndents/>
        <w:jc w:val="both"/>
        <w:rPr>
          <w:del w:id="1042" w:author="Max Lindmark" w:date="2023-01-15T14:11:00Z"/>
        </w:rPr>
      </w:pPr>
    </w:p>
    <w:p w14:paraId="27F253D9" w14:textId="29607341" w:rsidR="00C02158" w:rsidRPr="00C038C3" w:rsidRDefault="00592401" w:rsidP="00AD0DB1">
      <w:pPr>
        <w:spacing w:line="480" w:lineRule="auto"/>
        <w:ind w:firstLine="284"/>
        <w:contextualSpacing/>
        <w:mirrorIndents/>
        <w:jc w:val="both"/>
      </w:pPr>
      <w:ins w:id="1043" w:author="Max Lindmark" w:date="2023-01-15T14:10:00Z">
        <w:r>
          <w:t xml:space="preserve">In conclusion, </w:t>
        </w:r>
      </w:ins>
      <w:del w:id="1044" w:author="Max Lindmark" w:date="2023-01-15T13:53:00Z">
        <w:r w:rsidR="00A6241E" w:rsidRPr="00C038C3" w:rsidDel="00582F74">
          <w:delText xml:space="preserve">In </w:delText>
        </w:r>
        <w:commentRangeStart w:id="1045"/>
        <w:r w:rsidR="00A6241E" w:rsidRPr="00C038C3" w:rsidDel="00582F74">
          <w:delText>conclusion</w:delText>
        </w:r>
        <w:commentRangeEnd w:id="1045"/>
        <w:r w:rsidR="00A41415" w:rsidDel="00582F74">
          <w:rPr>
            <w:rStyle w:val="CommentReference"/>
          </w:rPr>
          <w:commentReference w:id="1045"/>
        </w:r>
        <w:r w:rsidR="00A6241E" w:rsidRPr="00C038C3" w:rsidDel="00582F74">
          <w:delText xml:space="preserve">, </w:delText>
        </w:r>
        <w:r w:rsidR="00DD11FD" w:rsidRPr="00C038C3" w:rsidDel="00582F74">
          <w:delText>o</w:delText>
        </w:r>
      </w:del>
      <w:ins w:id="1046" w:author="Max Lindmark" w:date="2023-01-15T14:10:00Z">
        <w:r>
          <w:t>the small</w:t>
        </w:r>
      </w:ins>
      <w:del w:id="1047" w:author="Max Lindmark" w:date="2023-01-15T14:06:00Z">
        <w:r w:rsidR="00DD11FD" w:rsidRPr="00C038C3" w:rsidDel="00D7797D">
          <w:delText xml:space="preserve">ur </w:delText>
        </w:r>
        <w:r w:rsidR="00447296" w:rsidRPr="00C038C3" w:rsidDel="00D7797D">
          <w:delText xml:space="preserve">study </w:delText>
        </w:r>
        <w:r w:rsidR="00207CC2" w:rsidRPr="00C038C3" w:rsidDel="00D7797D">
          <w:delText xml:space="preserve">illustrates </w:delText>
        </w:r>
        <w:r w:rsidR="008C108E" w:rsidRPr="00C038C3" w:rsidDel="00D7797D">
          <w:delText>fine</w:delText>
        </w:r>
        <w:r w:rsidR="00BE3DAF" w:rsidDel="00D7797D">
          <w:delText>-</w:delText>
        </w:r>
        <w:r w:rsidR="008C108E" w:rsidRPr="00C038C3" w:rsidDel="00D7797D">
          <w:delText xml:space="preserve">scale </w:delText>
        </w:r>
        <w:r w:rsidR="00120B55" w:rsidRPr="00C038C3" w:rsidDel="00D7797D">
          <w:delText xml:space="preserve">spatiotemporal </w:delText>
        </w:r>
        <w:r w:rsidR="008C108E" w:rsidRPr="00C038C3" w:rsidDel="00D7797D">
          <w:delText xml:space="preserve">development </w:delText>
        </w:r>
        <w:r w:rsidR="00AF2109" w:rsidRPr="00C038C3" w:rsidDel="00D7797D">
          <w:delText xml:space="preserve">of </w:delText>
        </w:r>
        <w:r w:rsidR="0019311B" w:rsidRPr="00C038C3" w:rsidDel="00D7797D">
          <w:delText xml:space="preserve">body condition </w:delText>
        </w:r>
        <w:r w:rsidR="00E902F1" w:rsidRPr="00C038C3" w:rsidDel="00D7797D">
          <w:delText xml:space="preserve">in the </w:delText>
        </w:r>
        <w:r w:rsidR="001D056B" w:rsidRPr="00C038C3" w:rsidDel="00D7797D">
          <w:delText xml:space="preserve">eastern </w:delText>
        </w:r>
        <w:r w:rsidR="00743AC4" w:rsidRPr="00C038C3" w:rsidDel="00D7797D">
          <w:delText>Baltic cod</w:delText>
        </w:r>
        <w:r w:rsidR="00ED514C" w:rsidRPr="00C038C3" w:rsidDel="00D7797D">
          <w:delText xml:space="preserve">, </w:delText>
        </w:r>
        <w:r w:rsidR="00836B8C" w:rsidRPr="00C038C3" w:rsidDel="00D7797D">
          <w:delText xml:space="preserve">and </w:delText>
        </w:r>
        <w:r w:rsidR="00ED3A23" w:rsidRPr="00C038C3" w:rsidDel="00D7797D">
          <w:delText>population</w:delText>
        </w:r>
        <w:r w:rsidR="00DF6345" w:rsidRPr="00C038C3" w:rsidDel="00D7797D">
          <w:delText xml:space="preserve">-level </w:delText>
        </w:r>
        <w:r w:rsidR="00950D9B" w:rsidRPr="00C038C3" w:rsidDel="00D7797D">
          <w:delText xml:space="preserve">changes in depth distribution and oxygen </w:delText>
        </w:r>
        <w:r w:rsidR="00FE20FC" w:rsidRPr="00C038C3" w:rsidDel="00D7797D">
          <w:delText>concentrations</w:delText>
        </w:r>
        <w:r w:rsidR="00415D02" w:rsidRPr="00C038C3" w:rsidDel="00D7797D">
          <w:delText xml:space="preserve">. </w:delText>
        </w:r>
        <w:r w:rsidR="000B7CCE" w:rsidDel="00D7797D">
          <w:delText>The s</w:delText>
        </w:r>
        <w:r w:rsidR="00F83E61" w:rsidRPr="00C038C3" w:rsidDel="00D7797D">
          <w:delText>mall</w:delText>
        </w:r>
      </w:del>
      <w:r w:rsidR="00F83E61" w:rsidRPr="00C038C3">
        <w:t xml:space="preserve"> effect sizes of </w:t>
      </w:r>
      <w:del w:id="1048" w:author="Max Lindmark" w:date="2023-01-15T14:06:00Z">
        <w:r w:rsidR="000B7CCE" w:rsidDel="00D7797D">
          <w:delText xml:space="preserve">the </w:delText>
        </w:r>
      </w:del>
      <w:r w:rsidR="000B7CCE">
        <w:t xml:space="preserve">single </w:t>
      </w:r>
      <w:r w:rsidR="00000FA4" w:rsidRPr="00C038C3">
        <w:t>covariates</w:t>
      </w:r>
      <w:ins w:id="1049" w:author="Max Lindmark" w:date="2023-01-15T14:07:00Z">
        <w:r w:rsidR="00780E10">
          <w:t xml:space="preserve">, and </w:t>
        </w:r>
      </w:ins>
      <w:ins w:id="1050" w:author="Max Lindmark" w:date="2023-01-15T13:17:00Z">
        <w:r w:rsidR="000B7CCF">
          <w:t xml:space="preserve">the </w:t>
        </w:r>
      </w:ins>
      <w:ins w:id="1051" w:author="Max Lindmark" w:date="2023-01-15T14:10:00Z">
        <w:r>
          <w:t xml:space="preserve">high synchrony in </w:t>
        </w:r>
      </w:ins>
      <w:ins w:id="1052" w:author="Max Lindmark" w:date="2023-01-15T13:18:00Z">
        <w:r w:rsidR="000B7CCF">
          <w:t xml:space="preserve">temporal </w:t>
        </w:r>
      </w:ins>
      <w:ins w:id="1053" w:author="Max Lindmark" w:date="2023-01-15T13:17:00Z">
        <w:r w:rsidR="000B7CCF">
          <w:t xml:space="preserve">trends </w:t>
        </w:r>
      </w:ins>
      <w:ins w:id="1054" w:author="Max Lindmark" w:date="2023-01-15T14:10:00Z">
        <w:r>
          <w:t xml:space="preserve">of </w:t>
        </w:r>
      </w:ins>
      <w:ins w:id="1055" w:author="Max Lindmark" w:date="2023-01-15T14:07:00Z">
        <w:r w:rsidR="00780E10">
          <w:t>biomass-weighted average condition</w:t>
        </w:r>
      </w:ins>
      <w:ins w:id="1056" w:author="Max Lindmark" w:date="2023-01-17T13:11:00Z">
        <w:r w:rsidR="00BF4F86">
          <w:t xml:space="preserve"> across basi</w:t>
        </w:r>
      </w:ins>
      <w:ins w:id="1057" w:author="Max Lindmark" w:date="2023-01-17T13:12:00Z">
        <w:r w:rsidR="00943780">
          <w:t>ns (subdivisions</w:t>
        </w:r>
      </w:ins>
      <w:ins w:id="1058" w:author="Max Lindmark" w:date="2023-01-21T22:25:00Z">
        <w:r w:rsidR="009B119F">
          <w:t>)</w:t>
        </w:r>
      </w:ins>
      <w:ins w:id="1059" w:author="Max Lindmark" w:date="2023-01-15T14:07:00Z">
        <w:r w:rsidR="00780E10">
          <w:t xml:space="preserve"> despite large variation in environmental conditions</w:t>
        </w:r>
      </w:ins>
      <w:del w:id="1060" w:author="Max Lindmark" w:date="2023-01-15T13:18:00Z">
        <w:r w:rsidR="00A7317C" w:rsidDel="00CD2A30">
          <w:delText xml:space="preserve">, </w:delText>
        </w:r>
      </w:del>
      <w:del w:id="1061" w:author="Max Lindmark" w:date="2023-01-15T13:17:00Z">
        <w:r w:rsidR="00BC1E01" w:rsidDel="000B7CCF">
          <w:delText>analyzed</w:delText>
        </w:r>
        <w:r w:rsidR="00A7317C" w:rsidDel="000B7CCF">
          <w:delText xml:space="preserve"> for the first time in a common framework</w:delText>
        </w:r>
        <w:r w:rsidR="006449D3" w:rsidDel="000B7CCF">
          <w:delText xml:space="preserve"> using individual-level data</w:delText>
        </w:r>
      </w:del>
      <w:r w:rsidR="00A7317C">
        <w:t>,</w:t>
      </w:r>
      <w:r w:rsidR="000B7CCE">
        <w:t xml:space="preserve"> </w:t>
      </w:r>
      <w:r w:rsidR="007D3779" w:rsidRPr="00C038C3">
        <w:t xml:space="preserve">suggest that </w:t>
      </w:r>
      <w:r w:rsidR="00361B2B">
        <w:t>multiple factors</w:t>
      </w:r>
      <w:ins w:id="1062" w:author="Max Lindmark" w:date="2023-01-15T13:18:00Z">
        <w:r w:rsidR="008610D8">
          <w:t>, and factors ac</w:t>
        </w:r>
      </w:ins>
      <w:ins w:id="1063" w:author="Max Lindmark" w:date="2023-01-15T13:30:00Z">
        <w:r w:rsidR="00B320B1">
          <w:t>t</w:t>
        </w:r>
      </w:ins>
      <w:ins w:id="1064" w:author="Max Lindmark" w:date="2023-01-15T13:18:00Z">
        <w:r w:rsidR="008610D8">
          <w:t xml:space="preserve">ing </w:t>
        </w:r>
      </w:ins>
      <w:ins w:id="1065" w:author="Max Lindmark" w:date="2023-01-15T13:30:00Z">
        <w:r w:rsidR="00CC4E37">
          <w:t xml:space="preserve">on large spatial scales, </w:t>
        </w:r>
      </w:ins>
      <w:del w:id="1066" w:author="Max Lindmark" w:date="2023-01-15T13:18:00Z">
        <w:r w:rsidR="00361B2B" w:rsidDel="008610D8">
          <w:delText xml:space="preserve"> </w:delText>
        </w:r>
      </w:del>
      <w:r w:rsidR="000B7CCE">
        <w:t xml:space="preserve">are responsible </w:t>
      </w:r>
      <w:r w:rsidR="00A7317C">
        <w:t>for the observed spatiotemporal changes in cod condition during the past 25 years</w:t>
      </w:r>
      <w:del w:id="1067" w:author="Max Lindmark" w:date="2023-01-15T13:31:00Z">
        <w:r w:rsidR="006532D8" w:rsidRPr="00C038C3" w:rsidDel="00AC74C8">
          <w:delText>.</w:delText>
        </w:r>
        <w:commentRangeStart w:id="1068"/>
        <w:commentRangeStart w:id="1069"/>
        <w:r w:rsidR="00E5456B" w:rsidRPr="00C038C3" w:rsidDel="00AC74C8">
          <w:delText xml:space="preserve"> </w:delText>
        </w:r>
        <w:r w:rsidR="0001423C" w:rsidDel="00AC74C8">
          <w:delText>However</w:delText>
        </w:r>
        <w:r w:rsidR="00634822" w:rsidDel="00AC74C8">
          <w:delText>,</w:delText>
        </w:r>
        <w:r w:rsidR="0001423C" w:rsidDel="00AC74C8">
          <w:delText xml:space="preserve"> t</w:delText>
        </w:r>
        <w:r w:rsidR="005D659D" w:rsidDel="00AC74C8">
          <w:delText xml:space="preserve">he small effect size </w:delText>
        </w:r>
        <w:r w:rsidR="005D659D" w:rsidRPr="00C038C3" w:rsidDel="00AC74C8">
          <w:delText xml:space="preserve">of </w:delText>
        </w:r>
        <w:r w:rsidR="005D659D" w:rsidDel="00AC74C8">
          <w:delText xml:space="preserve">the </w:delText>
        </w:r>
        <w:r w:rsidR="005D659D" w:rsidRPr="00C038C3" w:rsidDel="00AC74C8">
          <w:delText xml:space="preserve">covariates </w:delText>
        </w:r>
        <w:r w:rsidR="005D659D" w:rsidDel="00AC74C8">
          <w:delText xml:space="preserve">found in our models might also be explained by the fact that condition is shaped over a long time period, while trawl data </w:delText>
        </w:r>
        <w:r w:rsidR="00FB409C" w:rsidDel="00AC74C8">
          <w:delText xml:space="preserve">and correspondent environmental predictors </w:delText>
        </w:r>
        <w:r w:rsidR="005D659D" w:rsidDel="00AC74C8">
          <w:delText>reveal snapshots in time</w:delText>
        </w:r>
      </w:del>
      <w:r w:rsidR="005D659D">
        <w:t>.</w:t>
      </w:r>
      <w:ins w:id="1070" w:author="Max Lindmark" w:date="2023-01-15T15:15:00Z">
        <w:r w:rsidR="00B46FBC">
          <w:t xml:space="preserve"> </w:t>
        </w:r>
      </w:ins>
      <w:ins w:id="1071" w:author="Max Lindmark" w:date="2023-01-15T15:17:00Z">
        <w:r w:rsidR="00B200F5">
          <w:t xml:space="preserve">The fact that also </w:t>
        </w:r>
        <w:r w:rsidR="006E53E8">
          <w:t xml:space="preserve">the condition of </w:t>
        </w:r>
      </w:ins>
      <w:ins w:id="1072" w:author="Max Lindmark" w:date="2023-01-15T15:15:00Z">
        <w:r w:rsidR="00B46FBC">
          <w:t>herring and sprat</w:t>
        </w:r>
      </w:ins>
      <w:ins w:id="1073" w:author="Max Lindmark" w:date="2023-01-15T15:17:00Z">
        <w:r w:rsidR="008900E7">
          <w:t xml:space="preserve"> </w:t>
        </w:r>
      </w:ins>
      <w:ins w:id="1074" w:author="Max Lindmark" w:date="2023-01-15T15:15:00Z">
        <w:r w:rsidR="00B46FBC">
          <w:t>sta</w:t>
        </w:r>
      </w:ins>
      <w:ins w:id="1075" w:author="Max Lindmark" w:date="2023-01-15T15:17:00Z">
        <w:r w:rsidR="007769AF">
          <w:t>rted to decline</w:t>
        </w:r>
      </w:ins>
      <w:ins w:id="1076" w:author="Max Lindmark" w:date="2023-01-15T15:15:00Z">
        <w:r w:rsidR="00B46FBC">
          <w:t xml:space="preserve"> in the</w:t>
        </w:r>
      </w:ins>
      <w:ins w:id="1077" w:author="Max Lindmark" w:date="2023-01-15T15:16:00Z">
        <w:r w:rsidR="00B46FBC">
          <w:t xml:space="preserve"> late 1980’s</w:t>
        </w:r>
      </w:ins>
      <w:ins w:id="1078" w:author="Max Lindmark" w:date="2023-01-15T15:17:00Z">
        <w:r w:rsidR="009F3FA3">
          <w:t xml:space="preserve"> early 1990’s </w:t>
        </w:r>
      </w:ins>
      <w:r w:rsidR="005B28A3">
        <w:fldChar w:fldCharType="begin"/>
      </w:r>
      <w:r w:rsidR="005B28A3">
        <w:instrText xml:space="preserve"> ADDIN ZOTERO_ITEM CSL_CITATION {"citationID":"KhGIKfdz","properties":{"formattedCitation":"(Casini {\\i{}et al.}, 2011)","plainCitation":"(Casini et al., 2011)","noteIndex":0},"citationItems":[{"id":24,"uris":["http://zotero.org/users/6116610/items/THQIAD3E"],"itemData":{"id":24,"type":"article-journal","container-title":"Population Ecology","DOI":"10.1007/s10144-011-0269-2","ISSN":"1438-3896, 1438-390X","issue":"4","language":"en","page":"511-523","source":"Crossref","title":"Spatial and temporal density dependence regulates the condition of central Baltic Sea clupeids: compelling evidence using an extensive international acoustic survey","title-short":"Spatial and temporal density dependence regulates the condition of central Baltic Sea clupeids","volume":"53","author":[{"family":"Casini","given":"Michele"},{"family":"Kornilovs","given":"Georgs"},{"family":"Cardinale","given":"Massimiliano"},{"family":"Möllmann","given":"Christian"},{"family":"Grygiel","given":"Wlodzimierz"},{"family":"Jonsson","given":"Patrik"},{"family":"Raid","given":"Tiit"},{"family":"Flinkman","given":"Juha"},{"family":"Feldman","given":"Valeriy"}],"issued":{"date-parts":[["2011",10]]},"citation-key":"casiniSpatialTemporalDensity2011"}}],"schema":"https://github.com/citation-style-language/schema/raw/master/csl-citation.json"} </w:instrText>
      </w:r>
      <w:r w:rsidR="005B28A3">
        <w:fldChar w:fldCharType="separate"/>
      </w:r>
      <w:r w:rsidR="005B28A3" w:rsidRPr="005B28A3">
        <w:rPr>
          <w:lang w:val="en-GB"/>
        </w:rPr>
        <w:t xml:space="preserve">(Casini </w:t>
      </w:r>
      <w:r w:rsidR="005B28A3" w:rsidRPr="005B28A3">
        <w:rPr>
          <w:i/>
          <w:iCs/>
          <w:lang w:val="en-GB"/>
        </w:rPr>
        <w:t>et al.</w:t>
      </w:r>
      <w:r w:rsidR="005B28A3" w:rsidRPr="005B28A3">
        <w:rPr>
          <w:lang w:val="en-GB"/>
        </w:rPr>
        <w:t>, 2011)</w:t>
      </w:r>
      <w:r w:rsidR="005B28A3">
        <w:fldChar w:fldCharType="end"/>
      </w:r>
      <w:ins w:id="1079" w:author="Max Lindmark" w:date="2023-01-15T15:18:00Z">
        <w:r w:rsidR="00C16B8D">
          <w:t xml:space="preserve"> </w:t>
        </w:r>
        <w:r w:rsidR="007A509C">
          <w:t>suggests</w:t>
        </w:r>
      </w:ins>
      <w:ins w:id="1080" w:author="Max Lindmark" w:date="2023-01-15T15:17:00Z">
        <w:r w:rsidR="00D20390">
          <w:t xml:space="preserve"> </w:t>
        </w:r>
        <w:r w:rsidR="00992C9F">
          <w:t xml:space="preserve">there could be </w:t>
        </w:r>
      </w:ins>
      <w:ins w:id="1081" w:author="Max Lindmark" w:date="2023-01-15T15:18:00Z">
        <w:r w:rsidR="00CB1DB4">
          <w:t>ecosystem-level drivers</w:t>
        </w:r>
        <w:r w:rsidR="00077304">
          <w:t xml:space="preserve">, possibly related to </w:t>
        </w:r>
        <w:r w:rsidR="00281231">
          <w:t>productivity</w:t>
        </w:r>
      </w:ins>
      <w:ins w:id="1082" w:author="Max Lindmark" w:date="2023-01-20T08:51:00Z">
        <w:r w:rsidR="003B3CBD">
          <w:t xml:space="preserve"> (but </w:t>
        </w:r>
      </w:ins>
      <w:ins w:id="1083" w:author="Max Lindmark" w:date="2023-01-21T22:25:00Z">
        <w:r w:rsidR="00E05A57">
          <w:t xml:space="preserve">it could also be </w:t>
        </w:r>
      </w:ins>
      <w:ins w:id="1084" w:author="Max Lindmark" w:date="2023-01-21T22:26:00Z">
        <w:r w:rsidR="00B26B97">
          <w:t xml:space="preserve">a spurios </w:t>
        </w:r>
        <w:r w:rsidR="00477A9D">
          <w:t xml:space="preserve">correlation since </w:t>
        </w:r>
        <w:r w:rsidR="00442E89">
          <w:t xml:space="preserve">clupeid condition </w:t>
        </w:r>
        <w:r w:rsidR="008477C9">
          <w:t>has been</w:t>
        </w:r>
        <w:r w:rsidR="00442E89">
          <w:t xml:space="preserve"> linked to </w:t>
        </w:r>
      </w:ins>
      <w:ins w:id="1085" w:author="Max Lindmark" w:date="2023-01-21T22:25:00Z">
        <w:r w:rsidR="00E05A57">
          <w:t>density</w:t>
        </w:r>
      </w:ins>
      <w:ins w:id="1086" w:author="Max Lindmark" w:date="2023-01-21T22:26:00Z">
        <w:r w:rsidR="00E05A57">
          <w:t xml:space="preserve"> dependen</w:t>
        </w:r>
        <w:r w:rsidR="00442E89">
          <w:t>t processes</w:t>
        </w:r>
        <w:r w:rsidR="00E05A57">
          <w:t xml:space="preserve">, </w:t>
        </w:r>
      </w:ins>
      <w:ins w:id="1087" w:author="Max Lindmark" w:date="2023-01-20T08:51:00Z">
        <w:r w:rsidR="003B3CBD">
          <w:t xml:space="preserve">see </w:t>
        </w:r>
      </w:ins>
      <w:ins w:id="1088" w:author="Max Lindmark" w:date="2023-01-20T08:52:00Z">
        <w:r w:rsidR="00E40296">
          <w:t xml:space="preserve">Casini et al., </w:t>
        </w:r>
      </w:ins>
      <w:r w:rsidR="00E40296">
        <w:fldChar w:fldCharType="begin"/>
      </w:r>
      <w:r w:rsidR="00E40296">
        <w:instrText xml:space="preserve"> ADDIN ZOTERO_ITEM CSL_CITATION {"citationID":"kdHArmEZ","properties":{"formattedCitation":"(2006)","plainCitation":"(2006)","noteIndex":0},"citationItems":[{"id":2247,"uris":["http://zotero.org/users/6116610/items/898MP79J"],"itemData":{"id":2247,"type":"article-journal","abstract":"The Baltic Sea ecosystem has undergone large changes during the last two decades, including a severe reduction in cod and herring biomass but, at the same time, a large increase in sprat abundance. The lower trophic levels of the Baltic Sea also changed due to environmental fluctuations, including variations in salinity and in volume of oxygenated water. In this apparently shifting environment, the conditions of herring and sprat have undergone large inter-annual variations during the past 15–20 years. In this study, we explore how abiotic factors (i.e. salinity and temperature) and biotic factors (biomass of the copepods Pseudocalanus elongatus, Temora longicornis, Acartia spp. and of cladocerans as well as clupeid abundance) in different seasons (May and August) affect clupeid body condition. Our analyses suggest that data of zooplankton biomass and abiotic factors in August have higher predictive power than May data. Although our analysis suggests that salinity (a bottom-up process) has an effect on sprat condition, total abundance of clupeids (a top-down process) is by far the most significant predictor of both herring and sprat condition. The strong correlation between clupeid abundance and total zooplankton biomass points to food competition and to top-down control by herring and sprat on common food resources. Furthermore, clupeid condition co-varied with the changes in the weight of zooplankton in the stomachs, which further suggest food competition being the main mechanism behind the changes in clupeid condition during the last two decades. Hence, our results are not in agreement with most of the current literature that has suggested that clupeid growth is regulated by environmentally mediated bottom-up processes acting on the abundance of copepods. This is, to our knowledge, the first evidence of food resources mediated density-dependent fish growth in a large marine ecosystem.","container-title":"Oikos","DOI":"10.1111/j.0030-1299.2006.13860.x","ISSN":"1600-0706","issue":"3","language":"en","note":"_eprint: https://onlinelibrary.wiley.com/doi/pdf/10.1111/j.0030-1299.2006.13860.x","page":"638-650","source":"Wiley Online Library","title":"Inter-annual variation in herring, &lt;i&gt;Clupea harengus&lt;/i&gt;, and sprat, &lt;i&gt;Sprattus sprattus&lt;/i&gt;, condition in the central Baltic Sea: what gives the tune?","title-short":"Inter-annual variation in herring, Clupea harengus, and sprat, Sprattus sprattus, condition in the central Baltic Sea","volume":"112","author":[{"family":"Casini","given":"Michele"},{"family":"Cardinale","given":"Massimiliano"},{"family":"Hjelm","given":"Joakim"}],"issued":{"date-parts":[["2006"]]},"citation-key":"casiniInterannualVariationHerring2006"},"suppress-author":true}],"schema":"https://github.com/citation-style-language/schema/raw/master/csl-citation.json"} </w:instrText>
      </w:r>
      <w:r w:rsidR="00E40296">
        <w:fldChar w:fldCharType="separate"/>
      </w:r>
      <w:r w:rsidR="00E40296">
        <w:rPr>
          <w:noProof/>
        </w:rPr>
        <w:t>(2006)</w:t>
      </w:r>
      <w:r w:rsidR="00E40296">
        <w:fldChar w:fldCharType="end"/>
      </w:r>
      <w:ins w:id="1089" w:author="Max Lindmark" w:date="2023-01-20T08:52:00Z">
        <w:r w:rsidR="00FE6802">
          <w:t>)</w:t>
        </w:r>
      </w:ins>
      <w:ins w:id="1090" w:author="Max Lindmark" w:date="2023-01-15T15:16:00Z">
        <w:r w:rsidR="004B6C3D">
          <w:t>.</w:t>
        </w:r>
      </w:ins>
      <w:ins w:id="1091" w:author="Max Lindmark" w:date="2023-01-15T14:07:00Z">
        <w:r w:rsidR="00780E10" w:rsidRPr="00780E10">
          <w:t xml:space="preserve"> </w:t>
        </w:r>
      </w:ins>
      <w:del w:id="1092" w:author="Max Lindmark" w:date="2023-01-18T06:33:00Z">
        <w:r w:rsidR="00775271" w:rsidDel="00BF2CD4">
          <w:fldChar w:fldCharType="begin"/>
        </w:r>
        <w:r w:rsidR="00775271" w:rsidDel="00BF2CD4">
          <w:delInstrText xml:space="preserve"> ADDIN ZOTERO_ITEM CSL_CITATION {"citationID":"GQ2yydV6","properties":{"formattedCitation":"(2017)","plainCitation":"(2017)","noteIndex":0},"citationItems":[{"id":884,"uris":["http://zotero.org/users/6116610/items/ZZ3DQLDR"],"itemData":{"id":884,"type":"article-journal","abstract":"Research has estimated associations between water temperature and the spatial distribution of marine fishes based upon correlations between temperature and the centroid of fish distribution (centre of gravity, COG). Analysts have then projected future water temperatures to forecast shifts in COG, but often neglected to demonstrate that temperature explains a substantial portion of historical distribution shifts. We argue that estimating the proportion of observed distributional shifts that can be attributed to temperature vs. other factors is a critical first step in forecasting future changes. We illustrate this approach using Gadus chalcogrammus (Walleye pollock) in the Eastern Bering Sea, and use a vector-­autoregressive spatiotemporal model to attribute variation in COG from 1982 to 2015 to three factors: local or regional changes in surface and bottom temperature (“temperature effects”), fluctuations in size-­ structure that cause COG to be skewed towards juvenile or adult habitats (“size-­ structured effects”) or otherwise unexplained spatiotemporal variation in distribution (“unexplained effects”). We find that the majority of variation in COG (including the north-­west trend since 1982) is largely unexplained by temperature or size-s­ tructured effects. Temperature alone generates a small portion of primarily north–south variation in COG, while size-­structured effects generate a small portion of east–west variation. We therefore conclude that projections of future distribution based on temperature alone are likely to miss a substantial portion of both the interannual variation and interdecadal trends in COG for this species. More generally, we suggest that decomposing variation in COG into multiple causal factors is a vital first step for projecting likely impacts of temperature change.","container-title":"Fish and Fisheries","DOI":"10.1111/faf.12225","ISSN":"14672960","issue":"6","language":"en","page":"1073-1084","source":"Crossref","title":"The relative influence of temperature and size-structure on fish distribution shifts: A case-study on Walleye pollock in the Bering Sea","title-short":"The relative influence of temperature and size-structure on fish distribution shifts","volume":"18","author":[{"family":"Thorson","given":"James T"},{"family":"Ianelli","given":"James N"},{"family":"Kotwicki","given":"Stan"}],"issued":{"date-parts":[["2017",11]]},"citation-key":"thorsonRelativeInfluenceTemperature2017"},"suppress-author":true}],"schema":"https://github.com/citation-style-language/schema/raw/master/csl-citation.json"} </w:delInstrText>
        </w:r>
        <w:r w:rsidR="00775271" w:rsidDel="00BF2CD4">
          <w:fldChar w:fldCharType="separate"/>
        </w:r>
        <w:r w:rsidR="00775271" w:rsidDel="00BF2CD4">
          <w:rPr>
            <w:noProof/>
          </w:rPr>
          <w:delText>(2017)</w:delText>
        </w:r>
        <w:r w:rsidR="00775271" w:rsidDel="00BF2CD4">
          <w:fldChar w:fldCharType="end"/>
        </w:r>
      </w:del>
      <w:del w:id="1093" w:author="Max Lindmark" w:date="2023-01-15T14:11:00Z">
        <w:r w:rsidR="005D659D" w:rsidDel="00F30826">
          <w:delText xml:space="preserve"> </w:delText>
        </w:r>
      </w:del>
      <w:commentRangeEnd w:id="1068"/>
      <w:del w:id="1094" w:author="Max Lindmark" w:date="2023-01-15T14:56:00Z">
        <w:r w:rsidR="002E7A47" w:rsidDel="00E43F20">
          <w:rPr>
            <w:rStyle w:val="CommentReference"/>
          </w:rPr>
          <w:commentReference w:id="1068"/>
        </w:r>
        <w:commentRangeEnd w:id="1069"/>
        <w:r w:rsidR="00AC74C8" w:rsidDel="00E43F20">
          <w:rPr>
            <w:rStyle w:val="CommentReference"/>
          </w:rPr>
          <w:commentReference w:id="1069"/>
        </w:r>
      </w:del>
      <w:del w:id="1095" w:author="Max Lindmark" w:date="2023-01-15T13:32:00Z">
        <w:r w:rsidR="00320A2D" w:rsidRPr="00320A2D" w:rsidDel="00AC74C8">
          <w:delText>W</w:delText>
        </w:r>
      </w:del>
      <w:del w:id="1096" w:author="Max Lindmark" w:date="2023-01-15T14:56:00Z">
        <w:r w:rsidR="00320A2D" w:rsidRPr="00320A2D" w:rsidDel="00E43F20">
          <w:delText xml:space="preserve">e </w:delText>
        </w:r>
      </w:del>
      <w:del w:id="1097" w:author="Max Lindmark" w:date="2023-01-15T13:32:00Z">
        <w:r w:rsidR="00320A2D" w:rsidRPr="00320A2D" w:rsidDel="00AC74C8">
          <w:delText xml:space="preserve">therefore argue </w:delText>
        </w:r>
      </w:del>
      <w:del w:id="1098" w:author="Max Lindmark" w:date="2023-01-15T14:56:00Z">
        <w:r w:rsidR="00320A2D" w:rsidRPr="00320A2D" w:rsidDel="00E43F20">
          <w:delText xml:space="preserve">that analysis of condition data from surveys conducted with </w:delText>
        </w:r>
        <w:r w:rsidR="0036063F" w:rsidDel="00E43F20">
          <w:delText>low</w:delText>
        </w:r>
        <w:r w:rsidR="00320A2D" w:rsidRPr="00320A2D" w:rsidDel="00E43F20">
          <w:delText xml:space="preserve"> temporal resolution should be complemented with e.g., tagging studies</w:delText>
        </w:r>
        <w:r w:rsidR="00506BCC" w:rsidRPr="00506BCC" w:rsidDel="00E43F20">
          <w:delText xml:space="preserve"> </w:delText>
        </w:r>
        <w:r w:rsidR="00506BCC" w:rsidDel="00E43F20">
          <w:delText xml:space="preserve">(as suggested also by </w:delText>
        </w:r>
        <w:r w:rsidR="00506BCC" w:rsidRPr="00320A2D" w:rsidDel="00E43F20">
          <w:delText>Thorson</w:delText>
        </w:r>
        <w:r w:rsidR="00506BCC" w:rsidDel="00E43F20">
          <w:delText xml:space="preserve"> </w:delText>
        </w:r>
        <w:r w:rsidR="00506BCC" w:rsidDel="00E43F20">
          <w:fldChar w:fldCharType="begin"/>
        </w:r>
        <w:r w:rsidR="00E74C62" w:rsidDel="00E43F20">
          <w:delInstrText xml:space="preserve"> ADDIN ZOTERO_ITEM CSL_CITATION {"citationID":"QR3BvSBH","properties":{"formattedCitation":"(2015)","plainCitation":"(2015)","noteIndex":0},"citationItems":[{"id":709,"uris":["http://zotero.org/users/6116610/items/JE7KRANF"],"itemData":{"id":709,"type":"article-journal","abstract":"Condition (the relationship between individual weight and length) has been researched in fisheries science for over 100 yr and is claimed to be an integrated measure of physiological status for fishes. Spatial or temporal variation in condition can contribute to otherwise unexplained variation in the relationship between spawning biomass and recruitment. Individual condition is also included in age-structured population models, which use weight at age to convert population estimates between numbers and biomass. However, no study has analyzed spatial and temporal variation in condition for multiple marine species. Here I apply recent improvements in spatial modeling to analyze coastwide variation in condition for 28 groundfishes in the California Current. I show that, on average, 22% of individual-level variation in condition can be explained via persistent (constant over time) and annually varying spatial differences in condition, and condition for many species varies 10 to 20% spatially and among years. While population density, bottom temperature, and calendar date are parsimonious descriptors of condition in several species, the sign of these coefficients varies, and their magnitude is small relative to the magnitude of residual spatial and temporal variation. Additionally, annually varying spatial differences have nearly twice the magnitude of persistent spatial differences in condition. I therefore conclude that dynamic habitat conditions contribute a substantial portion of variation in individual condition for these groundfishes. Spatial and temporal variation in condition will be important for population models that convert between numbers, fishery catch, and population biomass, and may also clarify unexplained variability in productivity for marine fishes.","container-title":"Marine Ecology Progress Series","DOI":"10.3354/meps11204","ISSN":"0171-8630, 1616-1599","language":"en","page":"101-112","source":"www.int-res.com","title":"Spatio-temporal variation in fish condition is not consistently explained by density, temperature, or season for California Current groundfishes","volume":"526","author":[{"family":"Thorson","given":"James T."}],"issued":{"date-parts":[["2015",4,22]]},"citation-key":"thorsonSpatiotemporalVariationFish2015"},"suppress-author":true}],"schema":"https://github.com/citation-style-language/schema/raw/master/csl-citation.json"} </w:delInstrText>
        </w:r>
        <w:r w:rsidR="00506BCC" w:rsidDel="00E43F20">
          <w:fldChar w:fldCharType="separate"/>
        </w:r>
        <w:r w:rsidR="00E74C62" w:rsidDel="00E43F20">
          <w:rPr>
            <w:noProof/>
          </w:rPr>
          <w:delText>(2015)</w:delText>
        </w:r>
        <w:r w:rsidR="00506BCC" w:rsidDel="00E43F20">
          <w:fldChar w:fldCharType="end"/>
        </w:r>
        <w:r w:rsidR="005352F2" w:rsidDel="00E43F20">
          <w:delText>)</w:delText>
        </w:r>
        <w:r w:rsidR="00320A2D" w:rsidRPr="00320A2D" w:rsidDel="00E43F20">
          <w:delText xml:space="preserve">, </w:delText>
        </w:r>
        <w:r w:rsidR="00651DF4" w:rsidDel="00E43F20">
          <w:delText xml:space="preserve">or using </w:delText>
        </w:r>
        <w:r w:rsidR="00DE6DC2" w:rsidDel="00E43F20">
          <w:delText>“life-time recorders”</w:delText>
        </w:r>
        <w:r w:rsidR="00651DF4" w:rsidDel="00E43F20">
          <w:delText xml:space="preserve"> such as otoliths</w:delText>
        </w:r>
        <w:r w:rsidR="003F5ABA" w:rsidDel="00E43F20">
          <w:delText xml:space="preserve"> </w:delText>
        </w:r>
        <w:r w:rsidR="0077380B" w:rsidDel="00E43F20">
          <w:delText xml:space="preserve">as done in Limburg and Casini </w:delText>
        </w:r>
        <w:r w:rsidR="00A226A3" w:rsidDel="00E43F20">
          <w:fldChar w:fldCharType="begin"/>
        </w:r>
        <w:r w:rsidR="00E74C62" w:rsidDel="00E43F20">
          <w:delInstrText xml:space="preserve"> ADDIN ZOTERO_ITEM CSL_CITATION {"citationID":"TG14MLva","properties":{"formattedCitation":"(Limburg and Casini, 2019)","plainCitation":"(Limburg and Casini, 2019)","noteIndex":0},"citationItems":[{"id":2361,"uris":["http://zotero.org/users/6116610/items/7VRRX5L2"],"itemData":{"id":2361,"type":"article-journal","abstract":"Deoxygenation worldwide is increasing in aquatic systems with implications for organisms' biology, communities and ecosystems. Eastern Baltic cod has experienced a strong decline in mean body condition (i.e. weight at a specific length) over the past 20 years with effects on the fishery relying on this resource. The decrease in cod condition has been tentatively linked in the literature to increased hypoxic areas potentially affecting habitat range, but also to benthic prey and/or cod physiology directly. To date, no studies have been performed to test these mechanisms. Using otolith trace element microchemistry and hypoxia-responding metrics based on manganese (Mn) and magnesium (Mg), we investigated the relationship between fish body condition at capture and exposure to hypoxia. Cod individuals collected after 2000 with low body condition had a higher level of Mn/Mg in the last year of life, indicating higher exposure to hypoxic waters than cod with high body condition. Moreover, lifetime exposure to hypoxia was even more strongly correlated to body condition, suggesting that condition may reflect long-term hypoxia status. These results were irrespective of fish age or sex. This implies that as Baltic cod visit poor-oxygen waters, perhaps searching for benthic food, they compromise their own performance. This study specifically sheds light on the mechanisms leading to the low condition of cod and generally points to the impact of deoxygenation on ecosystems and fisheries.","container-title":"Biology Letters","DOI":"10.1098/rsbl.2019.0352","issue":"12","journalAbbreviation":"Biology Letters","note":"publisher: Royal Society","page":"20190352","source":"royalsocietypublishing.org (Atypon)","title":"Otolith chemistry indicates recent worsened Baltic cod condition is linked to hypoxia exposure","volume":"15","author":[{"family":"Limburg","given":"Karin E."},{"family":"Casini","given":"Michele"}],"issued":{"date-parts":[["2019",12,24]]},"citation-key":"limburgOtolithChemistryIndicates2019a"}}],"schema":"https://github.com/citation-style-language/schema/raw/master/csl-citation.json"} </w:delInstrText>
        </w:r>
        <w:r w:rsidR="00A226A3" w:rsidDel="00E43F20">
          <w:fldChar w:fldCharType="separate"/>
        </w:r>
        <w:r w:rsidR="00E74C62" w:rsidDel="00E43F20">
          <w:rPr>
            <w:noProof/>
          </w:rPr>
          <w:delText>(Limburg and Casini, 2019)</w:delText>
        </w:r>
        <w:r w:rsidR="00A226A3" w:rsidDel="00E43F20">
          <w:fldChar w:fldCharType="end"/>
        </w:r>
      </w:del>
      <w:del w:id="1099" w:author="Max Lindmark" w:date="2023-01-15T13:33:00Z">
        <w:r w:rsidR="00651DF4" w:rsidDel="00084D09">
          <w:delText xml:space="preserve">, </w:delText>
        </w:r>
        <w:r w:rsidR="003414F8" w:rsidDel="00084D09">
          <w:delText>to determine</w:delText>
        </w:r>
        <w:r w:rsidR="003414F8" w:rsidRPr="00320A2D" w:rsidDel="00084D09">
          <w:delText xml:space="preserve"> </w:delText>
        </w:r>
        <w:r w:rsidR="00320A2D" w:rsidRPr="00320A2D" w:rsidDel="00084D09">
          <w:delText xml:space="preserve">mechanistic links between condition and covariates </w:delText>
        </w:r>
      </w:del>
      <w:del w:id="1100" w:author="Max Lindmark" w:date="2023-01-15T14:56:00Z">
        <w:r w:rsidR="00320A2D" w:rsidRPr="00320A2D" w:rsidDel="00E43F20">
          <w:delText>.</w:delText>
        </w:r>
        <w:r w:rsidR="00164B43" w:rsidDel="00E43F20">
          <w:delText xml:space="preserve"> </w:delText>
        </w:r>
      </w:del>
      <w:del w:id="1101" w:author="Max Lindmark" w:date="2023-01-15T13:33:00Z">
        <w:r w:rsidR="005D659D" w:rsidDel="00084D09">
          <w:delText xml:space="preserve">However, </w:delText>
        </w:r>
        <w:r w:rsidR="005D659D" w:rsidDel="008529B5">
          <w:delText xml:space="preserve">the </w:delText>
        </w:r>
      </w:del>
      <w:del w:id="1102" w:author="Max Lindmark" w:date="2023-01-15T13:34:00Z">
        <w:r w:rsidR="00816B89" w:rsidDel="00656617">
          <w:delText xml:space="preserve">explanatory power </w:delText>
        </w:r>
        <w:r w:rsidR="005D659D" w:rsidDel="00656617">
          <w:delText xml:space="preserve">of </w:delText>
        </w:r>
      </w:del>
      <w:del w:id="1103" w:author="Max Lindmark" w:date="2023-01-15T14:09:00Z">
        <w:r w:rsidR="005D659D" w:rsidDel="00592401">
          <w:delText xml:space="preserve">latent variables (spatial and spatiotemporal terms) </w:delText>
        </w:r>
      </w:del>
      <w:del w:id="1104" w:author="Max Lindmark" w:date="2023-01-15T13:35:00Z">
        <w:r w:rsidR="005D659D" w:rsidDel="0084223A">
          <w:delText>in the models suggest</w:delText>
        </w:r>
        <w:r w:rsidR="00742CA5" w:rsidDel="0084223A">
          <w:delText>s</w:delText>
        </w:r>
        <w:r w:rsidR="005D659D" w:rsidDel="0084223A">
          <w:delText xml:space="preserve"> that </w:delText>
        </w:r>
      </w:del>
      <w:del w:id="1105" w:author="Max Lindmark" w:date="2023-01-15T14:09:00Z">
        <w:r w:rsidR="005D659D" w:rsidDel="00592401">
          <w:delText xml:space="preserve">other factors, not </w:delText>
        </w:r>
        <w:r w:rsidR="00D44245" w:rsidDel="00592401">
          <w:delText xml:space="preserve">explicitly </w:delText>
        </w:r>
        <w:r w:rsidR="005D659D" w:rsidDel="00592401">
          <w:delText xml:space="preserve">included in our analyses, </w:delText>
        </w:r>
        <w:r w:rsidR="002F4B4A" w:rsidDel="00592401">
          <w:delText xml:space="preserve">may </w:delText>
        </w:r>
        <w:r w:rsidR="005914D3" w:rsidDel="00592401">
          <w:delText>have also played</w:delText>
        </w:r>
        <w:r w:rsidR="005D659D" w:rsidDel="00592401">
          <w:delText xml:space="preserve"> an important role in the decline of </w:delText>
        </w:r>
      </w:del>
      <w:del w:id="1106" w:author="Max Lindmark" w:date="2023-01-15T13:36:00Z">
        <w:r w:rsidR="005D659D" w:rsidDel="0084223A">
          <w:delText xml:space="preserve">cod </w:delText>
        </w:r>
      </w:del>
      <w:del w:id="1107" w:author="Max Lindmark" w:date="2023-01-15T14:09:00Z">
        <w:r w:rsidR="005D659D" w:rsidDel="00592401">
          <w:delText>condition</w:delText>
        </w:r>
      </w:del>
      <w:del w:id="1108" w:author="Max Lindmark" w:date="2023-01-15T13:36:00Z">
        <w:r w:rsidR="005D659D" w:rsidDel="0084223A">
          <w:delText xml:space="preserve"> </w:delText>
        </w:r>
        <w:r w:rsidR="005D659D" w:rsidRPr="001D6B8C" w:rsidDel="0084223A">
          <w:delText>during the past three decades</w:delText>
        </w:r>
      </w:del>
      <w:del w:id="1109" w:author="Max Lindmark" w:date="2023-01-15T14:09:00Z">
        <w:r w:rsidR="008D519F" w:rsidRPr="001D6B8C" w:rsidDel="00592401">
          <w:delText>.</w:delText>
        </w:r>
      </w:del>
      <w:del w:id="1110" w:author="Max Lindmark" w:date="2023-01-15T13:50:00Z">
        <w:r w:rsidR="008D519F" w:rsidRPr="001D6B8C" w:rsidDel="00D71692">
          <w:delText xml:space="preserve"> </w:delText>
        </w:r>
      </w:del>
      <w:moveToRangeStart w:id="1111" w:author="Max Lindmark" w:date="2023-01-15T13:43:00Z" w:name="move124682613"/>
      <w:moveTo w:id="1112" w:author="Max Lindmark" w:date="2023-01-15T13:43:00Z">
        <w:del w:id="1113" w:author="Max Lindmark" w:date="2023-01-15T13:50:00Z">
          <w:r w:rsidR="00F3453E" w:rsidDel="00D71692">
            <w:delText xml:space="preserve">Evaluating factors associated with condition hotspots would help </w:delText>
          </w:r>
          <w:r w:rsidR="00F3453E" w:rsidRPr="00C038C3" w:rsidDel="00D71692">
            <w:delText>understand the role of food availability for condition.</w:delText>
          </w:r>
        </w:del>
        <w:del w:id="1114" w:author="Max Lindmark" w:date="2023-01-15T14:09:00Z">
          <w:r w:rsidR="00F3453E" w:rsidRPr="00C038C3" w:rsidDel="00592401">
            <w:delText xml:space="preserve"> </w:delText>
          </w:r>
        </w:del>
      </w:moveTo>
      <w:moveToRangeEnd w:id="1111"/>
      <w:del w:id="1115" w:author="Max Lindmark" w:date="2023-01-15T13:50:00Z">
        <w:r w:rsidR="004670D0" w:rsidRPr="001D6B8C" w:rsidDel="00A0212A">
          <w:delText>I</w:delText>
        </w:r>
        <w:r w:rsidR="005F3C73" w:rsidRPr="001D6B8C" w:rsidDel="00A0212A">
          <w:delText xml:space="preserve">t </w:delText>
        </w:r>
      </w:del>
      <w:del w:id="1116" w:author="Max Lindmark" w:date="2023-01-15T14:09:00Z">
        <w:r w:rsidR="005F3C73" w:rsidRPr="001D6B8C" w:rsidDel="00592401">
          <w:delText xml:space="preserve">is </w:delText>
        </w:r>
        <w:r w:rsidR="00BB3AAF" w:rsidRPr="001D6B8C" w:rsidDel="00592401">
          <w:delText xml:space="preserve">also </w:delText>
        </w:r>
        <w:r w:rsidR="005F3C73" w:rsidRPr="001D6B8C" w:rsidDel="00592401">
          <w:delText xml:space="preserve">possible </w:delText>
        </w:r>
        <w:r w:rsidR="00D75806" w:rsidRPr="001D6B8C" w:rsidDel="00592401">
          <w:delText xml:space="preserve">that </w:delText>
        </w:r>
        <w:r w:rsidR="00730525" w:rsidRPr="001D6B8C" w:rsidDel="00592401">
          <w:delText xml:space="preserve">the mechanisms that </w:delText>
        </w:r>
        <w:r w:rsidR="00FD557F" w:rsidRPr="001D6B8C" w:rsidDel="00592401">
          <w:delText xml:space="preserve">initiated </w:delText>
        </w:r>
        <w:r w:rsidR="00DD6E5F" w:rsidRPr="001D6B8C" w:rsidDel="00592401">
          <w:delText xml:space="preserve">the </w:delText>
        </w:r>
        <w:r w:rsidR="00FD557F" w:rsidRPr="001D6B8C" w:rsidDel="00592401">
          <w:delText xml:space="preserve">body condition </w:delText>
        </w:r>
        <w:r w:rsidR="00DD6E5F" w:rsidRPr="001D6B8C" w:rsidDel="00592401">
          <w:delText xml:space="preserve">decline </w:delText>
        </w:r>
        <w:r w:rsidR="00FD557F" w:rsidRPr="001D6B8C" w:rsidDel="00592401">
          <w:delText>are not the same</w:delText>
        </w:r>
        <w:r w:rsidR="00DD6E5F" w:rsidRPr="001D6B8C" w:rsidDel="00592401">
          <w:delText xml:space="preserve"> ones that </w:delText>
        </w:r>
        <w:r w:rsidR="00A66E7D" w:rsidRPr="001D6B8C" w:rsidDel="00592401">
          <w:delText xml:space="preserve">have kept cod in a poor physiological state </w:delText>
        </w:r>
        <w:r w:rsidR="009C2876" w:rsidRPr="001D6B8C" w:rsidDel="00592401">
          <w:delText>in the last 1</w:delText>
        </w:r>
        <w:r w:rsidR="001B7754" w:rsidRPr="001D6B8C" w:rsidDel="00592401">
          <w:delText>0</w:delText>
        </w:r>
        <w:r w:rsidR="009C2876" w:rsidRPr="001D6B8C" w:rsidDel="00592401">
          <w:delText xml:space="preserve"> years</w:delText>
        </w:r>
        <w:r w:rsidR="009C3AEC" w:rsidRPr="001D6B8C" w:rsidDel="00592401">
          <w:delText xml:space="preserve"> </w:delText>
        </w:r>
        <w:r w:rsidR="009C3AEC" w:rsidRPr="001D6B8C" w:rsidDel="00592401">
          <w:fldChar w:fldCharType="begin"/>
        </w:r>
        <w:r w:rsidR="00E74C62" w:rsidDel="00592401">
          <w:delInstrText xml:space="preserve"> ADDIN ZOTERO_ITEM CSL_CITATION {"citationID":"Wv4A4aG9","properties":{"formattedCitation":"(Tomczak {\\i{}et al.}, 2022)","plainCitation":"(Tomczak et al., 2022)","noteIndex":0},"citationItems":[{"id":3511,"uris":["http://zotero.org/users/6116610/items/WFH2R2NM"],"itemData":{"id":3511,"type":"article-journal","abstract":"The occurrence of regime shifts in marine ecosystems has important implications for environmental legislation that requires setting reference levels and targets of quantitative restoration outcomes. The Baltic Sea ecosystem has undergone large changes in the 20th century related to anthropogenic pressures and climate variability, which have caused ecosystem reorganization. Here, we compiled historical information and identified relationships in our dataset using multivariate statistics and modeling across 31 biotic and abiotic variables from 1925 to 2005 in the Central Baltic Sea. We identified a series of ecosystem regime shifts in the 1930s, 1970s, and at the end of the 1980s/beginning of the 1990s. In the long term, the Central Baltic Sea showed a regime shift from a benthic to pelagic-dominated state. Historically, benthic components played a significant role in trophic transfer, while in the more recent productive system pelagic–benthic coupling was weak and pelagic components dominated. Our analysis shows that for the entire time period, productivity, climate, and hydrography mainly affected the functioning of the food web, whereas fishing became important more recently. Eutrophication had far-reaching direct and indirect impacts from a long-term perspective and changed not only the trophic state of the system but also affected higher trophic levels. Our study also suggests a switch in regulatory drivers from salinity to oxygen. The “reference ecosystem” identified in our analysis may guide the establishment of an ecosystem state baseline and threshold values for ecosystem state indicators of the Central Baltic Sea.","container-title":"Limnology and Oceanography","DOI":"10.1002/lno.11975","ISSN":"1939-5590","issue":"S1","language":"en","note":"_eprint: https://onlinelibrary.wiley.com/doi/pdf/10.1002/lno.11975","page":"S266-S284","source":"Wiley Online Library","title":"Reference state, structure, regime shifts, and regulatory drivers in a coastal sea over the last century: The Central Baltic Sea case","title-short":"Reference state, structure, regime shifts, and regulatory drivers in a coastal sea over the last century","volume":"67","author":[{"family":"Tomczak","given":"Maciej T."},{"family":"Müller-Karulis","given":"Bärbel"},{"family":"Blenckner","given":"Thorsten"},{"family":"Ehrnsten","given":"Eva"},{"family":"Eero","given":"Margit"},{"family":"Gustafsson","given":"Bo"},{"family":"Norkko","given":"Alf"},{"family":"Otto","given":"Saskia A."},{"family":"Timmermann","given":"Karen"},{"family":"Humborg","given":"Christoph"}],"issued":{"date-parts":[["2022"]]},"citation-key":"tomczakReferenceStateStructure2022"}}],"schema":"https://github.com/citation-style-language/schema/raw/master/csl-citation.json"} </w:delInstrText>
        </w:r>
        <w:r w:rsidR="009C3AEC" w:rsidRPr="001D6B8C" w:rsidDel="00592401">
          <w:fldChar w:fldCharType="separate"/>
        </w:r>
        <w:r w:rsidR="00E74C62" w:rsidRPr="00E74C62" w:rsidDel="00592401">
          <w:rPr>
            <w:lang w:val="en-GB"/>
          </w:rPr>
          <w:delText xml:space="preserve">(Tomczak </w:delText>
        </w:r>
        <w:r w:rsidR="00E74C62" w:rsidRPr="00E74C62" w:rsidDel="00592401">
          <w:rPr>
            <w:i/>
            <w:iCs/>
            <w:lang w:val="en-GB"/>
          </w:rPr>
          <w:delText>et al.</w:delText>
        </w:r>
        <w:r w:rsidR="00E74C62" w:rsidRPr="00E74C62" w:rsidDel="00592401">
          <w:rPr>
            <w:lang w:val="en-GB"/>
          </w:rPr>
          <w:delText>, 2022)</w:delText>
        </w:r>
        <w:r w:rsidR="009C3AEC" w:rsidRPr="001D6B8C" w:rsidDel="00592401">
          <w:fldChar w:fldCharType="end"/>
        </w:r>
        <w:r w:rsidR="00443036" w:rsidDel="00592401">
          <w:delText>.</w:delText>
        </w:r>
        <w:r w:rsidR="00505E52" w:rsidDel="00592401">
          <w:delText xml:space="preserve"> </w:delText>
        </w:r>
        <w:r w:rsidR="009F7EEC" w:rsidDel="00592401">
          <w:delText>Liver p</w:delText>
        </w:r>
        <w:r w:rsidR="00505E52" w:rsidDel="00592401">
          <w:delText>arasites</w:delText>
        </w:r>
        <w:r w:rsidR="005914D3" w:rsidDel="00592401">
          <w:delText xml:space="preserve">, </w:delText>
        </w:r>
        <w:r w:rsidR="00505E52" w:rsidDel="00592401">
          <w:delText>for instance</w:delText>
        </w:r>
        <w:r w:rsidR="005914D3" w:rsidDel="00592401">
          <w:delText>, are</w:delText>
        </w:r>
        <w:r w:rsidR="00505E52" w:rsidDel="00592401">
          <w:delText xml:space="preserve"> numerous now</w:delText>
        </w:r>
        <w:r w:rsidR="00D14595" w:rsidDel="00592401">
          <w:delText xml:space="preserve"> that cod are in poor condition</w:delText>
        </w:r>
        <w:r w:rsidR="00505E52" w:rsidDel="00592401">
          <w:delText>, but likely did not cause the decline</w:delText>
        </w:r>
        <w:r w:rsidR="00C14CBD" w:rsidDel="00592401">
          <w:delText xml:space="preserve"> as cod in good condition are not as susceptible to parasite infection</w:delText>
        </w:r>
        <w:r w:rsidR="008C2DF9" w:rsidDel="00592401">
          <w:delText xml:space="preserve"> </w:delText>
        </w:r>
        <w:r w:rsidR="00976AD7" w:rsidDel="00592401">
          <w:fldChar w:fldCharType="begin"/>
        </w:r>
        <w:r w:rsidR="00E74C62" w:rsidDel="00592401">
          <w:delInstrText xml:space="preserve"> ADDIN ZOTERO_ITEM CSL_CITATION {"citationID":"cNqp2e2a","properties":{"formattedCitation":"(Ryberg {\\i{}et al.}, 2020)","plainCitation":"(Ryberg et al., 2020)","noteIndex":0},"citationItems":[{"id":2393,"uris":["http://zotero.org/users/6116610/items/EA2S8AK6"],"itemData":{"id":2393,"type":"article-journal","abstract":"The nutritional condition; the energy turnover; the body, liver and plasma composition; and the digestive organ masses were evaluated in relation to varying inf","container-title":"Conservation Physiology","DOI":"10.1093/conphys/coaa093","issue":"1","journalAbbreviation":"Conserv Physiol","language":"en","note":"publisher: Oxford Academic","source":"academic.oup.com","title":"Physiological condition of Eastern Baltic cod, &lt;i&gt;Gadus morhua&lt;/i&gt;, infected with the parasitic nematode Contracaecum osculatum","URL":"https://academic.oup.com/conphys/article/8/1/coaa093/5909674","volume":"8","author":[{"family":"Ryberg","given":"Marie Plambech"},{"family":"Skov","given":"Peter V."},{"family":"Vendramin","given":"Niccolò"},{"family":"Buchmann","given":"Kurt"},{"family":"Nielsen","given":"Anders"},{"family":"Behrens","given":"Jane W."}],"accessed":{"date-parts":[["2020",11,13]]},"issued":{"date-parts":[["2020",1,1]]},"citation-key":"rybergPhysiologicalConditionEastern2020"}}],"schema":"https://github.com/citation-style-language/schema/raw/master/csl-citation.json"} </w:delInstrText>
        </w:r>
        <w:r w:rsidR="00976AD7" w:rsidDel="00592401">
          <w:fldChar w:fldCharType="separate"/>
        </w:r>
        <w:r w:rsidR="00E74C62" w:rsidRPr="00E74C62" w:rsidDel="00592401">
          <w:rPr>
            <w:lang w:val="en-GB"/>
          </w:rPr>
          <w:delText xml:space="preserve">(Ryberg </w:delText>
        </w:r>
        <w:r w:rsidR="00E74C62" w:rsidRPr="00E74C62" w:rsidDel="00592401">
          <w:rPr>
            <w:i/>
            <w:iCs/>
            <w:lang w:val="en-GB"/>
          </w:rPr>
          <w:delText>et al.</w:delText>
        </w:r>
        <w:r w:rsidR="00E74C62" w:rsidRPr="00E74C62" w:rsidDel="00592401">
          <w:rPr>
            <w:lang w:val="en-GB"/>
          </w:rPr>
          <w:delText>, 2020)</w:delText>
        </w:r>
        <w:r w:rsidR="00976AD7" w:rsidDel="00592401">
          <w:fldChar w:fldCharType="end"/>
        </w:r>
        <w:r w:rsidR="00200412" w:rsidDel="00592401">
          <w:delText xml:space="preserve">. </w:delText>
        </w:r>
      </w:del>
      <w:del w:id="1117" w:author="Max Lindmark" w:date="2023-01-15T15:01:00Z">
        <w:r w:rsidR="00D71692" w:rsidDel="000C539E">
          <w:fldChar w:fldCharType="begin"/>
        </w:r>
        <w:r w:rsidR="00D71692" w:rsidDel="000C539E">
          <w:delInstrText xml:space="preserve"> ADDIN ZOTERO_ITEM CSL_CITATION {"citationID":"QwzeTean","properties":{"formattedCitation":"(Bryhn {\\i{}et al.}, 2022)","plainCitation":"(Bryhn et al., 2022)","noteIndex":0},"citationItems":[{"id":3509,"uris":["http://zotero.org/users/6116610/items/IU6R5BJT"],"itemData":{"id":3509,"type":"article-journal","abstract":"Stocks of Atlantic cod (Gadus morhua) in the Baltic Sea, Kattegat and Skagerrak (N. Europe) have been strongly exploited for decades bringing them into an enduringly depleted status. Scientific cod stock related advice for targeted and mixed fisheries is provided on an annual basis by the International Council for Exploration of the Sea. This advice forms a basis for ministerial decisions on, e.g., the total allowable catch and management plans. Despite measures to reduce fishing-induced mortality of cod, such as catch and effort restrictions, increased gear selectivity, closed areas and seasons, clear signs of recovery are yet to be seen. Thus, traditional advice for the management of these stocks may have to be complemented by advice on supporting measures focusing on other pressures hampering the recovery of cod. The present study elaborates on potential supportive measures for cod stock recovery in the Baltic Sea, Kattegat, and Skagerrak (including local populations where applicable), based on current knowledge. The list of measures presented here is the outcome of in-depth discussions on the state-of-the-art knowledge, among cod experts and further with stakeholders with the aim to follow principles of ecosystem-based fisheries management. Following the identification of different pressures on and prerequisites for the separate stocks, the listed measures differ between stocks and include cod bycatch mortality reduction, alterations in fisheries affecting food sources for cod, restocking, protection of juvenile habitats, and reduced predation. The literature review and the list of measures are intended to provide decision-support for managers and policymakers aiming to provide conditions for the cod stocks to recover.","container-title":"Ocean &amp; Coastal Management","DOI":"10.1016/j.ocecoaman.2022.106154","ISSN":"0964-5691","journalAbbreviation":"Ocean &amp; Coastal Management","language":"en","page":"106154","source":"ScienceDirect","title":"Which factors can affect the productivity and dynamics of cod stocks in the Baltic Sea, Kattegat and Skagerrak?","volume":"223","author":[{"family":"Bryhn","given":"Andreas C."},{"family":"Bergek","given":"Sara"},{"family":"Bergström","given":"Ulf"},{"family":"Casini","given":"Michele"},{"family":"Dahlgren","given":"Elin"},{"family":"Ek","given":"Caroline"},{"family":"Hjelm","given":"Joakim"},{"family":"Königson","given":"Sara"},{"family":"Ljungberg","given":"Peter"},{"family":"Lundström","given":"Karl"},{"family":"Lunneryd","given":"Sven Gunnar"},{"family":"Ovegård","given":"Maria"},{"family":"Sköld","given":"Mattias"},{"family":"Valentinsson","given":"Daniel"},{"family":"Vitale","given":"Francesca"},{"family":"Wennhage","given":"Håkan"}],"issued":{"date-parts":[["2022",5,15]]},"citation-key":"bryhnWhichFactorsCan2022a"}}],"schema":"https://github.com/citation-style-language/schema/raw/master/csl-citation.json"} </w:delInstrText>
        </w:r>
        <w:r w:rsidR="00D71692" w:rsidDel="000C539E">
          <w:fldChar w:fldCharType="separate"/>
        </w:r>
        <w:r w:rsidR="00D71692" w:rsidRPr="00D71692" w:rsidDel="000C539E">
          <w:rPr>
            <w:lang w:val="en-GB"/>
          </w:rPr>
          <w:delText xml:space="preserve">(Bryhn </w:delText>
        </w:r>
        <w:r w:rsidR="00D71692" w:rsidRPr="00D71692" w:rsidDel="000C539E">
          <w:rPr>
            <w:i/>
            <w:iCs/>
            <w:lang w:val="en-GB"/>
          </w:rPr>
          <w:delText>et al.</w:delText>
        </w:r>
        <w:r w:rsidR="00D71692" w:rsidRPr="00D71692" w:rsidDel="000C539E">
          <w:rPr>
            <w:lang w:val="en-GB"/>
          </w:rPr>
          <w:delText>, 2022)</w:delText>
        </w:r>
        <w:r w:rsidR="00D71692" w:rsidDel="000C539E">
          <w:fldChar w:fldCharType="end"/>
        </w:r>
      </w:del>
      <w:ins w:id="1118" w:author="Max Lindmark" w:date="2023-01-18T06:33:00Z">
        <w:r w:rsidR="00BF2CD4">
          <w:t xml:space="preserve">Moreover, in line with Thorson </w:t>
        </w:r>
        <w:r w:rsidR="00BF2CD4" w:rsidRPr="00F97149">
          <w:rPr>
            <w:i/>
            <w:iCs/>
          </w:rPr>
          <w:t>et al.</w:t>
        </w:r>
        <w:r w:rsidR="00BF2CD4">
          <w:t xml:space="preserve">, </w:t>
        </w:r>
        <w:r w:rsidR="00BF2CD4">
          <w:fldChar w:fldCharType="begin"/>
        </w:r>
        <w:r w:rsidR="00BF2CD4">
          <w:instrText xml:space="preserve"> ADDIN ZOTERO_ITEM CSL_CITATION {"citationID":"GQ2yydV6","properties":{"formattedCitation":"(2017)","plainCitation":"(2017)","noteIndex":0},"citationItems":[{"id":884,"uris":["http://zotero.org/users/6116610/items/ZZ3DQLDR"],"itemData":{"id":884,"type":"article-journal","abstract":"Research has estimated associations between water temperature and the spatial distribution of marine fishes based upon correlations between temperature and the centroid of fish distribution (centre of gravity, COG). Analysts have then projected future water temperatures to forecast shifts in COG, but often neglected to demonstrate that temperature explains a substantial portion of historical distribution shifts. We argue that estimating the proportion of observed distributional shifts that can be attributed to temperature vs. other factors is a critical first step in forecasting future changes. We illustrate this approach using Gadus chalcogrammus (Walleye pollock) in the Eastern Bering Sea, and use a vector-­autoregressive spatiotemporal model to attribute variation in COG from 1982 to 2015 to three factors: local or regional changes in surface and bottom temperature (“temperature effects”), fluctuations in size-­ structure that cause COG to be skewed towards juvenile or adult habitats (“size-­ structured effects”) or otherwise unexplained spatiotemporal variation in distribution (“unexplained effects”). We find that the majority of variation in COG (including the north-­west trend since 1982) is largely unexplained by temperature or size-s­ tructured effects. Temperature alone generates a small portion of primarily north–south variation in COG, while size-­structured effects generate a small portion of east–west variation. We therefore conclude that projections of future distribution based on temperature alone are likely to miss a substantial portion of both the interannual variation and interdecadal trends in COG for this species. More generally, we suggest that decomposing variation in COG into multiple causal factors is a vital first step for projecting likely impacts of temperature change.","container-title":"Fish and Fisheries","DOI":"10.1111/faf.12225","ISSN":"14672960","issue":"6","language":"en","page":"1073-1084","source":"Crossref","title":"The relative influence of temperature and size-structure on fish distribution shifts: A case-study on Walleye pollock in the Bering Sea","title-short":"The relative influence of temperature and size-structure on fish distribution shifts","volume":"18","author":[{"family":"Thorson","given":"James T"},{"family":"Ianelli","given":"James N"},{"family":"Kotwicki","given":"Stan"}],"issued":{"date-parts":[["2017",11]]},"citation-key":"thorsonRelativeInfluenceTemperature2017"},"suppress-author":true}],"schema":"https://github.com/citation-style-language/schema/raw/master/csl-citation.json"} </w:instrText>
        </w:r>
        <w:r w:rsidR="00BF2CD4">
          <w:fldChar w:fldCharType="separate"/>
        </w:r>
        <w:r w:rsidR="00BF2CD4">
          <w:rPr>
            <w:noProof/>
          </w:rPr>
          <w:t>(2017)</w:t>
        </w:r>
        <w:r w:rsidR="00BF2CD4">
          <w:fldChar w:fldCharType="end"/>
        </w:r>
        <w:r w:rsidR="00BF2CD4">
          <w:t xml:space="preserve"> this study shows that it is important to consider the proportion of variance explained by covariates for understanding how ecosystem changes and management interventions </w:t>
        </w:r>
        <w:r w:rsidR="00BF2CD4">
          <w:fldChar w:fldCharType="begin"/>
        </w:r>
        <w:r w:rsidR="00BF2CD4">
          <w:instrText xml:space="preserve"> ADDIN ZOTERO_ITEM CSL_CITATION {"citationID":"QwzeTean","properties":{"formattedCitation":"(Bryhn {\\i{}et al.}, 2022)","plainCitation":"(Bryhn et al., 2022)","noteIndex":0},"citationItems":[{"id":3509,"uris":["http://zotero.org/users/6116610/items/IU6R5BJT"],"itemData":{"id":3509,"type":"article-journal","abstract":"Stocks of Atlantic cod (Gadus morhua) in the Baltic Sea, Kattegat and Skagerrak (N. Europe) have been strongly exploited for decades bringing them into an enduringly depleted status. Scientific cod stock related advice for targeted and mixed fisheries is provided on an annual basis by the International Council for Exploration of the Sea. This advice forms a basis for ministerial decisions on, e.g., the total allowable catch and management plans. Despite measures to reduce fishing-induced mortality of cod, such as catch and effort restrictions, increased gear selectivity, closed areas and seasons, clear signs of recovery are yet to be seen. Thus, traditional advice for the management of these stocks may have to be complemented by advice on supporting measures focusing on other pressures hampering the recovery of cod. The present study elaborates on potential supportive measures for cod stock recovery in the Baltic Sea, Kattegat, and Skagerrak (including local populations where applicable), based on current knowledge. The list of measures presented here is the outcome of in-depth discussions on the state-of-the-art knowledge, among cod experts and further with stakeholders with the aim to follow principles of ecosystem-based fisheries management. Following the identification of different pressures on and prerequisites for the separate stocks, the listed measures differ between stocks and include cod bycatch mortality reduction, alterations in fisheries affecting food sources for cod, restocking, protection of juvenile habitats, and reduced predation. The literature review and the list of measures are intended to provide decision-support for managers and policymakers aiming to provide conditions for the cod stocks to recover.","container-title":"Ocean &amp; Coastal Management","DOI":"10.1016/j.ocecoaman.2022.106154","ISSN":"0964-5691","journalAbbreviation":"Ocean &amp; Coastal Management","language":"en","page":"106154","source":"ScienceDirect","title":"Which factors can affect the productivity and dynamics of cod stocks in the Baltic Sea, Kattegat and Skagerrak?","volume":"223","author":[{"family":"Bryhn","given":"Andreas C."},{"family":"Bergek","given":"Sara"},{"family":"Bergström","given":"Ulf"},{"family":"Casini","given":"Michele"},{"family":"Dahlgren","given":"Elin"},{"family":"Ek","given":"Caroline"},{"family":"Hjelm","given":"Joakim"},{"family":"Königson","given":"Sara"},{"family":"Ljungberg","given":"Peter"},{"family":"Lundström","given":"Karl"},{"family":"Lunneryd","given":"Sven Gunnar"},{"family":"Ovegård","given":"Maria"},{"family":"Sköld","given":"Mattias"},{"family":"Valentinsson","given":"Daniel"},{"family":"Vitale","given":"Francesca"},{"family":"Wennhage","given":"Håkan"}],"issued":{"date-parts":[["2022",5,15]]},"citation-key":"bryhnWhichFactorsCan2022"}}],"schema":"https://github.com/citation-style-language/schema/raw/master/csl-citation.json"} </w:instrText>
        </w:r>
        <w:r w:rsidR="00BF2CD4">
          <w:fldChar w:fldCharType="separate"/>
        </w:r>
        <w:r w:rsidR="00BF2CD4" w:rsidRPr="00D71692">
          <w:rPr>
            <w:lang w:val="en-GB"/>
          </w:rPr>
          <w:t xml:space="preserve">(Bryhn </w:t>
        </w:r>
        <w:r w:rsidR="00BF2CD4" w:rsidRPr="00D71692">
          <w:rPr>
            <w:i/>
            <w:iCs/>
            <w:lang w:val="en-GB"/>
          </w:rPr>
          <w:t>et al.</w:t>
        </w:r>
        <w:r w:rsidR="00BF2CD4" w:rsidRPr="00D71692">
          <w:rPr>
            <w:lang w:val="en-GB"/>
          </w:rPr>
          <w:t>, 2022)</w:t>
        </w:r>
        <w:r w:rsidR="00BF2CD4">
          <w:fldChar w:fldCharType="end"/>
        </w:r>
        <w:r w:rsidR="00BF2CD4">
          <w:t xml:space="preserve"> </w:t>
        </w:r>
      </w:ins>
      <w:ins w:id="1119" w:author="Max Lindmark" w:date="2023-01-18T06:54:00Z">
        <w:r w:rsidR="009D4553">
          <w:t xml:space="preserve">aiming to improve habitat quality </w:t>
        </w:r>
      </w:ins>
      <w:ins w:id="1120" w:author="Max Lindmark" w:date="2023-01-18T06:33:00Z">
        <w:r w:rsidR="00BF2CD4">
          <w:t>may affect the productivity of fish stocks via condition.</w:t>
        </w:r>
      </w:ins>
      <w:ins w:id="1121" w:author="Max Lindmark" w:date="2023-01-15T14:56:00Z">
        <w:r w:rsidR="00E43F20">
          <w:t xml:space="preserve"> </w:t>
        </w:r>
      </w:ins>
      <w:ins w:id="1122" w:author="Max Lindmark" w:date="2023-01-18T06:54:00Z">
        <w:r w:rsidR="00754AB4">
          <w:t>Lastly, s</w:t>
        </w:r>
      </w:ins>
      <w:ins w:id="1123" w:author="Max Lindmark" w:date="2023-01-15T13:51:00Z">
        <w:r w:rsidR="005E464F">
          <w:t xml:space="preserve">ince the </w:t>
        </w:r>
      </w:ins>
      <w:ins w:id="1124" w:author="Max Lindmark" w:date="2023-01-15T13:45:00Z">
        <w:r w:rsidR="00F3453E">
          <w:t>overall productivity (</w:t>
        </w:r>
      </w:ins>
      <w:ins w:id="1125" w:author="Max Lindmark" w:date="2023-01-15T13:52:00Z">
        <w:r w:rsidR="0088749C">
          <w:t xml:space="preserve">of which </w:t>
        </w:r>
      </w:ins>
      <w:ins w:id="1126" w:author="Max Lindmark" w:date="2023-01-15T13:45:00Z">
        <w:r w:rsidR="00231055">
          <w:t>b</w:t>
        </w:r>
        <w:r w:rsidR="00F3453E">
          <w:t>ody condition</w:t>
        </w:r>
      </w:ins>
      <w:ins w:id="1127" w:author="Max Lindmark" w:date="2023-01-15T13:52:00Z">
        <w:r w:rsidR="0088749C">
          <w:t xml:space="preserve"> is a critical component</w:t>
        </w:r>
      </w:ins>
      <w:ins w:id="1128" w:author="Max Lindmark" w:date="2023-01-15T13:45:00Z">
        <w:r w:rsidR="00F3453E">
          <w:t xml:space="preserve">), is so low that the </w:t>
        </w:r>
      </w:ins>
      <w:moveFromRangeStart w:id="1129" w:author="Max Lindmark" w:date="2023-01-15T13:43:00Z" w:name="move124682613"/>
      <w:moveFrom w:id="1130" w:author="Max Lindmark" w:date="2023-01-15T13:43:00Z">
        <w:del w:id="1131" w:author="Max Lindmark" w:date="2023-01-15T13:45:00Z">
          <w:r w:rsidR="003A0A9F" w:rsidDel="00F3453E">
            <w:delText>Evaluating factors associated with condition hotspots</w:delText>
          </w:r>
          <w:r w:rsidR="00051D42" w:rsidDel="00F3453E">
            <w:delText xml:space="preserve"> </w:delText>
          </w:r>
          <w:r w:rsidR="003A0A9F" w:rsidDel="00F3453E">
            <w:delText xml:space="preserve">would help </w:delText>
          </w:r>
          <w:r w:rsidR="00D607CE" w:rsidRPr="00C038C3" w:rsidDel="00F3453E">
            <w:delText xml:space="preserve">understand the role of </w:delText>
          </w:r>
          <w:r w:rsidR="004539DA" w:rsidRPr="00C038C3" w:rsidDel="00F3453E">
            <w:delText xml:space="preserve">food availability </w:delText>
          </w:r>
          <w:r w:rsidR="00537C0E" w:rsidRPr="00C038C3" w:rsidDel="00F3453E">
            <w:delText>for condition</w:delText>
          </w:r>
          <w:r w:rsidR="00C557E4" w:rsidRPr="00C038C3" w:rsidDel="00F3453E">
            <w:delText xml:space="preserve">. </w:delText>
          </w:r>
        </w:del>
      </w:moveFrom>
      <w:moveFromRangeEnd w:id="1129"/>
      <w:del w:id="1132" w:author="Max Lindmark" w:date="2023-01-15T13:44:00Z">
        <w:r w:rsidR="006D4B37" w:rsidRPr="00C038C3" w:rsidDel="00F3453E">
          <w:delText xml:space="preserve">The </w:delText>
        </w:r>
      </w:del>
      <w:del w:id="1133" w:author="Max Lindmark" w:date="2023-01-04T10:05:00Z">
        <w:r w:rsidR="006D4B37" w:rsidRPr="00C038C3" w:rsidDel="00160267">
          <w:delText>E</w:delText>
        </w:r>
      </w:del>
      <w:del w:id="1134" w:author="Max Lindmark" w:date="2023-01-15T13:44:00Z">
        <w:r w:rsidR="006D4B37" w:rsidRPr="00C038C3" w:rsidDel="00F3453E">
          <w:delText xml:space="preserve">astern Baltic cod </w:delText>
        </w:r>
      </w:del>
      <w:del w:id="1135" w:author="Max Lindmark" w:date="2023-01-15T13:45:00Z">
        <w:r w:rsidR="006D4B37" w:rsidRPr="00C038C3" w:rsidDel="00F3453E">
          <w:delText xml:space="preserve">stock </w:delText>
        </w:r>
        <w:r w:rsidR="009C643F" w:rsidDel="00F3453E">
          <w:delText>is</w:delText>
        </w:r>
        <w:r w:rsidR="009C643F" w:rsidRPr="00C038C3" w:rsidDel="00F3453E">
          <w:delText xml:space="preserve"> </w:delText>
        </w:r>
        <w:r w:rsidR="00D177DA" w:rsidRPr="00C038C3" w:rsidDel="00F3453E">
          <w:delText xml:space="preserve">not predicted </w:delText>
        </w:r>
      </w:del>
      <w:ins w:id="1136" w:author="Max Lindmark" w:date="2023-01-15T13:45:00Z">
        <w:r w:rsidR="00F3453E">
          <w:t xml:space="preserve">stock is not </w:t>
        </w:r>
      </w:ins>
      <w:del w:id="1137" w:author="Max Lindmark" w:date="2023-01-15T13:45:00Z">
        <w:r w:rsidR="00D177DA" w:rsidRPr="00C038C3" w:rsidDel="00F3453E">
          <w:delText xml:space="preserve">to </w:delText>
        </w:r>
      </w:del>
      <w:ins w:id="1138" w:author="Max Lindmark" w:date="2023-01-15T13:45:00Z">
        <w:r w:rsidR="00F3453E">
          <w:t xml:space="preserve">predicted to </w:t>
        </w:r>
      </w:ins>
      <w:r w:rsidR="00D177DA" w:rsidRPr="00C038C3">
        <w:t>grow even in the absence of fishing</w:t>
      </w:r>
      <w:r w:rsidR="00A908BA" w:rsidRPr="00C038C3">
        <w:t xml:space="preserve"> </w:t>
      </w:r>
      <w:r w:rsidR="00D177DA" w:rsidRPr="00C038C3">
        <w:t>mortality</w:t>
      </w:r>
      <w:r w:rsidR="002230DF">
        <w:t xml:space="preserve"> </w:t>
      </w:r>
      <w:r w:rsidR="0036194A">
        <w:fldChar w:fldCharType="begin"/>
      </w:r>
      <w:r w:rsidR="00E74C62">
        <w:instrText xml:space="preserve"> ADDIN ZOTERO_ITEM CSL_CITATION {"citationID":"BC9hl7RP","properties":{"formattedCitation":"(ICES, 2021a)","plainCitation":"(ICES, 2021a)","noteIndex":0},"citationItems":[{"id":2824,"uris":["http://zotero.org/users/6116610/items/CBUFSIQZ"],"itemData":{"id":2824,"type":"report","collection-title":"ICES ADVICE 2021 cod.27.24-32","title":"Cod (&lt;i&gt;Gadus morhua&lt;/i&gt;) in subdivisions 24-32, eastern Baltic stock (eastern Baltic Sea). &lt;i&gt;In&lt;/i&gt; Report of the ICES Advisory Committee","URL":"https://doi.org/10.17895/ices.advice.7745","author":[{"family":"ICES","given":""}],"issued":{"date-parts":[["2021"]]},"citation-key":"icesCodGadusMorhua2021"}}],"schema":"https://github.com/citation-style-language/schema/raw/master/csl-citation.json"} </w:instrText>
      </w:r>
      <w:r w:rsidR="0036194A">
        <w:fldChar w:fldCharType="separate"/>
      </w:r>
      <w:r w:rsidR="00E74C62">
        <w:rPr>
          <w:noProof/>
        </w:rPr>
        <w:t>(ICES, 2021a)</w:t>
      </w:r>
      <w:r w:rsidR="0036194A">
        <w:fldChar w:fldCharType="end"/>
      </w:r>
      <w:ins w:id="1139" w:author="Max Lindmark" w:date="2023-01-15T13:52:00Z">
        <w:r w:rsidR="00404CA4">
          <w:t>, it is crucial to gain a bro</w:t>
        </w:r>
      </w:ins>
      <w:ins w:id="1140" w:author="Max Lindmark" w:date="2023-01-15T13:53:00Z">
        <w:r w:rsidR="00F54109">
          <w:t>a</w:t>
        </w:r>
      </w:ins>
      <w:ins w:id="1141" w:author="Max Lindmark" w:date="2023-01-15T13:52:00Z">
        <w:r w:rsidR="00404CA4">
          <w:t>der understanding of the drivers of the decline in condition</w:t>
        </w:r>
      </w:ins>
      <w:ins w:id="1142" w:author="Max Lindmark" w:date="2023-01-15T13:53:00Z">
        <w:r w:rsidR="00D545D9">
          <w:t xml:space="preserve"> of </w:t>
        </w:r>
      </w:ins>
      <w:ins w:id="1143" w:author="Max Lindmark" w:date="2023-01-15T13:54:00Z">
        <w:r w:rsidR="00D545D9">
          <w:t xml:space="preserve">eastern </w:t>
        </w:r>
      </w:ins>
      <w:ins w:id="1144" w:author="Max Lindmark" w:date="2023-01-15T13:53:00Z">
        <w:r w:rsidR="00D545D9">
          <w:t>Ba</w:t>
        </w:r>
      </w:ins>
      <w:ins w:id="1145" w:author="Max Lindmark" w:date="2023-01-15T13:54:00Z">
        <w:r w:rsidR="00D545D9">
          <w:t>ltic cod</w:t>
        </w:r>
      </w:ins>
      <w:ins w:id="1146" w:author="Max Lindmark" w:date="2023-01-15T13:52:00Z">
        <w:r w:rsidR="00404CA4">
          <w:t>.</w:t>
        </w:r>
      </w:ins>
      <w:del w:id="1147" w:author="Max Lindmark" w:date="2023-01-15T13:52:00Z">
        <w:r w:rsidR="00D177DA" w:rsidRPr="00C038C3" w:rsidDel="00404CA4">
          <w:delText xml:space="preserve">. </w:delText>
        </w:r>
        <w:r w:rsidR="0061717A" w:rsidRPr="00C038C3" w:rsidDel="00404CA4">
          <w:delText xml:space="preserve">This makes it </w:delText>
        </w:r>
        <w:r w:rsidR="001A574B" w:rsidRPr="00C038C3" w:rsidDel="00404CA4">
          <w:delText xml:space="preserve">crucial </w:delText>
        </w:r>
        <w:r w:rsidR="00E34C5D" w:rsidRPr="00C038C3" w:rsidDel="00404CA4">
          <w:delText xml:space="preserve">to </w:delText>
        </w:r>
        <w:r w:rsidR="009D1362" w:rsidRPr="00C038C3" w:rsidDel="00404CA4">
          <w:delText xml:space="preserve">understand </w:delText>
        </w:r>
        <w:r w:rsidR="00770C0D" w:rsidDel="00404CA4">
          <w:delText>how</w:delText>
        </w:r>
        <w:r w:rsidR="00734D5F" w:rsidRPr="00C038C3" w:rsidDel="00404CA4">
          <w:delText xml:space="preserve"> </w:delText>
        </w:r>
        <w:r w:rsidR="0088391D" w:rsidRPr="00C038C3" w:rsidDel="00404CA4">
          <w:delText>environment</w:delText>
        </w:r>
        <w:r w:rsidR="002675BA" w:rsidDel="00404CA4">
          <w:delText xml:space="preserve"> </w:delText>
        </w:r>
        <w:r w:rsidR="009B482B" w:rsidDel="00404CA4">
          <w:delText xml:space="preserve">and </w:delText>
        </w:r>
        <w:r w:rsidR="008C3B26" w:rsidRPr="00C038C3" w:rsidDel="00404CA4">
          <w:delText>species</w:delText>
        </w:r>
        <w:r w:rsidR="00B370B4" w:rsidRPr="00C038C3" w:rsidDel="00404CA4">
          <w:delText xml:space="preserve"> interactions</w:delText>
        </w:r>
        <w:r w:rsidR="008C3B26" w:rsidRPr="00C038C3" w:rsidDel="00404CA4">
          <w:delText xml:space="preserve"> </w:delText>
        </w:r>
        <w:r w:rsidR="00770C0D" w:rsidDel="00404CA4">
          <w:delText>affect the</w:delText>
        </w:r>
        <w:r w:rsidR="00D32973" w:rsidRPr="00C038C3" w:rsidDel="00404CA4">
          <w:delText xml:space="preserve"> body condition of </w:delText>
        </w:r>
        <w:r w:rsidR="00352134" w:rsidRPr="00C038C3" w:rsidDel="00404CA4">
          <w:delText>cod</w:delText>
        </w:r>
        <w:r w:rsidR="00FA3B8F" w:rsidRPr="00FA3B8F" w:rsidDel="00404CA4">
          <w:delText xml:space="preserve"> </w:delText>
        </w:r>
        <w:r w:rsidR="00FA3B8F" w:rsidRPr="00C038C3" w:rsidDel="00404CA4">
          <w:fldChar w:fldCharType="begin"/>
        </w:r>
        <w:r w:rsidR="00E74C62" w:rsidDel="00404CA4">
          <w:delInstrText xml:space="preserve"> ADDIN ZOTERO_ITEM CSL_CITATION {"citationID":"2fHrpl7J","properties":{"formattedCitation":"(Eero {\\i{}et al.}, 2020)","plainCitation":"(Eero et al., 2020)","noteIndex":0},"citationItems":[{"id":2390,"uris":["http://zotero.org/users/6116610/items/PXK4RX42"],"itemData":{"id":2390,"type":"article-journal","abstract":"Eastern Baltic cod is an example of a fish stock where fishing pressure has substantially declined after decades of intensive exploitation. However, in contrast to the expected improvements in stock status, stock productivity has concurrently declined to a historic low level. Targeted fisheries for the eastern Baltic cod were recently banned. However, at present low growth and high natural mortality, the stock biomass is projected to remain low, even in the absence of fishing. Thus, the future development in this stock and its potential recovery are largely dependent on ecosystem drivers likely contributing to the presently poor state of the cod stock (e.g. oxygen conditions, spatial distribution of prey species, abundance of marine mammals). Some of these ecosystem drivers and associated impacts on cod may be possible to influence by management measures, which are however not straightforward to implement. Moreover, scientific knowledge to guide management decisions in a complex ecosystem context is lagging behind. The Baltic cod case exemplifies the complexity of questions emerging for management as well as scientific advice under rapidly changing ecosystem conditions, where traditional fisheries management alone may have a limited potential to rebuild the stock.","container-title":"Ocean &amp; Coastal Management","DOI":"10.1016/j.ocecoaman.2020.105314","ISSN":"0964-5691","journalAbbreviation":"Ocean &amp; Coastal Management","language":"en","page":"105314","source":"ScienceDirect","title":"Emerging challenges for resource management under ecosystem change: Example of cod in the Baltic Sea","title-short":"Emerging challenges for resource management under ecosystem change","volume":"198","author":[{"family":"Eero","given":"Margit"},{"family":"Cardinale","given":"Massimiliano"},{"family":"Storr-Paulsen","given":"Marie"}],"issued":{"date-parts":[["2020",12,1]]},"citation-key":"eeroEmergingChallengesResource2020"}}],"schema":"https://github.com/citation-style-language/schema/raw/master/csl-citation.json"} </w:delInstrText>
        </w:r>
        <w:r w:rsidR="00FA3B8F" w:rsidRPr="00C038C3" w:rsidDel="00404CA4">
          <w:fldChar w:fldCharType="separate"/>
        </w:r>
        <w:r w:rsidR="00E74C62" w:rsidRPr="00E74C62" w:rsidDel="00404CA4">
          <w:rPr>
            <w:lang w:val="en-GB"/>
          </w:rPr>
          <w:delText xml:space="preserve">(Eero </w:delText>
        </w:r>
        <w:r w:rsidR="00E74C62" w:rsidRPr="00E74C62" w:rsidDel="00404CA4">
          <w:rPr>
            <w:i/>
            <w:iCs/>
            <w:lang w:val="en-GB"/>
          </w:rPr>
          <w:delText>et al.</w:delText>
        </w:r>
        <w:r w:rsidR="00E74C62" w:rsidRPr="00E74C62" w:rsidDel="00404CA4">
          <w:rPr>
            <w:lang w:val="en-GB"/>
          </w:rPr>
          <w:delText>, 2020)</w:delText>
        </w:r>
        <w:r w:rsidR="00FA3B8F" w:rsidRPr="00C038C3" w:rsidDel="00404CA4">
          <w:fldChar w:fldCharType="end"/>
        </w:r>
        <w:r w:rsidR="00EE105C" w:rsidRPr="00C038C3" w:rsidDel="00404CA4">
          <w:delText xml:space="preserve"> </w:delText>
        </w:r>
        <w:r w:rsidR="00770C0D" w:rsidDel="00404CA4">
          <w:delText>since</w:delText>
        </w:r>
        <w:r w:rsidR="00EE105C" w:rsidRPr="00C038C3" w:rsidDel="00404CA4">
          <w:delText xml:space="preserve"> </w:delText>
        </w:r>
        <w:r w:rsidR="00F32392" w:rsidDel="00404CA4">
          <w:delText xml:space="preserve">body condition </w:delText>
        </w:r>
        <w:r w:rsidR="00EE105C" w:rsidRPr="00C038C3" w:rsidDel="00404CA4">
          <w:delText xml:space="preserve">is a key </w:delText>
        </w:r>
        <w:r w:rsidR="001635C7" w:rsidRPr="00C038C3" w:rsidDel="00404CA4">
          <w:delText xml:space="preserve">biological </w:delText>
        </w:r>
        <w:r w:rsidR="00EE105C" w:rsidRPr="00C038C3" w:rsidDel="00404CA4">
          <w:delText xml:space="preserve">trait </w:delText>
        </w:r>
        <w:r w:rsidR="005352F2" w:rsidDel="00404CA4">
          <w:delText>affecting</w:delText>
        </w:r>
        <w:r w:rsidR="005352F2" w:rsidRPr="00C038C3" w:rsidDel="00404CA4">
          <w:delText xml:space="preserve"> </w:delText>
        </w:r>
        <w:r w:rsidR="0003561D" w:rsidRPr="00C038C3" w:rsidDel="00404CA4">
          <w:delText xml:space="preserve">mortality </w:delText>
        </w:r>
        <w:r w:rsidR="00072636" w:rsidRPr="00C038C3" w:rsidDel="00404CA4">
          <w:delText>and reproductive output</w:delText>
        </w:r>
        <w:r w:rsidR="00F1030D" w:rsidRPr="00C038C3" w:rsidDel="00404CA4">
          <w:delText>.</w:delText>
        </w:r>
      </w:del>
    </w:p>
    <w:p w14:paraId="7FBBB07D" w14:textId="77777777" w:rsidR="00F72210" w:rsidRPr="00C038C3" w:rsidRDefault="00F72210" w:rsidP="00552801">
      <w:pPr>
        <w:pStyle w:val="Heading1"/>
        <w:keepNext w:val="0"/>
        <w:keepLines w:val="0"/>
        <w:spacing w:before="0" w:after="0" w:line="480" w:lineRule="auto"/>
        <w:contextualSpacing/>
        <w:mirrorIndents/>
        <w:jc w:val="both"/>
        <w:rPr>
          <w:bCs/>
          <w:sz w:val="24"/>
          <w:szCs w:val="24"/>
        </w:rPr>
      </w:pPr>
    </w:p>
    <w:p w14:paraId="44A7ECC6" w14:textId="31E6D665" w:rsidR="00736FF5" w:rsidRPr="00C038C3" w:rsidRDefault="00401B29" w:rsidP="00552801">
      <w:pPr>
        <w:pStyle w:val="Heading1"/>
        <w:keepNext w:val="0"/>
        <w:keepLines w:val="0"/>
        <w:spacing w:before="0" w:after="0" w:line="480" w:lineRule="auto"/>
        <w:contextualSpacing/>
        <w:mirrorIndents/>
        <w:jc w:val="both"/>
        <w:rPr>
          <w:b/>
          <w:sz w:val="28"/>
          <w:szCs w:val="28"/>
        </w:rPr>
      </w:pPr>
      <w:r w:rsidRPr="00C038C3">
        <w:rPr>
          <w:b/>
          <w:sz w:val="28"/>
          <w:szCs w:val="28"/>
        </w:rPr>
        <w:t>Acknowledgements</w:t>
      </w:r>
    </w:p>
    <w:p w14:paraId="79332F2F" w14:textId="6298EA63" w:rsidR="00736FF5" w:rsidRPr="00C038C3" w:rsidRDefault="00356BB9" w:rsidP="00552801">
      <w:pPr>
        <w:spacing w:line="480" w:lineRule="auto"/>
        <w:contextualSpacing/>
        <w:mirrorIndents/>
        <w:jc w:val="both"/>
      </w:pPr>
      <w:r w:rsidRPr="00C038C3">
        <w:t xml:space="preserve">We are very grateful for help from </w:t>
      </w:r>
      <w:r w:rsidR="006651E5" w:rsidRPr="00C038C3">
        <w:t>Ale</w:t>
      </w:r>
      <w:r w:rsidR="00112FA4" w:rsidRPr="00C038C3">
        <w:t xml:space="preserve">ssandro </w:t>
      </w:r>
      <w:r w:rsidR="006651E5" w:rsidRPr="00C038C3">
        <w:t>Orio</w:t>
      </w:r>
      <w:r w:rsidR="00D33C11" w:rsidRPr="00C038C3">
        <w:t xml:space="preserve"> for standardization </w:t>
      </w:r>
      <w:r w:rsidR="00522AFD">
        <w:t xml:space="preserve">of </w:t>
      </w:r>
      <w:r w:rsidR="00020FD6" w:rsidRPr="00C038C3">
        <w:t>survey</w:t>
      </w:r>
      <w:r w:rsidR="00E45CE4" w:rsidRPr="00C038C3">
        <w:t xml:space="preserve"> </w:t>
      </w:r>
      <w:r w:rsidR="00D33C11" w:rsidRPr="00C038C3">
        <w:t>data</w:t>
      </w:r>
      <w:r w:rsidR="00A45B0D" w:rsidRPr="00C038C3">
        <w:t xml:space="preserve"> used in the </w:t>
      </w:r>
      <w:r w:rsidR="00BA323C" w:rsidRPr="00C038C3">
        <w:t xml:space="preserve">density </w:t>
      </w:r>
      <w:r w:rsidR="00A45B0D" w:rsidRPr="00C038C3">
        <w:t>models</w:t>
      </w:r>
      <w:r w:rsidR="00AA2FA1">
        <w:t>,</w:t>
      </w:r>
      <w:r w:rsidR="0099190C" w:rsidRPr="00C038C3">
        <w:t xml:space="preserve"> </w:t>
      </w:r>
      <w:r w:rsidR="00FE4919" w:rsidRPr="00C038C3">
        <w:t>Federico</w:t>
      </w:r>
      <w:r w:rsidR="00F551EE" w:rsidRPr="00C038C3">
        <w:t xml:space="preserve"> Maioli for </w:t>
      </w:r>
      <w:del w:id="1148" w:author="Max Lindmark" w:date="2023-01-17T15:42:00Z">
        <w:r w:rsidR="0099190C" w:rsidRPr="00C038C3" w:rsidDel="00D31000">
          <w:delText xml:space="preserve">helpful </w:delText>
        </w:r>
      </w:del>
      <w:ins w:id="1149" w:author="Max Lindmark" w:date="2023-01-17T15:42:00Z">
        <w:r w:rsidR="00D31000" w:rsidRPr="00C038C3">
          <w:t>help</w:t>
        </w:r>
        <w:r w:rsidR="00D31000">
          <w:t xml:space="preserve"> with </w:t>
        </w:r>
      </w:ins>
      <w:r w:rsidR="00AA2FA1">
        <w:t xml:space="preserve">modelling </w:t>
      </w:r>
      <w:del w:id="1150" w:author="Max Lindmark" w:date="2023-01-17T15:43:00Z">
        <w:r w:rsidR="00AA2FA1" w:rsidDel="00D31000">
          <w:delText>discussion</w:delText>
        </w:r>
      </w:del>
      <w:ins w:id="1151" w:author="Max Lindmark" w:date="2023-01-17T15:43:00Z">
        <w:r w:rsidR="00D31000">
          <w:t>and data wrangling</w:t>
        </w:r>
      </w:ins>
      <w:r w:rsidR="00401B29" w:rsidRPr="00C038C3">
        <w:t xml:space="preserve">, </w:t>
      </w:r>
      <w:r w:rsidR="00701230" w:rsidRPr="00701230">
        <w:t>Hagen Radtke and Ivan Kuznetsov</w:t>
      </w:r>
      <w:r w:rsidR="00346D10">
        <w:t xml:space="preserve"> for assistance in </w:t>
      </w:r>
      <w:r w:rsidR="00C92715">
        <w:t xml:space="preserve">acquiring predictions of </w:t>
      </w:r>
      <w:r w:rsidR="00522AFD" w:rsidRPr="00BC1E01">
        <w:rPr>
          <w:i/>
        </w:rPr>
        <w:t>S</w:t>
      </w:r>
      <w:r w:rsidR="00522AFD">
        <w:rPr>
          <w:i/>
        </w:rPr>
        <w:t>.</w:t>
      </w:r>
      <w:r w:rsidR="00C92715" w:rsidRPr="00BC1E01">
        <w:rPr>
          <w:i/>
        </w:rPr>
        <w:t xml:space="preserve"> </w:t>
      </w:r>
      <w:r w:rsidR="00522AFD" w:rsidRPr="00BC1E01">
        <w:rPr>
          <w:i/>
        </w:rPr>
        <w:t>entomon</w:t>
      </w:r>
      <w:r w:rsidR="00522AFD">
        <w:t xml:space="preserve"> </w:t>
      </w:r>
      <w:r w:rsidR="00C92715">
        <w:t xml:space="preserve">densities, </w:t>
      </w:r>
      <w:r w:rsidR="00401B29" w:rsidRPr="00C038C3">
        <w:t xml:space="preserve">Martin Hansson </w:t>
      </w:r>
      <w:r w:rsidR="004E5ED1" w:rsidRPr="00C038C3">
        <w:t xml:space="preserve">and Elin Almroth Rosell </w:t>
      </w:r>
      <w:r w:rsidR="00401B29" w:rsidRPr="00C038C3">
        <w:t>at SMHI</w:t>
      </w:r>
      <w:r w:rsidR="009A364F" w:rsidRPr="00C038C3">
        <w:t xml:space="preserve"> for assistance with </w:t>
      </w:r>
      <w:r w:rsidR="0003088F" w:rsidRPr="00C038C3">
        <w:t>environmental data</w:t>
      </w:r>
      <w:r w:rsidR="006756C5">
        <w:t>,</w:t>
      </w:r>
      <w:r w:rsidR="0003088F" w:rsidRPr="00C038C3">
        <w:t xml:space="preserve"> </w:t>
      </w:r>
      <w:r w:rsidR="000F769E" w:rsidRPr="00C038C3">
        <w:t xml:space="preserve">and </w:t>
      </w:r>
      <w:r w:rsidR="004C64F3" w:rsidRPr="00C038C3">
        <w:t xml:space="preserve">Olavi Kaljuste for </w:t>
      </w:r>
      <w:r w:rsidR="006E48F0" w:rsidRPr="00C038C3">
        <w:t>providing</w:t>
      </w:r>
      <w:r w:rsidR="004C64F3" w:rsidRPr="00C038C3">
        <w:t xml:space="preserve"> </w:t>
      </w:r>
      <w:r w:rsidR="00B93F39" w:rsidRPr="00C038C3">
        <w:t>pelagic data</w:t>
      </w:r>
      <w:r w:rsidR="00891E21" w:rsidRPr="00C038C3">
        <w:t xml:space="preserve">. </w:t>
      </w:r>
      <w:ins w:id="1152" w:author="Max Lindmark" w:date="2023-01-04T09:13:00Z">
        <w:r w:rsidR="00C024EC">
          <w:t xml:space="preserve">We also thank 3 anonymous reviewers for feedback that greatly improved the </w:t>
        </w:r>
      </w:ins>
      <w:ins w:id="1153" w:author="Max Lindmark" w:date="2023-01-04T09:14:00Z">
        <w:r w:rsidR="00C024EC">
          <w:t xml:space="preserve">manuscript. Lastly, </w:t>
        </w:r>
      </w:ins>
      <w:del w:id="1154" w:author="Max Lindmark" w:date="2023-01-04T09:14:00Z">
        <w:r w:rsidR="00891E21" w:rsidRPr="00C038C3" w:rsidDel="00C024EC">
          <w:delText>W</w:delText>
        </w:r>
      </w:del>
      <w:ins w:id="1155" w:author="Max Lindmark" w:date="2023-01-04T09:14:00Z">
        <w:r w:rsidR="00C024EC">
          <w:t>w</w:t>
        </w:r>
      </w:ins>
      <w:r w:rsidR="00891E21" w:rsidRPr="00C038C3">
        <w:t>e thank</w:t>
      </w:r>
      <w:r w:rsidR="00B93F39" w:rsidRPr="00C038C3">
        <w:t xml:space="preserve"> </w:t>
      </w:r>
      <w:r w:rsidR="003B0521">
        <w:t xml:space="preserve">the </w:t>
      </w:r>
      <w:r w:rsidR="007C5EF9" w:rsidRPr="00C038C3">
        <w:t xml:space="preserve">staff involved in </w:t>
      </w:r>
      <w:r w:rsidR="0055190B" w:rsidRPr="00C038C3">
        <w:t xml:space="preserve">the scientific sampling </w:t>
      </w:r>
      <w:r w:rsidR="0055190B" w:rsidRPr="00C038C3">
        <w:lastRenderedPageBreak/>
        <w:t>and analysis</w:t>
      </w:r>
      <w:r w:rsidR="00991015" w:rsidRPr="00C038C3">
        <w:t xml:space="preserve"> of biological </w:t>
      </w:r>
      <w:r w:rsidR="001A660A" w:rsidRPr="00C038C3">
        <w:t>data.</w:t>
      </w:r>
      <w:r w:rsidR="004E3906" w:rsidRPr="00C038C3">
        <w:t xml:space="preserve"> </w:t>
      </w:r>
      <w:r w:rsidR="003B0521">
        <w:t>The study was financed by the Swedish Research Council Formas (grant no. 2018-00775 to M.C.).</w:t>
      </w:r>
    </w:p>
    <w:p w14:paraId="69D95ECC" w14:textId="77777777" w:rsidR="00552801" w:rsidRPr="00C038C3" w:rsidRDefault="00552801" w:rsidP="00552801">
      <w:pPr>
        <w:spacing w:line="480" w:lineRule="auto"/>
        <w:contextualSpacing/>
        <w:mirrorIndents/>
        <w:jc w:val="both"/>
      </w:pPr>
    </w:p>
    <w:p w14:paraId="203E0E2E" w14:textId="64764BF2" w:rsidR="00626128" w:rsidRPr="00C038C3" w:rsidRDefault="00626128" w:rsidP="00552801">
      <w:pPr>
        <w:pStyle w:val="Heading1"/>
        <w:keepNext w:val="0"/>
        <w:keepLines w:val="0"/>
        <w:spacing w:before="0" w:after="0" w:line="480" w:lineRule="auto"/>
        <w:contextualSpacing/>
        <w:mirrorIndents/>
        <w:jc w:val="both"/>
        <w:rPr>
          <w:b/>
          <w:sz w:val="28"/>
          <w:szCs w:val="28"/>
        </w:rPr>
      </w:pPr>
      <w:r w:rsidRPr="00C038C3">
        <w:rPr>
          <w:b/>
          <w:sz w:val="28"/>
          <w:szCs w:val="28"/>
        </w:rPr>
        <w:t>Author Contributions</w:t>
      </w:r>
    </w:p>
    <w:p w14:paraId="294C7242" w14:textId="42499CDB" w:rsidR="004E3906" w:rsidRPr="00C038C3" w:rsidRDefault="00E2096F" w:rsidP="00552801">
      <w:pPr>
        <w:spacing w:line="480" w:lineRule="auto"/>
        <w:contextualSpacing/>
        <w:mirrorIndents/>
        <w:jc w:val="both"/>
      </w:pPr>
      <w:r w:rsidRPr="00C038C3">
        <w:t>All authors contributed to the manuscript</w:t>
      </w:r>
      <w:r w:rsidR="00456F68" w:rsidRPr="00C038C3">
        <w:t xml:space="preserve">. </w:t>
      </w:r>
      <w:r w:rsidRPr="00C038C3">
        <w:t xml:space="preserve">Specifically, </w:t>
      </w:r>
      <w:r w:rsidR="004E579E" w:rsidRPr="00C038C3">
        <w:t xml:space="preserve">M.C. </w:t>
      </w:r>
      <w:r w:rsidR="00754FC0" w:rsidRPr="00C038C3">
        <w:t>coordinated the study</w:t>
      </w:r>
      <w:r w:rsidR="004E579E" w:rsidRPr="00C038C3">
        <w:t xml:space="preserve">, </w:t>
      </w:r>
      <w:r w:rsidR="008638B8" w:rsidRPr="00C038C3">
        <w:t xml:space="preserve">M.L. prepared the raw data, </w:t>
      </w:r>
      <w:r w:rsidR="00DC7A31">
        <w:t xml:space="preserve">M.G. provided </w:t>
      </w:r>
      <w:r w:rsidR="00522AFD" w:rsidRPr="00374258">
        <w:rPr>
          <w:i/>
        </w:rPr>
        <w:t>S</w:t>
      </w:r>
      <w:r w:rsidR="00522AFD">
        <w:rPr>
          <w:i/>
        </w:rPr>
        <w:t>.</w:t>
      </w:r>
      <w:r w:rsidR="00522AFD" w:rsidRPr="00374258">
        <w:rPr>
          <w:i/>
        </w:rPr>
        <w:t xml:space="preserve"> entomon</w:t>
      </w:r>
      <w:r w:rsidR="00522AFD">
        <w:t xml:space="preserve"> </w:t>
      </w:r>
      <w:r w:rsidR="00DC7A31">
        <w:t xml:space="preserve">data, </w:t>
      </w:r>
      <w:r w:rsidR="00374318" w:rsidRPr="00C038C3">
        <w:t>M.L.</w:t>
      </w:r>
      <w:r w:rsidR="00EE4FF1" w:rsidRPr="00C038C3">
        <w:t xml:space="preserve"> </w:t>
      </w:r>
      <w:r w:rsidR="00952402" w:rsidRPr="00C038C3">
        <w:t xml:space="preserve">led the </w:t>
      </w:r>
      <w:r w:rsidR="00EA301A" w:rsidRPr="00C038C3">
        <w:t>design</w:t>
      </w:r>
      <w:r w:rsidR="00952402" w:rsidRPr="00C038C3">
        <w:t xml:space="preserve"> </w:t>
      </w:r>
      <w:r w:rsidR="00EA301A" w:rsidRPr="00C038C3">
        <w:t xml:space="preserve">and </w:t>
      </w:r>
      <w:r w:rsidR="00EE4FF1" w:rsidRPr="00C038C3">
        <w:t>conducted the statistical analyses</w:t>
      </w:r>
      <w:r w:rsidR="00760202" w:rsidRPr="00C038C3">
        <w:t xml:space="preserve"> with critical contribution from S.C.A</w:t>
      </w:r>
      <w:r w:rsidR="004E2E8F" w:rsidRPr="00C038C3">
        <w:t xml:space="preserve"> and input from M.C.</w:t>
      </w:r>
      <w:r w:rsidR="00DA1BDA">
        <w:t xml:space="preserve"> </w:t>
      </w:r>
      <w:r w:rsidR="00DD2B89" w:rsidRPr="00C038C3">
        <w:t>M.L. wrote the first draft</w:t>
      </w:r>
      <w:r w:rsidR="005D263A" w:rsidRPr="00C038C3">
        <w:t xml:space="preserve">. </w:t>
      </w:r>
      <w:r w:rsidR="00BD645E" w:rsidRPr="00C038C3">
        <w:t>A</w:t>
      </w:r>
      <w:r w:rsidR="003700D7" w:rsidRPr="00C038C3">
        <w:t>l</w:t>
      </w:r>
      <w:r w:rsidR="005641C9" w:rsidRPr="00C038C3">
        <w:t xml:space="preserve">l authors </w:t>
      </w:r>
      <w:r w:rsidR="004F4BD1" w:rsidRPr="00C038C3">
        <w:t xml:space="preserve">contributed to revisions and </w:t>
      </w:r>
      <w:r w:rsidR="00E51737" w:rsidRPr="00C038C3">
        <w:t>gave final approval for publication.</w:t>
      </w:r>
    </w:p>
    <w:p w14:paraId="0967D2E9" w14:textId="77777777" w:rsidR="00FC0F7A" w:rsidRPr="00C038C3" w:rsidRDefault="00FC0F7A" w:rsidP="00552801">
      <w:pPr>
        <w:spacing w:line="480" w:lineRule="auto"/>
        <w:contextualSpacing/>
        <w:mirrorIndents/>
        <w:jc w:val="both"/>
      </w:pPr>
    </w:p>
    <w:p w14:paraId="0A18C2ED" w14:textId="0F6E6B29" w:rsidR="007748F1" w:rsidRPr="00C038C3" w:rsidRDefault="007748F1" w:rsidP="00552801">
      <w:pPr>
        <w:pStyle w:val="Heading1"/>
        <w:keepNext w:val="0"/>
        <w:keepLines w:val="0"/>
        <w:spacing w:before="0" w:after="0" w:line="480" w:lineRule="auto"/>
        <w:contextualSpacing/>
        <w:mirrorIndents/>
        <w:jc w:val="both"/>
        <w:rPr>
          <w:b/>
          <w:sz w:val="28"/>
          <w:szCs w:val="28"/>
        </w:rPr>
      </w:pPr>
      <w:r w:rsidRPr="00C038C3">
        <w:rPr>
          <w:b/>
          <w:sz w:val="28"/>
          <w:szCs w:val="28"/>
        </w:rPr>
        <w:t>Data and code availability</w:t>
      </w:r>
    </w:p>
    <w:p w14:paraId="366C19FD" w14:textId="72811E17" w:rsidR="007748F1" w:rsidRDefault="007748F1" w:rsidP="00552801">
      <w:pPr>
        <w:spacing w:line="480" w:lineRule="auto"/>
        <w:contextualSpacing/>
        <w:mirrorIndents/>
        <w:jc w:val="both"/>
      </w:pPr>
      <w:r w:rsidRPr="00C038C3">
        <w:t xml:space="preserve">All code and data are publicly available at </w:t>
      </w:r>
      <w:r w:rsidR="00C024EC">
        <w:fldChar w:fldCharType="begin"/>
      </w:r>
      <w:r w:rsidR="00C024EC">
        <w:instrText xml:space="preserve"> HYPERLINK "</w:instrText>
      </w:r>
      <w:r w:rsidR="00C024EC" w:rsidRPr="00E43F20">
        <w:instrText>https://github.com/maxlindmark/cod-condition</w:instrText>
      </w:r>
      <w:r w:rsidR="00C024EC">
        <w:instrText xml:space="preserve">" </w:instrText>
      </w:r>
      <w:r w:rsidR="00C024EC">
        <w:fldChar w:fldCharType="separate"/>
      </w:r>
      <w:r w:rsidR="00C024EC" w:rsidRPr="00C024EC">
        <w:rPr>
          <w:rStyle w:val="Hyperlink"/>
        </w:rPr>
        <w:t>https://github.com/maxlindmark/cod</w:t>
      </w:r>
      <w:del w:id="1156" w:author="Max Lindmark" w:date="2023-01-04T09:13:00Z">
        <w:r w:rsidR="00C024EC" w:rsidRPr="00447465" w:rsidDel="00D61149">
          <w:rPr>
            <w:rStyle w:val="Hyperlink"/>
          </w:rPr>
          <w:delText>_</w:delText>
        </w:r>
      </w:del>
      <w:ins w:id="1157" w:author="Max Lindmark" w:date="2023-01-04T09:13:00Z">
        <w:r w:rsidR="00C024EC" w:rsidRPr="00C024EC">
          <w:rPr>
            <w:rStyle w:val="Hyperlink"/>
          </w:rPr>
          <w:t>-</w:t>
        </w:r>
      </w:ins>
      <w:r w:rsidR="00C024EC" w:rsidRPr="00C024EC">
        <w:rPr>
          <w:rStyle w:val="Hyperlink"/>
        </w:rPr>
        <w:t>condition</w:t>
      </w:r>
      <w:ins w:id="1158" w:author="Max Lindmark" w:date="2023-01-04T09:13:00Z">
        <w:r w:rsidR="00C024EC">
          <w:fldChar w:fldCharType="end"/>
        </w:r>
      </w:ins>
      <w:r w:rsidRPr="00C038C3">
        <w:t xml:space="preserve"> and will be deposited on Zenodo upon publication.</w:t>
      </w:r>
    </w:p>
    <w:p w14:paraId="257CC6E8" w14:textId="77777777" w:rsidR="007E5E4D" w:rsidRPr="00C038C3" w:rsidRDefault="007E5E4D" w:rsidP="00552801">
      <w:pPr>
        <w:spacing w:line="480" w:lineRule="auto"/>
        <w:contextualSpacing/>
        <w:mirrorIndents/>
        <w:jc w:val="both"/>
      </w:pPr>
    </w:p>
    <w:p w14:paraId="683C0072" w14:textId="5F8791D5" w:rsidR="00736FF5" w:rsidRPr="00C038C3" w:rsidRDefault="00401B29" w:rsidP="00552801">
      <w:pPr>
        <w:pStyle w:val="Heading1"/>
        <w:keepNext w:val="0"/>
        <w:keepLines w:val="0"/>
        <w:spacing w:before="0" w:after="0" w:line="480" w:lineRule="auto"/>
        <w:contextualSpacing/>
        <w:mirrorIndents/>
        <w:jc w:val="both"/>
        <w:rPr>
          <w:b/>
          <w:sz w:val="28"/>
          <w:szCs w:val="28"/>
        </w:rPr>
      </w:pPr>
      <w:bookmarkStart w:id="1159" w:name="_jwygf3u2rl9s" w:colFirst="0" w:colLast="0"/>
      <w:bookmarkEnd w:id="1159"/>
      <w:r w:rsidRPr="00C038C3">
        <w:rPr>
          <w:b/>
          <w:sz w:val="28"/>
          <w:szCs w:val="28"/>
        </w:rPr>
        <w:t>Literature cited</w:t>
      </w:r>
    </w:p>
    <w:p w14:paraId="7960C4BA" w14:textId="77777777" w:rsidR="008675B1" w:rsidRPr="008675B1" w:rsidRDefault="00C70AF8" w:rsidP="008675B1">
      <w:pPr>
        <w:pStyle w:val="Bibliography"/>
        <w:rPr>
          <w:lang w:val="en-GB"/>
        </w:rPr>
      </w:pPr>
      <w:r>
        <w:rPr>
          <w:lang w:val="en-GB"/>
        </w:rPr>
        <w:t xml:space="preserve"> </w:t>
      </w:r>
      <w:r w:rsidR="007A29CF">
        <w:rPr>
          <w:lang w:val="en-GB"/>
        </w:rPr>
        <w:fldChar w:fldCharType="begin"/>
      </w:r>
      <w:r w:rsidR="00E74C62">
        <w:rPr>
          <w:lang w:val="en-GB"/>
        </w:rPr>
        <w:instrText xml:space="preserve"> ADDIN ZOTERO_BIBL {"uncited":[],"omitted":[],"custom":[]} CSL_BIBLIOGRAPHY </w:instrText>
      </w:r>
      <w:r w:rsidR="007A29CF">
        <w:rPr>
          <w:lang w:val="en-GB"/>
        </w:rPr>
        <w:fldChar w:fldCharType="separate"/>
      </w:r>
      <w:r w:rsidR="008675B1" w:rsidRPr="008675B1">
        <w:rPr>
          <w:lang w:val="en-GB"/>
        </w:rPr>
        <w:t>Almroth-Rosell, E., Eilola, K., Hordoir, R., Meier, H. E. M., and Hall, P. O. J. 2011. Transport of fresh and resuspended particulate organic material in the Baltic Sea — a model study. Journal of Marine Systems, 87: 1–12.</w:t>
      </w:r>
    </w:p>
    <w:p w14:paraId="1068126D" w14:textId="77777777" w:rsidR="008675B1" w:rsidRPr="008675B1" w:rsidRDefault="008675B1" w:rsidP="008675B1">
      <w:pPr>
        <w:pStyle w:val="Bibliography"/>
        <w:rPr>
          <w:lang w:val="en-GB"/>
        </w:rPr>
      </w:pPr>
      <w:r w:rsidRPr="008675B1">
        <w:rPr>
          <w:lang w:val="en-GB"/>
        </w:rPr>
        <w:t>Anderson, S. C., Keppel, E. A., and Edwards, A. M. 2019. A reproducible data synopsis for over 100 species of British Columbia groundfish. DFO Can. Sci. Advis. Sec. Res. Doc. 2019/041. DFO Can. Sci. Advis. Sec. Res. Doc. 2019/041. &lt;www.dfo-mpo.gc.ca/csas-sccs/Publications/ResDocs-DocRech/2019/2019_041-eng.html&gt;.</w:t>
      </w:r>
    </w:p>
    <w:p w14:paraId="0397A702" w14:textId="77777777" w:rsidR="008675B1" w:rsidRPr="008675B1" w:rsidRDefault="008675B1" w:rsidP="008675B1">
      <w:pPr>
        <w:pStyle w:val="Bibliography"/>
        <w:rPr>
          <w:lang w:val="en-GB"/>
        </w:rPr>
      </w:pPr>
      <w:r w:rsidRPr="008675B1">
        <w:rPr>
          <w:lang w:val="en-GB"/>
        </w:rPr>
        <w:t>Anderson, S. C., and Ward, E. J. 2019. Black swans in space: modeling spatiotemporal processes with extremes. Ecology, 100: e02403.</w:t>
      </w:r>
    </w:p>
    <w:p w14:paraId="6BEEAF2C" w14:textId="77777777" w:rsidR="008675B1" w:rsidRPr="008675B1" w:rsidRDefault="008675B1" w:rsidP="008675B1">
      <w:pPr>
        <w:pStyle w:val="Bibliography"/>
        <w:rPr>
          <w:lang w:val="en-GB"/>
        </w:rPr>
      </w:pPr>
      <w:r w:rsidRPr="008675B1">
        <w:rPr>
          <w:lang w:val="en-GB"/>
        </w:rPr>
        <w:t>Anderson, S. C., Ward, E. J., English, P. A., and Barnett, L. A. K. 2022, March 27. sdmTMB: an R package for fast, flexible, and user-friendly generalized linear mixed effects models with spatial and spatiotemporal random fields.</w:t>
      </w:r>
    </w:p>
    <w:p w14:paraId="3EC314B5" w14:textId="77777777" w:rsidR="008675B1" w:rsidRPr="008675B1" w:rsidRDefault="008675B1" w:rsidP="008675B1">
      <w:pPr>
        <w:pStyle w:val="Bibliography"/>
        <w:rPr>
          <w:lang w:val="en-GB"/>
        </w:rPr>
      </w:pPr>
      <w:r w:rsidRPr="008675B1">
        <w:rPr>
          <w:lang w:val="en-GB"/>
        </w:rPr>
        <w:t>Aro, E. 1989. A review of fish migration patterns in the Baltic. Rap. Proc.-verb. Re. Cons. Int. Explor. Mer, 190: 72–96.</w:t>
      </w:r>
    </w:p>
    <w:p w14:paraId="5CFE48FB" w14:textId="77777777" w:rsidR="008675B1" w:rsidRPr="008675B1" w:rsidRDefault="008675B1" w:rsidP="008675B1">
      <w:pPr>
        <w:pStyle w:val="Bibliography"/>
        <w:rPr>
          <w:lang w:val="en-GB"/>
        </w:rPr>
      </w:pPr>
      <w:r w:rsidRPr="008675B1">
        <w:rPr>
          <w:lang w:val="en-GB"/>
        </w:rPr>
        <w:t>Belkin, I. M. 2009. Rapid warming of large marine ecosystems. Progress in Oceanography, 81: 207–213.</w:t>
      </w:r>
    </w:p>
    <w:p w14:paraId="2242AE3C" w14:textId="77777777" w:rsidR="008675B1" w:rsidRPr="008675B1" w:rsidRDefault="008675B1" w:rsidP="008675B1">
      <w:pPr>
        <w:pStyle w:val="Bibliography"/>
        <w:rPr>
          <w:lang w:val="en-GB"/>
        </w:rPr>
      </w:pPr>
      <w:r w:rsidRPr="008675B1">
        <w:rPr>
          <w:lang w:val="en-GB"/>
        </w:rPr>
        <w:t>Bolger, T., and Connolly, P. L. 1989. The selection of suitable indices for the measurement and analysis of fish condition. Journal of Fish Biology, 34: 171–182.</w:t>
      </w:r>
    </w:p>
    <w:p w14:paraId="73230098" w14:textId="77777777" w:rsidR="008675B1" w:rsidRPr="008675B1" w:rsidRDefault="008675B1" w:rsidP="008675B1">
      <w:pPr>
        <w:pStyle w:val="Bibliography"/>
        <w:rPr>
          <w:lang w:val="en-GB"/>
        </w:rPr>
      </w:pPr>
      <w:r w:rsidRPr="008675B1">
        <w:rPr>
          <w:lang w:val="en-GB"/>
        </w:rPr>
        <w:t>Brander, K. 2020. Reduced growth in Baltic Sea cod may be due to mild hypoxia. ICES Journal of Marine Science, 77: 2003–2005. Oxford Academic.</w:t>
      </w:r>
    </w:p>
    <w:p w14:paraId="20DACE64" w14:textId="77777777" w:rsidR="008675B1" w:rsidRPr="008675B1" w:rsidRDefault="008675B1" w:rsidP="008675B1">
      <w:pPr>
        <w:pStyle w:val="Bibliography"/>
        <w:rPr>
          <w:lang w:val="en-GB"/>
        </w:rPr>
      </w:pPr>
      <w:r w:rsidRPr="008675B1">
        <w:rPr>
          <w:lang w:val="en-GB"/>
        </w:rPr>
        <w:lastRenderedPageBreak/>
        <w:t>Brander, K. 2022. Support for the hypothesis that growth of eastern Baltic cod is affected by mild hypoxia. A comment on Svedäng et al. (2022). ICES Journal of Marine Science: fsac070.</w:t>
      </w:r>
    </w:p>
    <w:p w14:paraId="052C9FE2" w14:textId="77777777" w:rsidR="008675B1" w:rsidRPr="006417B6" w:rsidRDefault="008675B1" w:rsidP="008675B1">
      <w:pPr>
        <w:pStyle w:val="Bibliography"/>
        <w:rPr>
          <w:lang w:val="sv-SE"/>
          <w:rPrChange w:id="1160" w:author="Max Lindmark" w:date="2023-01-21T14:18:00Z">
            <w:rPr>
              <w:lang w:val="en-GB"/>
            </w:rPr>
          </w:rPrChange>
        </w:rPr>
      </w:pPr>
      <w:r w:rsidRPr="008675B1">
        <w:rPr>
          <w:lang w:val="en-GB"/>
        </w:rPr>
        <w:t xml:space="preserve">Breitburg, D. 2002. Effects of hypoxia, and the balance between hypoxia and enrichment, on coastal fishes and fisheries. </w:t>
      </w:r>
      <w:r w:rsidRPr="006417B6">
        <w:rPr>
          <w:lang w:val="sv-SE"/>
          <w:rPrChange w:id="1161" w:author="Max Lindmark" w:date="2023-01-21T14:18:00Z">
            <w:rPr>
              <w:lang w:val="en-GB"/>
            </w:rPr>
          </w:rPrChange>
        </w:rPr>
        <w:t>Estuaries, 25: 767–781.</w:t>
      </w:r>
    </w:p>
    <w:p w14:paraId="1BFE5481" w14:textId="77777777" w:rsidR="008675B1" w:rsidRPr="008675B1" w:rsidRDefault="008675B1" w:rsidP="008675B1">
      <w:pPr>
        <w:pStyle w:val="Bibliography"/>
        <w:rPr>
          <w:lang w:val="en-GB"/>
        </w:rPr>
      </w:pPr>
      <w:r w:rsidRPr="006417B6">
        <w:rPr>
          <w:lang w:val="sv-SE"/>
          <w:rPrChange w:id="1162" w:author="Max Lindmark" w:date="2023-01-21T14:18:00Z">
            <w:rPr>
              <w:lang w:val="en-GB"/>
            </w:rPr>
          </w:rPrChange>
        </w:rPr>
        <w:t xml:space="preserve">Bryhn, A. C., Bergek, S., Bergström, U., Casini, M., Dahlgren, E., Ek, C., Hjelm, J., </w:t>
      </w:r>
      <w:r w:rsidRPr="006417B6">
        <w:rPr>
          <w:i/>
          <w:iCs/>
          <w:lang w:val="sv-SE"/>
          <w:rPrChange w:id="1163" w:author="Max Lindmark" w:date="2023-01-21T14:18:00Z">
            <w:rPr>
              <w:i/>
              <w:iCs/>
              <w:lang w:val="en-GB"/>
            </w:rPr>
          </w:rPrChange>
        </w:rPr>
        <w:t>et al.</w:t>
      </w:r>
      <w:r w:rsidRPr="006417B6">
        <w:rPr>
          <w:lang w:val="sv-SE"/>
          <w:rPrChange w:id="1164" w:author="Max Lindmark" w:date="2023-01-21T14:18:00Z">
            <w:rPr>
              <w:lang w:val="en-GB"/>
            </w:rPr>
          </w:rPrChange>
        </w:rPr>
        <w:t xml:space="preserve"> 2022. </w:t>
      </w:r>
      <w:r w:rsidRPr="008675B1">
        <w:rPr>
          <w:lang w:val="en-GB"/>
        </w:rPr>
        <w:t>Which factors can affect the productivity and dynamics of cod stocks in the Baltic Sea, Kattegat and Skagerrak? Ocean &amp; Coastal Management, 223: 106154.</w:t>
      </w:r>
    </w:p>
    <w:p w14:paraId="06FCA392" w14:textId="77777777" w:rsidR="008675B1" w:rsidRPr="008675B1" w:rsidRDefault="008675B1" w:rsidP="008675B1">
      <w:pPr>
        <w:pStyle w:val="Bibliography"/>
        <w:rPr>
          <w:lang w:val="en-GB"/>
        </w:rPr>
      </w:pPr>
      <w:r w:rsidRPr="008675B1">
        <w:rPr>
          <w:lang w:val="en-GB"/>
        </w:rPr>
        <w:t>Cardinale, M., and Arrhenius, F. 2000. Decreasing weight-at-age of Atlantic herring (Clupea harengus) from the Baltic Sea between 1986 and 1996: a statistical analysis. ICES Journal of Marine Science, 57: 882–893. Oxford Academic.</w:t>
      </w:r>
    </w:p>
    <w:p w14:paraId="251BCF30" w14:textId="77777777" w:rsidR="008675B1" w:rsidRPr="008675B1" w:rsidRDefault="008675B1" w:rsidP="008675B1">
      <w:pPr>
        <w:pStyle w:val="Bibliography"/>
        <w:rPr>
          <w:lang w:val="en-GB"/>
        </w:rPr>
      </w:pPr>
      <w:r w:rsidRPr="008675B1">
        <w:rPr>
          <w:lang w:val="en-GB"/>
        </w:rPr>
        <w:t>Carstensen, J., Andersen, J. H., Gustafsson, B. G., and Conley, D. J. 2014. Deoxygenation of the Baltic Sea during the last century. Proceedings of the National Academy of Sciences, 111: 5628–5633. National Academy of Sciences.</w:t>
      </w:r>
    </w:p>
    <w:p w14:paraId="36E8324A" w14:textId="77777777" w:rsidR="008675B1" w:rsidRPr="006417B6" w:rsidRDefault="008675B1" w:rsidP="008675B1">
      <w:pPr>
        <w:pStyle w:val="Bibliography"/>
        <w:rPr>
          <w:lang w:val="sv-SE"/>
          <w:rPrChange w:id="1165" w:author="Max Lindmark" w:date="2023-01-21T14:18:00Z">
            <w:rPr>
              <w:lang w:val="en-GB"/>
            </w:rPr>
          </w:rPrChange>
        </w:rPr>
      </w:pPr>
      <w:r w:rsidRPr="008675B1">
        <w:rPr>
          <w:lang w:val="en-GB"/>
        </w:rPr>
        <w:t xml:space="preserve">Casini, M., Cardinale, M., and Hjelm, J. 2006. Inter-annual variation in herring, </w:t>
      </w:r>
      <w:r w:rsidRPr="008675B1">
        <w:rPr>
          <w:i/>
          <w:iCs/>
          <w:lang w:val="en-GB"/>
        </w:rPr>
        <w:t>Clupea harengus</w:t>
      </w:r>
      <w:r w:rsidRPr="008675B1">
        <w:rPr>
          <w:lang w:val="en-GB"/>
        </w:rPr>
        <w:t xml:space="preserve">, and sprat, </w:t>
      </w:r>
      <w:r w:rsidRPr="008675B1">
        <w:rPr>
          <w:i/>
          <w:iCs/>
          <w:lang w:val="en-GB"/>
        </w:rPr>
        <w:t>Sprattus sprattus</w:t>
      </w:r>
      <w:r w:rsidRPr="008675B1">
        <w:rPr>
          <w:lang w:val="en-GB"/>
        </w:rPr>
        <w:t xml:space="preserve">, condition in the central Baltic Sea: what gives the tune? </w:t>
      </w:r>
      <w:r w:rsidRPr="006417B6">
        <w:rPr>
          <w:lang w:val="sv-SE"/>
          <w:rPrChange w:id="1166" w:author="Max Lindmark" w:date="2023-01-21T14:18:00Z">
            <w:rPr>
              <w:lang w:val="en-GB"/>
            </w:rPr>
          </w:rPrChange>
        </w:rPr>
        <w:t>Oikos, 112: 638–650.</w:t>
      </w:r>
    </w:p>
    <w:p w14:paraId="04DE1029" w14:textId="77777777" w:rsidR="008675B1" w:rsidRPr="007A4011" w:rsidRDefault="008675B1" w:rsidP="008675B1">
      <w:pPr>
        <w:pStyle w:val="Bibliography"/>
        <w:rPr>
          <w:lang w:val="sv-SE"/>
          <w:rPrChange w:id="1167" w:author="Max Lindmark" w:date="2023-01-21T14:18:00Z">
            <w:rPr>
              <w:lang w:val="en-GB"/>
            </w:rPr>
          </w:rPrChange>
        </w:rPr>
      </w:pPr>
      <w:r w:rsidRPr="006417B6">
        <w:rPr>
          <w:lang w:val="sv-SE"/>
          <w:rPrChange w:id="1168" w:author="Max Lindmark" w:date="2023-01-21T14:18:00Z">
            <w:rPr>
              <w:lang w:val="en-GB"/>
            </w:rPr>
          </w:rPrChange>
        </w:rPr>
        <w:t xml:space="preserve">Casini, M., Kornilovs, G., Cardinale, M., Möllmann, C., Grygiel, W., Jonsson, P., Raid, T., </w:t>
      </w:r>
      <w:r w:rsidRPr="006417B6">
        <w:rPr>
          <w:i/>
          <w:iCs/>
          <w:lang w:val="sv-SE"/>
          <w:rPrChange w:id="1169" w:author="Max Lindmark" w:date="2023-01-21T14:18:00Z">
            <w:rPr>
              <w:i/>
              <w:iCs/>
              <w:lang w:val="en-GB"/>
            </w:rPr>
          </w:rPrChange>
        </w:rPr>
        <w:t>et al.</w:t>
      </w:r>
      <w:r w:rsidRPr="006417B6">
        <w:rPr>
          <w:lang w:val="sv-SE"/>
          <w:rPrChange w:id="1170" w:author="Max Lindmark" w:date="2023-01-21T14:18:00Z">
            <w:rPr>
              <w:lang w:val="en-GB"/>
            </w:rPr>
          </w:rPrChange>
        </w:rPr>
        <w:t xml:space="preserve"> 2011. </w:t>
      </w:r>
      <w:r w:rsidRPr="008675B1">
        <w:rPr>
          <w:lang w:val="en-GB"/>
        </w:rPr>
        <w:t xml:space="preserve">Spatial and temporal density dependence regulates the condition of central Baltic Sea clupeids: compelling evidence using an extensive international acoustic survey. </w:t>
      </w:r>
      <w:r w:rsidRPr="007A4011">
        <w:rPr>
          <w:lang w:val="sv-SE"/>
          <w:rPrChange w:id="1171" w:author="Max Lindmark" w:date="2023-01-21T14:18:00Z">
            <w:rPr>
              <w:lang w:val="en-GB"/>
            </w:rPr>
          </w:rPrChange>
        </w:rPr>
        <w:t>Population Ecology, 53: 511–523.</w:t>
      </w:r>
    </w:p>
    <w:p w14:paraId="561EAF1D" w14:textId="77777777" w:rsidR="008675B1" w:rsidRPr="008675B1" w:rsidRDefault="008675B1" w:rsidP="008675B1">
      <w:pPr>
        <w:pStyle w:val="Bibliography"/>
        <w:rPr>
          <w:lang w:val="en-GB"/>
        </w:rPr>
      </w:pPr>
      <w:r w:rsidRPr="007A4011">
        <w:rPr>
          <w:lang w:val="sv-SE"/>
          <w:rPrChange w:id="1172" w:author="Max Lindmark" w:date="2023-01-21T14:18:00Z">
            <w:rPr>
              <w:lang w:val="en-GB"/>
            </w:rPr>
          </w:rPrChange>
        </w:rPr>
        <w:t xml:space="preserve">Casini, M., Käll, F., Hansson, M., Plikshs, M., Baranova, T., Karlsson, O., Lundström, K., </w:t>
      </w:r>
      <w:r w:rsidRPr="007A4011">
        <w:rPr>
          <w:i/>
          <w:iCs/>
          <w:lang w:val="sv-SE"/>
          <w:rPrChange w:id="1173" w:author="Max Lindmark" w:date="2023-01-21T14:18:00Z">
            <w:rPr>
              <w:i/>
              <w:iCs/>
              <w:lang w:val="en-GB"/>
            </w:rPr>
          </w:rPrChange>
        </w:rPr>
        <w:t>et al.</w:t>
      </w:r>
      <w:r w:rsidRPr="007A4011">
        <w:rPr>
          <w:lang w:val="sv-SE"/>
          <w:rPrChange w:id="1174" w:author="Max Lindmark" w:date="2023-01-21T14:18:00Z">
            <w:rPr>
              <w:lang w:val="en-GB"/>
            </w:rPr>
          </w:rPrChange>
        </w:rPr>
        <w:t xml:space="preserve"> 2016a. </w:t>
      </w:r>
      <w:r w:rsidRPr="008675B1">
        <w:rPr>
          <w:lang w:val="en-GB"/>
        </w:rPr>
        <w:t>Hypoxic areas, density-dependence and food limitation drive the body condition of a heavily exploited marine fish predator. Royal Society Open Science, 3: 160416.</w:t>
      </w:r>
    </w:p>
    <w:p w14:paraId="7230CA8B" w14:textId="77777777" w:rsidR="008675B1" w:rsidRPr="008675B1" w:rsidRDefault="008675B1" w:rsidP="008675B1">
      <w:pPr>
        <w:pStyle w:val="Bibliography"/>
        <w:rPr>
          <w:lang w:val="en-GB"/>
        </w:rPr>
      </w:pPr>
      <w:r w:rsidRPr="008675B1">
        <w:rPr>
          <w:lang w:val="en-GB"/>
        </w:rPr>
        <w:t>Casini, M., Eero, M., Carlshamre, S., and Lövgren, J. 2016b. Using alternative biological information in stock assessment: condition-corrected natural mortality of Eastern Baltic cod. ICES Journal of Marine Science, 73: 2625–2631. Oxford Academic.</w:t>
      </w:r>
    </w:p>
    <w:p w14:paraId="54D71C9F" w14:textId="77777777" w:rsidR="008675B1" w:rsidRPr="008675B1" w:rsidRDefault="008675B1" w:rsidP="008675B1">
      <w:pPr>
        <w:pStyle w:val="Bibliography"/>
        <w:rPr>
          <w:lang w:val="en-GB"/>
        </w:rPr>
      </w:pPr>
      <w:r w:rsidRPr="008675B1">
        <w:rPr>
          <w:lang w:val="en-GB"/>
        </w:rPr>
        <w:t>Casini, M., Hansson, M., Orio, A., and Limburg, K. 2020. Changes in population depth distribution and oxygen stratification explain the current low condition of the Eastern Baltic Sea cod (</w:t>
      </w:r>
      <w:r w:rsidRPr="008675B1">
        <w:rPr>
          <w:i/>
          <w:iCs/>
          <w:lang w:val="en-GB"/>
        </w:rPr>
        <w:t>Gadus morhua</w:t>
      </w:r>
      <w:r w:rsidRPr="008675B1">
        <w:rPr>
          <w:lang w:val="en-GB"/>
        </w:rPr>
        <w:t>). Biogeosciences Discussions: 1–28. Copernicus GmbH.</w:t>
      </w:r>
    </w:p>
    <w:p w14:paraId="5B71EFC7" w14:textId="77777777" w:rsidR="008675B1" w:rsidRPr="008675B1" w:rsidRDefault="008675B1" w:rsidP="008675B1">
      <w:pPr>
        <w:pStyle w:val="Bibliography"/>
        <w:rPr>
          <w:lang w:val="en-GB"/>
        </w:rPr>
      </w:pPr>
      <w:r w:rsidRPr="008675B1">
        <w:rPr>
          <w:lang w:val="en-GB"/>
        </w:rPr>
        <w:t>Casini, M., Martin Hansson, Orio, A., and Limburg, K. 2021. Changes in population depth distribution and oxygen stratification are involved in the current low condition of the eastern Baltic Sea cod (</w:t>
      </w:r>
      <w:r w:rsidRPr="008675B1">
        <w:rPr>
          <w:i/>
          <w:iCs/>
          <w:lang w:val="en-GB"/>
        </w:rPr>
        <w:t>Gadus morhua</w:t>
      </w:r>
      <w:r w:rsidRPr="008675B1">
        <w:rPr>
          <w:lang w:val="en-GB"/>
        </w:rPr>
        <w:t>). Biogeosciences, 18: 1321–1331. Copernicus GmbH.</w:t>
      </w:r>
    </w:p>
    <w:p w14:paraId="3D089456" w14:textId="77777777" w:rsidR="008675B1" w:rsidRPr="008675B1" w:rsidRDefault="008675B1" w:rsidP="008675B1">
      <w:pPr>
        <w:pStyle w:val="Bibliography"/>
        <w:rPr>
          <w:lang w:val="en-GB"/>
        </w:rPr>
      </w:pPr>
      <w:r w:rsidRPr="008675B1">
        <w:rPr>
          <w:lang w:val="en-GB"/>
        </w:rPr>
        <w:t>Chabot, D., and Dutil, J.-D. 1999. Reduced growth of Atlantic cod in non-lethal hypoxic conditions. Journal of Fish Biology, 55: 472–491.</w:t>
      </w:r>
    </w:p>
    <w:p w14:paraId="0D2F886D" w14:textId="77777777" w:rsidR="008675B1" w:rsidRPr="008675B1" w:rsidRDefault="008675B1" w:rsidP="008675B1">
      <w:pPr>
        <w:pStyle w:val="Bibliography"/>
        <w:rPr>
          <w:lang w:val="en-GB"/>
        </w:rPr>
      </w:pPr>
      <w:r w:rsidRPr="008675B1">
        <w:rPr>
          <w:lang w:val="en-GB"/>
        </w:rPr>
        <w:t>Cressie, N., and Wikle, C. K. 2015. Statistics for Spatio-Temporal Data. John Wiley &amp; Sons. 612 pp.</w:t>
      </w:r>
    </w:p>
    <w:p w14:paraId="739187A0" w14:textId="77777777" w:rsidR="008675B1" w:rsidRPr="008675B1" w:rsidRDefault="008675B1" w:rsidP="008675B1">
      <w:pPr>
        <w:pStyle w:val="Bibliography"/>
        <w:rPr>
          <w:lang w:val="en-GB"/>
        </w:rPr>
      </w:pPr>
      <w:r w:rsidRPr="008675B1">
        <w:rPr>
          <w:lang w:val="en-GB"/>
        </w:rPr>
        <w:t xml:space="preserve">Cui, Y., and Wootton, R. J. 1988. Bioenergetics of growth of a cyprinid, </w:t>
      </w:r>
      <w:r w:rsidRPr="008675B1">
        <w:rPr>
          <w:i/>
          <w:iCs/>
          <w:lang w:val="en-GB"/>
        </w:rPr>
        <w:t>Phoxinus phoxinus</w:t>
      </w:r>
      <w:r w:rsidRPr="008675B1">
        <w:rPr>
          <w:lang w:val="en-GB"/>
        </w:rPr>
        <w:t>: the effect of ration, temperature and body size on food consumption, faecal production and nitrogenous excretion. Journal of Fish Biology, 33: 431–443.</w:t>
      </w:r>
    </w:p>
    <w:p w14:paraId="310CF0A6" w14:textId="77777777" w:rsidR="008675B1" w:rsidRPr="008675B1" w:rsidRDefault="008675B1" w:rsidP="008675B1">
      <w:pPr>
        <w:pStyle w:val="Bibliography"/>
        <w:rPr>
          <w:lang w:val="en-GB"/>
        </w:rPr>
      </w:pPr>
      <w:r w:rsidRPr="008675B1">
        <w:rPr>
          <w:lang w:val="en-GB"/>
        </w:rPr>
        <w:t>Diaz, R. J. 2001. Overview of Hypoxia around the World. Journal of Environmental Quality, 30: 275–281.</w:t>
      </w:r>
    </w:p>
    <w:p w14:paraId="5878DCF5" w14:textId="77777777" w:rsidR="008675B1" w:rsidRPr="008675B1" w:rsidRDefault="008675B1" w:rsidP="008675B1">
      <w:pPr>
        <w:pStyle w:val="Bibliography"/>
        <w:rPr>
          <w:lang w:val="en-GB"/>
        </w:rPr>
      </w:pPr>
      <w:r w:rsidRPr="008675B1">
        <w:rPr>
          <w:lang w:val="en-GB"/>
        </w:rPr>
        <w:t>Diaz, R. J., and Rosenberg, R. 2008. Spreading Dead Zones and Consequences for Marine Ecosystems. Science, 321: 926–929. American Association for the Advancement of Science.</w:t>
      </w:r>
    </w:p>
    <w:p w14:paraId="2FC175E0" w14:textId="77777777" w:rsidR="008675B1" w:rsidRPr="008675B1" w:rsidRDefault="008675B1" w:rsidP="008675B1">
      <w:pPr>
        <w:pStyle w:val="Bibliography"/>
        <w:rPr>
          <w:lang w:val="en-GB"/>
        </w:rPr>
      </w:pPr>
      <w:r w:rsidRPr="008675B1">
        <w:rPr>
          <w:lang w:val="en-GB"/>
        </w:rPr>
        <w:t xml:space="preserve">Dutil, J.-D., and Lambert, Y. 2000. Natural mortality from poor condition in Atlantic cod (Gadus morhua). Canadian Journal of Fisheries and Aquatic Sciences. NRC Research </w:t>
      </w:r>
      <w:r w:rsidRPr="008675B1">
        <w:rPr>
          <w:lang w:val="en-GB"/>
        </w:rPr>
        <w:lastRenderedPageBreak/>
        <w:t>Press Ottawa, Canada. https://cdnsciencepub.com/doi/abs/10.1139/f00-023 (Accessed 8 October 2020).</w:t>
      </w:r>
    </w:p>
    <w:p w14:paraId="2BD3E82B" w14:textId="77777777" w:rsidR="008675B1" w:rsidRPr="008675B1" w:rsidRDefault="008675B1" w:rsidP="008675B1">
      <w:pPr>
        <w:pStyle w:val="Bibliography"/>
        <w:rPr>
          <w:lang w:val="en-GB"/>
        </w:rPr>
      </w:pPr>
      <w:r w:rsidRPr="008675B1">
        <w:rPr>
          <w:lang w:val="en-GB"/>
        </w:rPr>
        <w:t>Eero, M., Vinther, M., Haslob, H., Huwer, B., Casini, M., Storr-Paulsen, M., and Köster, F. W. 2012. Spatial management of marine resources can enhance the recovery of predators and avoid local depletion of forage fish. Conservation Letters, 5: 486–492.</w:t>
      </w:r>
    </w:p>
    <w:p w14:paraId="7B7E92A2" w14:textId="77777777" w:rsidR="008675B1" w:rsidRPr="008675B1" w:rsidRDefault="008675B1" w:rsidP="008675B1">
      <w:pPr>
        <w:pStyle w:val="Bibliography"/>
        <w:rPr>
          <w:lang w:val="en-GB"/>
        </w:rPr>
      </w:pPr>
      <w:r w:rsidRPr="008675B1">
        <w:rPr>
          <w:lang w:val="en-GB"/>
        </w:rPr>
        <w:t>Eilola, K., Meier, H. E. M., and Almroth, E. 2009. On the dynamics of oxygen, phosphorus and cyanobacteria in the Baltic Sea; A model study. Journal of Marine Systems, 75: 163–184.</w:t>
      </w:r>
    </w:p>
    <w:p w14:paraId="41CC48F6" w14:textId="77777777" w:rsidR="008675B1" w:rsidRPr="008675B1" w:rsidRDefault="008675B1" w:rsidP="008675B1">
      <w:pPr>
        <w:pStyle w:val="Bibliography"/>
        <w:rPr>
          <w:lang w:val="en-GB"/>
        </w:rPr>
      </w:pPr>
      <w:r w:rsidRPr="008675B1">
        <w:rPr>
          <w:lang w:val="en-GB"/>
        </w:rPr>
        <w:t>Gårdmark, A., Casini, M., Huss, M., van Leeuwen, A., Hjelm, J., Persson, L., and de Roos, A. M. 2015. Regime shifts in exploited marine food webs: detecting mechanisms underlying alternative stable states using size-structured community dynamics theory. Philosophical Transactions of the Royal Society B: Biological Sciences, 370: 20130262.</w:t>
      </w:r>
    </w:p>
    <w:p w14:paraId="5517E5CD" w14:textId="77777777" w:rsidR="008675B1" w:rsidRPr="008675B1" w:rsidRDefault="008675B1" w:rsidP="008675B1">
      <w:pPr>
        <w:pStyle w:val="Bibliography"/>
        <w:rPr>
          <w:lang w:val="en-GB"/>
        </w:rPr>
      </w:pPr>
      <w:r w:rsidRPr="008675B1">
        <w:rPr>
          <w:lang w:val="en-GB"/>
        </w:rPr>
        <w:t>Gogina, M., Zettler, M. L., Wåhlström, I., Andersson, H., Radtke, H., Kuznetsov, I., and MacKenzie, B. R. 2020. A combination of species distribution and ocean-biogeochemical models suggests that climate change overrides eutrophication as the driver of future distributions of a key benthic crustacean in the estuarine ecosystem of the Baltic Sea. ICES Journal of Marine Science, 77: 2089–2105.</w:t>
      </w:r>
    </w:p>
    <w:p w14:paraId="10D7BA8C" w14:textId="77777777" w:rsidR="008675B1" w:rsidRPr="008675B1" w:rsidRDefault="008675B1" w:rsidP="008675B1">
      <w:pPr>
        <w:pStyle w:val="Bibliography"/>
        <w:rPr>
          <w:lang w:val="en-GB"/>
        </w:rPr>
      </w:pPr>
      <w:r w:rsidRPr="008675B1">
        <w:rPr>
          <w:lang w:val="en-GB"/>
        </w:rPr>
        <w:t>Grüss, A., Gao, J., Thorson, J., Rooper, C., Thompson, G., Boldt, J., and Lauth, R. 2020. Estimating synchronous changes in condition and density in eastern Bering Sea fishes. Marine Ecology Progress Series, 635: 169–185.</w:t>
      </w:r>
    </w:p>
    <w:p w14:paraId="3F1C54DE" w14:textId="77777777" w:rsidR="008675B1" w:rsidRPr="008675B1" w:rsidRDefault="008675B1" w:rsidP="008675B1">
      <w:pPr>
        <w:pStyle w:val="Bibliography"/>
        <w:rPr>
          <w:lang w:val="en-GB"/>
        </w:rPr>
      </w:pPr>
      <w:r w:rsidRPr="008675B1">
        <w:rPr>
          <w:lang w:val="en-GB"/>
        </w:rPr>
        <w:t>Haase, K., Orio, A., Pawlak, J., Pachur, M., and Casini, M. 2020. Diet of dominant demersal fish species in the Baltic Sea: Is flounder stealing benthic food from cod? Marine Ecology Progress Series, 645: 159–170.</w:t>
      </w:r>
    </w:p>
    <w:p w14:paraId="3CF0917B" w14:textId="77777777" w:rsidR="008675B1" w:rsidRPr="008675B1" w:rsidRDefault="008675B1" w:rsidP="008675B1">
      <w:pPr>
        <w:pStyle w:val="Bibliography"/>
        <w:rPr>
          <w:lang w:val="en-GB"/>
        </w:rPr>
      </w:pPr>
      <w:r w:rsidRPr="008675B1">
        <w:rPr>
          <w:lang w:val="en-GB"/>
        </w:rPr>
        <w:t>Hislop, J. R. G., Robb, A. P., and Gauld, J. A. 1978. Observations on effects of feeding level on growth and reproduction in haddock, Melanogrammus aeglefinus (L.) in captivity. Journal of Fish Biology, 13: 85–98.</w:t>
      </w:r>
    </w:p>
    <w:p w14:paraId="7409E470" w14:textId="77777777" w:rsidR="008675B1" w:rsidRPr="008675B1" w:rsidRDefault="008675B1" w:rsidP="008675B1">
      <w:pPr>
        <w:pStyle w:val="Bibliography"/>
        <w:rPr>
          <w:lang w:val="en-GB"/>
        </w:rPr>
      </w:pPr>
      <w:r w:rsidRPr="008675B1">
        <w:rPr>
          <w:lang w:val="en-GB"/>
        </w:rPr>
        <w:t xml:space="preserve">Hordoir, R., Axell, L., Höglund, A., Dieterich, C., Fransner, F., Gröger, M., Liu, Y., </w:t>
      </w:r>
      <w:r w:rsidRPr="008675B1">
        <w:rPr>
          <w:i/>
          <w:iCs/>
          <w:lang w:val="en-GB"/>
        </w:rPr>
        <w:t>et al.</w:t>
      </w:r>
      <w:r w:rsidRPr="008675B1">
        <w:rPr>
          <w:lang w:val="en-GB"/>
        </w:rPr>
        <w:t xml:space="preserve"> 2019. Nemo-Nordic 1.0: a NEMO-based ocean model for the Baltic and North seas – research and operational applications. Geoscientific Model Development, 12: 363–386. Copernicus GmbH.</w:t>
      </w:r>
    </w:p>
    <w:p w14:paraId="3A8D84D7" w14:textId="77777777" w:rsidR="008675B1" w:rsidRPr="008675B1" w:rsidRDefault="008675B1" w:rsidP="008675B1">
      <w:pPr>
        <w:pStyle w:val="Bibliography"/>
        <w:rPr>
          <w:lang w:val="en-GB"/>
        </w:rPr>
      </w:pPr>
      <w:r w:rsidRPr="008675B1">
        <w:rPr>
          <w:lang w:val="en-GB"/>
        </w:rPr>
        <w:t>Hrycik, A. R., Almeida, L. Z., and Höök, T. O. 2017. Sub-lethal effects on fish provide insight into a biologically-relevant threshold of hypoxia. Oikos, 126: 307–317.</w:t>
      </w:r>
    </w:p>
    <w:p w14:paraId="622DF229" w14:textId="77777777" w:rsidR="008675B1" w:rsidRPr="008675B1" w:rsidRDefault="008675B1" w:rsidP="008675B1">
      <w:pPr>
        <w:pStyle w:val="Bibliography"/>
        <w:rPr>
          <w:lang w:val="en-GB"/>
        </w:rPr>
      </w:pPr>
      <w:r w:rsidRPr="008675B1">
        <w:rPr>
          <w:lang w:val="en-GB"/>
        </w:rPr>
        <w:t xml:space="preserve">Hüssy, K., Casini, M., Haase, S., Hilvarsson, A., Horbowy, J., Krüger-Johnsen, M., Krumme, U., </w:t>
      </w:r>
      <w:r w:rsidRPr="008675B1">
        <w:rPr>
          <w:i/>
          <w:iCs/>
          <w:lang w:val="en-GB"/>
        </w:rPr>
        <w:t>et al.</w:t>
      </w:r>
      <w:r w:rsidRPr="008675B1">
        <w:rPr>
          <w:lang w:val="en-GB"/>
        </w:rPr>
        <w:t xml:space="preserve"> 2020. Tagging Baltic Cod – TABACOD. Eastern Baltic cod: Solving the ageing and stock assessment problems with combined state-of-the-art tagging methods. DTU Aqua Report, 368–2020. National Institute of Aquatic Resources, Kemitorvet, 2800 Kgs. Lyngby, Den-mark.</w:t>
      </w:r>
    </w:p>
    <w:p w14:paraId="17B008BB" w14:textId="77777777" w:rsidR="008675B1" w:rsidRPr="008675B1" w:rsidRDefault="008675B1" w:rsidP="008675B1">
      <w:pPr>
        <w:pStyle w:val="Bibliography"/>
        <w:rPr>
          <w:lang w:val="en-GB"/>
        </w:rPr>
      </w:pPr>
      <w:r w:rsidRPr="008675B1">
        <w:rPr>
          <w:lang w:val="en-GB"/>
        </w:rPr>
        <w:t>ICES. 2021a. Cod (</w:t>
      </w:r>
      <w:r w:rsidRPr="008675B1">
        <w:rPr>
          <w:i/>
          <w:iCs/>
          <w:lang w:val="en-GB"/>
        </w:rPr>
        <w:t>Gadus morhua</w:t>
      </w:r>
      <w:r w:rsidRPr="008675B1">
        <w:rPr>
          <w:lang w:val="en-GB"/>
        </w:rPr>
        <w:t xml:space="preserve">) in subdivisions 24-32, eastern Baltic stock (eastern Baltic Sea). </w:t>
      </w:r>
      <w:r w:rsidRPr="008675B1">
        <w:rPr>
          <w:i/>
          <w:iCs/>
          <w:lang w:val="en-GB"/>
        </w:rPr>
        <w:t>In</w:t>
      </w:r>
      <w:r w:rsidRPr="008675B1">
        <w:rPr>
          <w:lang w:val="en-GB"/>
        </w:rPr>
        <w:t xml:space="preserve"> Report of the ICES Advisory Committee. ICES ADVICE 2021 cod.27.24-32. https://doi.org/10.17895/ices.advice.7745.</w:t>
      </w:r>
    </w:p>
    <w:p w14:paraId="574BAEBF" w14:textId="77777777" w:rsidR="008675B1" w:rsidRPr="008675B1" w:rsidRDefault="008675B1" w:rsidP="008675B1">
      <w:pPr>
        <w:pStyle w:val="Bibliography"/>
        <w:rPr>
          <w:lang w:val="en-GB"/>
        </w:rPr>
      </w:pPr>
      <w:r w:rsidRPr="008675B1">
        <w:rPr>
          <w:lang w:val="en-GB"/>
        </w:rPr>
        <w:t>ICES. 2021b. Baltic Fisheries Assesment Working Group (WGBFAS). ICES Scientific Reports. Report. https://doi.org/10.17895/ices.pub.8187. Report, ICES Scientific Reports. https://doi.org/10.17895/ices.pub.8187.</w:t>
      </w:r>
    </w:p>
    <w:p w14:paraId="0D7BB3CD" w14:textId="77777777" w:rsidR="008675B1" w:rsidRPr="008675B1" w:rsidRDefault="008675B1" w:rsidP="008675B1">
      <w:pPr>
        <w:pStyle w:val="Bibliography"/>
        <w:rPr>
          <w:lang w:val="en-GB"/>
        </w:rPr>
      </w:pPr>
      <w:r w:rsidRPr="008675B1">
        <w:rPr>
          <w:lang w:val="en-GB"/>
        </w:rPr>
        <w:t>Indivero, J., Essington, T. E., Ianelli, J. N., and Thorson, J. T. 2023. Incorporating distribution shifts and spatio-temporal variation when estimating weight-at-age for stock assessments: a case study involving the Bering Sea pollock (Gadus chalcogrammus). ICES Journal of Marine Science: fsac236.</w:t>
      </w:r>
    </w:p>
    <w:p w14:paraId="5DAD6DDA" w14:textId="77777777" w:rsidR="008675B1" w:rsidRPr="008675B1" w:rsidRDefault="008675B1" w:rsidP="008675B1">
      <w:pPr>
        <w:pStyle w:val="Bibliography"/>
        <w:rPr>
          <w:lang w:val="en-GB"/>
        </w:rPr>
      </w:pPr>
      <w:r w:rsidRPr="008675B1">
        <w:rPr>
          <w:lang w:val="en-GB"/>
        </w:rPr>
        <w:lastRenderedPageBreak/>
        <w:t>Jørgensen, C., Ernande, B., Fiksen, Ø., and Dieckmann, U. 2006. The logic of skipped spawning in fish. Canadian Journal of Fisheries and Aquatic Sciences, 63: 200–211. NRC Research Press.</w:t>
      </w:r>
    </w:p>
    <w:p w14:paraId="615C2EBE" w14:textId="77777777" w:rsidR="008675B1" w:rsidRPr="008675B1" w:rsidRDefault="008675B1" w:rsidP="008675B1">
      <w:pPr>
        <w:pStyle w:val="Bibliography"/>
        <w:rPr>
          <w:lang w:val="en-GB"/>
        </w:rPr>
      </w:pPr>
      <w:r w:rsidRPr="003A0075">
        <w:rPr>
          <w:lang w:val="sv-SE"/>
          <w:rPrChange w:id="1175" w:author="Max Lindmark" w:date="2023-01-21T14:18:00Z">
            <w:rPr>
              <w:lang w:val="en-GB"/>
            </w:rPr>
          </w:rPrChange>
        </w:rPr>
        <w:t xml:space="preserve">Kristensen, K., Nielsen, A., Berg, C. W., Skaug, H., and Bell, B. M. 2016. </w:t>
      </w:r>
      <w:r w:rsidRPr="008675B1">
        <w:rPr>
          <w:lang w:val="en-GB"/>
        </w:rPr>
        <w:t>TMB: Automatic Differentiation and Laplace Approximation. Journal of Statistical Software, 70: 1–21.</w:t>
      </w:r>
    </w:p>
    <w:p w14:paraId="287A141A" w14:textId="77777777" w:rsidR="008675B1" w:rsidRPr="008675B1" w:rsidRDefault="008675B1" w:rsidP="008675B1">
      <w:pPr>
        <w:pStyle w:val="Bibliography"/>
        <w:rPr>
          <w:lang w:val="en-GB"/>
        </w:rPr>
      </w:pPr>
      <w:r w:rsidRPr="008675B1">
        <w:rPr>
          <w:lang w:val="en-GB"/>
        </w:rPr>
        <w:t>Latimer, A. M., Banerjee, S., Jr, H. S., Mosher, E. S., and Jr, J. A. S. 2009. Hierarchical models facilitate spatial analysis of large data sets: a case study on invasive plant species in the northeastern United States. Ecology Letters, 12: 144–154.</w:t>
      </w:r>
    </w:p>
    <w:p w14:paraId="6E62048E" w14:textId="77777777" w:rsidR="008675B1" w:rsidRPr="008675B1" w:rsidRDefault="008675B1" w:rsidP="008675B1">
      <w:pPr>
        <w:pStyle w:val="Bibliography"/>
        <w:rPr>
          <w:lang w:val="en-GB"/>
        </w:rPr>
      </w:pPr>
      <w:r w:rsidRPr="008675B1">
        <w:rPr>
          <w:lang w:val="en-GB"/>
        </w:rPr>
        <w:t>Le Cren, E. D. 1951. The Length-Weight Relationship and Seasonal Cycle in Gonad Weight and Condition in the Perch (</w:t>
      </w:r>
      <w:r w:rsidRPr="008675B1">
        <w:rPr>
          <w:i/>
          <w:iCs/>
          <w:lang w:val="en-GB"/>
        </w:rPr>
        <w:t>Perca fluviatilis</w:t>
      </w:r>
      <w:r w:rsidRPr="008675B1">
        <w:rPr>
          <w:lang w:val="en-GB"/>
        </w:rPr>
        <w:t>). Journal of Animal Ecology, 20: 201–219. [Wiley, British Ecological Society].</w:t>
      </w:r>
    </w:p>
    <w:p w14:paraId="4155B6FE" w14:textId="77777777" w:rsidR="008675B1" w:rsidRPr="008675B1" w:rsidRDefault="008675B1" w:rsidP="008675B1">
      <w:pPr>
        <w:pStyle w:val="Bibliography"/>
        <w:rPr>
          <w:lang w:val="en-GB"/>
        </w:rPr>
      </w:pPr>
      <w:r w:rsidRPr="008675B1">
        <w:rPr>
          <w:lang w:val="en-GB"/>
        </w:rPr>
        <w:t>Lehmann, A., Krauss, W., and Hinrichsen, H.-H. 2002. Effects of remote and local atmospheric forcing on circulation and upwelling in the Baltic Sea. Tellus A, 54: 299–316.</w:t>
      </w:r>
    </w:p>
    <w:p w14:paraId="105A0E69" w14:textId="77777777" w:rsidR="008675B1" w:rsidRPr="008675B1" w:rsidRDefault="008675B1" w:rsidP="008675B1">
      <w:pPr>
        <w:pStyle w:val="Bibliography"/>
        <w:rPr>
          <w:lang w:val="en-GB"/>
        </w:rPr>
      </w:pPr>
      <w:r w:rsidRPr="008675B1">
        <w:rPr>
          <w:lang w:val="en-GB"/>
        </w:rPr>
        <w:t>Lehmann, A., Hinrichsen, H.-H., Getzlaff, K., and Myrberg, K. 2014. Quantifying the heterogeneity of hypoxic and anoxic areas in the Baltic Sea by a simplified coupled hydrodynamic-oxygen consumption model approach. Journal of Marine Systems, 134: 20–28.</w:t>
      </w:r>
    </w:p>
    <w:p w14:paraId="69E78757" w14:textId="77777777" w:rsidR="008675B1" w:rsidRPr="008675B1" w:rsidRDefault="008675B1" w:rsidP="008675B1">
      <w:pPr>
        <w:pStyle w:val="Bibliography"/>
        <w:rPr>
          <w:lang w:val="en-GB"/>
        </w:rPr>
      </w:pPr>
      <w:r w:rsidRPr="008675B1">
        <w:rPr>
          <w:lang w:val="en-GB"/>
        </w:rPr>
        <w:t>Limburg, K. E., and Casini, M. 2019. Otolith chemistry indicates recent worsened Baltic cod condition is linked to hypoxia exposure. Biology Letters, 15: 20190352. Royal Society.</w:t>
      </w:r>
    </w:p>
    <w:p w14:paraId="72401375" w14:textId="77777777" w:rsidR="008675B1" w:rsidRPr="008675B1" w:rsidRDefault="008675B1" w:rsidP="008675B1">
      <w:pPr>
        <w:pStyle w:val="Bibliography"/>
        <w:rPr>
          <w:lang w:val="en-GB"/>
        </w:rPr>
      </w:pPr>
      <w:r w:rsidRPr="008675B1">
        <w:rPr>
          <w:lang w:val="en-GB"/>
        </w:rPr>
        <w:t>Lindgren, F., Rue, H., and Lindström, J. 2011. An explicit link between Gaussian fields and Gaussian Markov random fields: the stochastic partial differential equation approach. Journal of the Royal Statistical Society: Series B (Statistical Methodology), 73: 423–498.</w:t>
      </w:r>
    </w:p>
    <w:p w14:paraId="1F375D34" w14:textId="77777777" w:rsidR="008675B1" w:rsidRPr="008675B1" w:rsidRDefault="008675B1" w:rsidP="008675B1">
      <w:pPr>
        <w:pStyle w:val="Bibliography"/>
        <w:rPr>
          <w:lang w:val="en-GB"/>
        </w:rPr>
      </w:pPr>
      <w:r w:rsidRPr="008675B1">
        <w:rPr>
          <w:lang w:val="en-GB"/>
        </w:rPr>
        <w:t>Marshall, C. T., and Frank, K. T. 1999. The effect of interannual variation in growth and condition on haddock recruitment. Canadian Journal of Fisheries and Aquatic Sciences, 56: 347–355. NRC Research Press.</w:t>
      </w:r>
    </w:p>
    <w:p w14:paraId="29FF445F" w14:textId="77777777" w:rsidR="008675B1" w:rsidRPr="008675B1" w:rsidRDefault="008675B1" w:rsidP="008675B1">
      <w:pPr>
        <w:pStyle w:val="Bibliography"/>
        <w:rPr>
          <w:lang w:val="en-GB"/>
        </w:rPr>
      </w:pPr>
      <w:r w:rsidRPr="008675B1">
        <w:rPr>
          <w:lang w:val="en-GB"/>
        </w:rPr>
        <w:t xml:space="preserve">Mion, M., Thorsen, A., Vitale, F., Dierking, J., Herrmann, J. P., Huwer, B., von Dewitz, B., </w:t>
      </w:r>
      <w:r w:rsidRPr="008675B1">
        <w:rPr>
          <w:i/>
          <w:iCs/>
          <w:lang w:val="en-GB"/>
        </w:rPr>
        <w:t>et al.</w:t>
      </w:r>
      <w:r w:rsidRPr="008675B1">
        <w:rPr>
          <w:lang w:val="en-GB"/>
        </w:rPr>
        <w:t xml:space="preserve"> 2018. Effect of fish length and nutritional condition on the fecundity of distressed Atlantic cod </w:t>
      </w:r>
      <w:r w:rsidRPr="008675B1">
        <w:rPr>
          <w:i/>
          <w:iCs/>
          <w:lang w:val="en-GB"/>
        </w:rPr>
        <w:t>Gadus morhua</w:t>
      </w:r>
      <w:r w:rsidRPr="008675B1">
        <w:rPr>
          <w:lang w:val="en-GB"/>
        </w:rPr>
        <w:t xml:space="preserve"> from the Baltic Sea. Journal of Fish Biology, 92: 1016–1034.</w:t>
      </w:r>
    </w:p>
    <w:p w14:paraId="40EEB7FE" w14:textId="77777777" w:rsidR="008675B1" w:rsidRPr="008675B1" w:rsidRDefault="008675B1" w:rsidP="008675B1">
      <w:pPr>
        <w:pStyle w:val="Bibliography"/>
        <w:rPr>
          <w:lang w:val="en-GB"/>
        </w:rPr>
      </w:pPr>
      <w:r w:rsidRPr="008675B1">
        <w:rPr>
          <w:lang w:val="en-GB"/>
        </w:rPr>
        <w:t xml:space="preserve">Mion, M., Haase, S., Hemmer‐Hansen, J., Hilvarsson, A., Hüssy, K., Krüger‐Johnsen, M., Krumme, U., </w:t>
      </w:r>
      <w:r w:rsidRPr="008675B1">
        <w:rPr>
          <w:i/>
          <w:iCs/>
          <w:lang w:val="en-GB"/>
        </w:rPr>
        <w:t>et al.</w:t>
      </w:r>
      <w:r w:rsidRPr="008675B1">
        <w:rPr>
          <w:lang w:val="en-GB"/>
        </w:rPr>
        <w:t xml:space="preserve"> 2021. Multidecadal changes in fish growth rates estimated from tagging data: A case study from the Eastern Baltic cod </w:t>
      </w:r>
      <w:r w:rsidRPr="008675B1">
        <w:rPr>
          <w:i/>
          <w:iCs/>
          <w:lang w:val="en-GB"/>
        </w:rPr>
        <w:t>Gadus morhua</w:t>
      </w:r>
      <w:r w:rsidRPr="008675B1">
        <w:rPr>
          <w:lang w:val="en-GB"/>
        </w:rPr>
        <w:t>, Gadidae). Fish and Fisheries, 22: 413–427.</w:t>
      </w:r>
    </w:p>
    <w:p w14:paraId="2115700E" w14:textId="77777777" w:rsidR="008675B1" w:rsidRPr="008675B1" w:rsidRDefault="008675B1" w:rsidP="008675B1">
      <w:pPr>
        <w:pStyle w:val="Bibliography"/>
        <w:rPr>
          <w:lang w:val="en-GB"/>
        </w:rPr>
      </w:pPr>
      <w:r w:rsidRPr="008675B1">
        <w:rPr>
          <w:lang w:val="en-GB"/>
        </w:rPr>
        <w:t xml:space="preserve">Mion, M., Griffiths, C., Bartolino, V., Haase, S., Hilvarsson, A., Hüssy, K., Krüger-Johnsen, M., </w:t>
      </w:r>
      <w:r w:rsidRPr="008675B1">
        <w:rPr>
          <w:i/>
          <w:iCs/>
          <w:lang w:val="en-GB"/>
        </w:rPr>
        <w:t>et al.</w:t>
      </w:r>
      <w:r w:rsidRPr="008675B1">
        <w:rPr>
          <w:lang w:val="en-GB"/>
        </w:rPr>
        <w:t xml:space="preserve"> 2022. New perspectives on Eastern Baltic cod movement patterns from historical and contemporary tagging data. Marine Ecology Progress Series, 689: 109–126.</w:t>
      </w:r>
    </w:p>
    <w:p w14:paraId="4E788853" w14:textId="77777777" w:rsidR="008675B1" w:rsidRPr="008675B1" w:rsidRDefault="008675B1" w:rsidP="008675B1">
      <w:pPr>
        <w:pStyle w:val="Bibliography"/>
        <w:rPr>
          <w:lang w:val="en-GB"/>
        </w:rPr>
      </w:pPr>
      <w:r w:rsidRPr="008675B1">
        <w:rPr>
          <w:lang w:val="en-GB"/>
        </w:rPr>
        <w:t xml:space="preserve">Möllmann, C., Kornilovs, G., Fetter, M., Köster, F. W., and Hinrichsen, H.-H. 2003. The marine copepod, </w:t>
      </w:r>
      <w:r w:rsidRPr="008675B1">
        <w:rPr>
          <w:i/>
          <w:iCs/>
          <w:lang w:val="en-GB"/>
        </w:rPr>
        <w:t>Pseudocalanus elongatus</w:t>
      </w:r>
      <w:r w:rsidRPr="008675B1">
        <w:rPr>
          <w:lang w:val="en-GB"/>
        </w:rPr>
        <w:t>, as a mediator between climate variability and fisheries in the Central Baltic Sea. Fisheries Oceanography, 12: 360–368.</w:t>
      </w:r>
    </w:p>
    <w:p w14:paraId="0112BDAF" w14:textId="77777777" w:rsidR="008675B1" w:rsidRPr="008675B1" w:rsidRDefault="008675B1" w:rsidP="008675B1">
      <w:pPr>
        <w:pStyle w:val="Bibliography"/>
        <w:rPr>
          <w:lang w:val="en-GB"/>
        </w:rPr>
      </w:pPr>
      <w:r w:rsidRPr="008675B1">
        <w:rPr>
          <w:lang w:val="en-GB"/>
        </w:rPr>
        <w:t>Morgan, M. J., Rideout, R. M., and Colbourne, E. B. 2010. Impact of environmental temperature on Atlantic cod Gadus morhua energy allocation to growth, condition and reproduction. Marine Ecology Progress Series, 404: 185–195.</w:t>
      </w:r>
    </w:p>
    <w:p w14:paraId="47039AC5" w14:textId="77777777" w:rsidR="008675B1" w:rsidRPr="008675B1" w:rsidRDefault="008675B1" w:rsidP="008675B1">
      <w:pPr>
        <w:pStyle w:val="Bibliography"/>
        <w:rPr>
          <w:lang w:val="en-GB"/>
        </w:rPr>
      </w:pPr>
      <w:r w:rsidRPr="008675B1">
        <w:rPr>
          <w:lang w:val="en-GB"/>
        </w:rPr>
        <w:t>Nakagawa, S., and Schielzeth, H. 2013. A general and simple method for obtaining R2 from generalized linear mixed-effects models. Methods in Ecology and Evolution, 4: 133–142.</w:t>
      </w:r>
    </w:p>
    <w:p w14:paraId="70555A3F" w14:textId="77777777" w:rsidR="008675B1" w:rsidRPr="00C4087E" w:rsidRDefault="008675B1" w:rsidP="008675B1">
      <w:pPr>
        <w:pStyle w:val="Bibliography"/>
        <w:rPr>
          <w:lang w:val="sv-SE"/>
          <w:rPrChange w:id="1176" w:author="Max Lindmark" w:date="2023-01-21T14:18:00Z">
            <w:rPr>
              <w:lang w:val="en-GB"/>
            </w:rPr>
          </w:rPrChange>
        </w:rPr>
      </w:pPr>
      <w:r w:rsidRPr="008675B1">
        <w:rPr>
          <w:lang w:val="en-GB"/>
        </w:rPr>
        <w:lastRenderedPageBreak/>
        <w:t xml:space="preserve">Nash, R., Valencia, A., and Geffen, A. 2006. The origin of fulton’s condition factor: Setting the record straight. </w:t>
      </w:r>
      <w:r w:rsidRPr="00C4087E">
        <w:rPr>
          <w:lang w:val="sv-SE"/>
          <w:rPrChange w:id="1177" w:author="Max Lindmark" w:date="2023-01-21T14:18:00Z">
            <w:rPr>
              <w:lang w:val="en-GB"/>
            </w:rPr>
          </w:rPrChange>
        </w:rPr>
        <w:t>Fisheries, 31: 236–238.</w:t>
      </w:r>
    </w:p>
    <w:p w14:paraId="157410A9" w14:textId="77777777" w:rsidR="008675B1" w:rsidRPr="008675B1" w:rsidRDefault="008675B1" w:rsidP="008675B1">
      <w:pPr>
        <w:pStyle w:val="Bibliography"/>
        <w:rPr>
          <w:lang w:val="en-GB"/>
        </w:rPr>
      </w:pPr>
      <w:r w:rsidRPr="00C4087E">
        <w:rPr>
          <w:lang w:val="sv-SE"/>
          <w:rPrChange w:id="1178" w:author="Max Lindmark" w:date="2023-01-21T14:18:00Z">
            <w:rPr>
              <w:lang w:val="en-GB"/>
            </w:rPr>
          </w:rPrChange>
        </w:rPr>
        <w:t xml:space="preserve">Neuenfeldt, S., Bartolino, V., Orio, A., Andersen, K. H., Andersen, N. G., Niiranen, S., Bergström, U., </w:t>
      </w:r>
      <w:r w:rsidRPr="00C4087E">
        <w:rPr>
          <w:i/>
          <w:iCs/>
          <w:lang w:val="sv-SE"/>
          <w:rPrChange w:id="1179" w:author="Max Lindmark" w:date="2023-01-21T14:18:00Z">
            <w:rPr>
              <w:i/>
              <w:iCs/>
              <w:lang w:val="en-GB"/>
            </w:rPr>
          </w:rPrChange>
        </w:rPr>
        <w:t>et al.</w:t>
      </w:r>
      <w:r w:rsidRPr="00C4087E">
        <w:rPr>
          <w:lang w:val="sv-SE"/>
          <w:rPrChange w:id="1180" w:author="Max Lindmark" w:date="2023-01-21T14:18:00Z">
            <w:rPr>
              <w:lang w:val="en-GB"/>
            </w:rPr>
          </w:rPrChange>
        </w:rPr>
        <w:t xml:space="preserve"> 2020. </w:t>
      </w:r>
      <w:r w:rsidRPr="008675B1">
        <w:rPr>
          <w:lang w:val="en-GB"/>
        </w:rPr>
        <w:t>Feeding and growth of Atlantic cod (</w:t>
      </w:r>
      <w:r w:rsidRPr="008675B1">
        <w:rPr>
          <w:i/>
          <w:iCs/>
          <w:lang w:val="en-GB"/>
        </w:rPr>
        <w:t>Gadus morhua</w:t>
      </w:r>
      <w:r w:rsidRPr="008675B1">
        <w:rPr>
          <w:lang w:val="en-GB"/>
        </w:rPr>
        <w:t xml:space="preserve"> L.) in the eastern Baltic Sea under environmental change. ICES Journal of Marine Science, 77: 624–632.</w:t>
      </w:r>
    </w:p>
    <w:p w14:paraId="20AFDAEB" w14:textId="77777777" w:rsidR="008675B1" w:rsidRPr="008675B1" w:rsidRDefault="008675B1" w:rsidP="008675B1">
      <w:pPr>
        <w:pStyle w:val="Bibliography"/>
        <w:rPr>
          <w:lang w:val="en-GB"/>
        </w:rPr>
      </w:pPr>
      <w:r w:rsidRPr="008675B1">
        <w:rPr>
          <w:lang w:val="en-GB"/>
        </w:rPr>
        <w:t xml:space="preserve">Neumann, T., Koponen, S., Attila, J., Brockmann, C., Kallio, K., Kervinen, M., Mazeran, C., </w:t>
      </w:r>
      <w:r w:rsidRPr="008675B1">
        <w:rPr>
          <w:i/>
          <w:iCs/>
          <w:lang w:val="en-GB"/>
        </w:rPr>
        <w:t>et al.</w:t>
      </w:r>
      <w:r w:rsidRPr="008675B1">
        <w:rPr>
          <w:lang w:val="en-GB"/>
        </w:rPr>
        <w:t xml:space="preserve"> 2021. Optical model for the Baltic Sea with an explicit CDOM state variable: a case study with Model ERGOM (version 1.2). Geoscientific Model Development, 14: 5049–5062. Copernicus GmbH.</w:t>
      </w:r>
    </w:p>
    <w:p w14:paraId="156E33B4" w14:textId="77777777" w:rsidR="008675B1" w:rsidRPr="008675B1" w:rsidRDefault="008675B1" w:rsidP="008675B1">
      <w:pPr>
        <w:pStyle w:val="Bibliography"/>
        <w:rPr>
          <w:lang w:val="en-GB"/>
        </w:rPr>
      </w:pPr>
      <w:r w:rsidRPr="008675B1">
        <w:rPr>
          <w:lang w:val="en-GB"/>
        </w:rPr>
        <w:t>Orio, A., Florin, A.-B., Bergström, U., Šics, I., Baranova, T., and Casini, M. 2017. Modelling indices of abundance and size-based indicators of cod and flounder stocks in the Baltic Sea using newly standardized trawl survey data. ICES Journal of Marine Science, 74: 1322–1333. Oxford Academic.</w:t>
      </w:r>
    </w:p>
    <w:p w14:paraId="3FC23B0F" w14:textId="77777777" w:rsidR="008675B1" w:rsidRPr="008675B1" w:rsidRDefault="008675B1" w:rsidP="008675B1">
      <w:pPr>
        <w:pStyle w:val="Bibliography"/>
        <w:rPr>
          <w:lang w:val="en-GB"/>
        </w:rPr>
      </w:pPr>
      <w:r w:rsidRPr="008675B1">
        <w:rPr>
          <w:lang w:val="en-GB"/>
        </w:rPr>
        <w:t>Orio, A., Bergström, U., Florin, A.-B., Lehmann, A., Šics, I., and Casini, M. 2019. Spatial contraction of demersal fish populations in a large marine ecosystem. Journal of Biogeography, 46: 633–645. John Wiley &amp; Sons, Ltd.</w:t>
      </w:r>
    </w:p>
    <w:p w14:paraId="196090E8" w14:textId="77777777" w:rsidR="008675B1" w:rsidRPr="008675B1" w:rsidRDefault="008675B1" w:rsidP="008675B1">
      <w:pPr>
        <w:pStyle w:val="Bibliography"/>
        <w:rPr>
          <w:lang w:val="en-GB"/>
        </w:rPr>
      </w:pPr>
      <w:r w:rsidRPr="008675B1">
        <w:rPr>
          <w:lang w:val="en-GB"/>
        </w:rPr>
        <w:t>Orio, A., Bergström, U., Florin, A.-B., Šics, I., and Casini, M. 2020. Long-term changes in spatial overlap between interacting cod and flounder in the Baltic Sea. Hydrobiologia, 847: 2541–2553.</w:t>
      </w:r>
    </w:p>
    <w:p w14:paraId="28A3E1AF" w14:textId="77777777" w:rsidR="008675B1" w:rsidRPr="008675B1" w:rsidRDefault="008675B1" w:rsidP="008675B1">
      <w:pPr>
        <w:pStyle w:val="Bibliography"/>
        <w:rPr>
          <w:lang w:val="en-GB"/>
        </w:rPr>
      </w:pPr>
      <w:r w:rsidRPr="008675B1">
        <w:rPr>
          <w:lang w:val="en-GB"/>
        </w:rPr>
        <w:t xml:space="preserve">Reusch, T. B. H., Dierking, J., Andersson, H. C., Bonsdorff, E., Carstensen, J., Casini, M., Czajkowski, M., </w:t>
      </w:r>
      <w:r w:rsidRPr="008675B1">
        <w:rPr>
          <w:i/>
          <w:iCs/>
          <w:lang w:val="en-GB"/>
        </w:rPr>
        <w:t>et al.</w:t>
      </w:r>
      <w:r w:rsidRPr="008675B1">
        <w:rPr>
          <w:lang w:val="en-GB"/>
        </w:rPr>
        <w:t xml:space="preserve"> 2018. The Baltic Sea as a time machine for the future coastal ocean. Science Advances, 4. American Association for the Advancement of Science. https://www.science.org/doi/abs/10.1126/sciadv.aar8195 (Accessed 1 September 2021).</w:t>
      </w:r>
    </w:p>
    <w:p w14:paraId="3215C267" w14:textId="77777777" w:rsidR="008675B1" w:rsidRPr="008675B1" w:rsidRDefault="008675B1" w:rsidP="008675B1">
      <w:pPr>
        <w:pStyle w:val="Bibliography"/>
        <w:rPr>
          <w:lang w:val="en-GB"/>
        </w:rPr>
      </w:pPr>
      <w:r w:rsidRPr="008675B1">
        <w:rPr>
          <w:lang w:val="en-GB"/>
        </w:rPr>
        <w:t>Rue, H., Martino, S., and Chopin, N. 2009. Approximate Bayesian inference for latent Gaussian models by using integrated nested Laplace approximations. Journal of the Royal Statistical Society: Series B (Statistical Methodology), 71: 319–392.</w:t>
      </w:r>
    </w:p>
    <w:p w14:paraId="07CFBC5E" w14:textId="77777777" w:rsidR="008675B1" w:rsidRPr="008675B1" w:rsidRDefault="008675B1" w:rsidP="008675B1">
      <w:pPr>
        <w:pStyle w:val="Bibliography"/>
        <w:rPr>
          <w:lang w:val="en-GB"/>
        </w:rPr>
      </w:pPr>
      <w:r w:rsidRPr="00C4087E">
        <w:rPr>
          <w:lang w:val="sv-SE"/>
          <w:rPrChange w:id="1181" w:author="Max Lindmark" w:date="2023-01-21T14:18:00Z">
            <w:rPr>
              <w:lang w:val="en-GB"/>
            </w:rPr>
          </w:rPrChange>
        </w:rPr>
        <w:t xml:space="preserve">Ryberg, M. P., Skov, P. V., Vendramin, N., Buchmann, K., Nielsen, A., and Behrens, J. W. 2020. </w:t>
      </w:r>
      <w:r w:rsidRPr="008675B1">
        <w:rPr>
          <w:lang w:val="en-GB"/>
        </w:rPr>
        <w:t xml:space="preserve">Physiological condition of Eastern Baltic cod, </w:t>
      </w:r>
      <w:r w:rsidRPr="008675B1">
        <w:rPr>
          <w:i/>
          <w:iCs/>
          <w:lang w:val="en-GB"/>
        </w:rPr>
        <w:t>Gadus morhua</w:t>
      </w:r>
      <w:r w:rsidRPr="008675B1">
        <w:rPr>
          <w:lang w:val="en-GB"/>
        </w:rPr>
        <w:t>, infected with the parasitic nematode Contracaecum osculatum. Conservation Physiology, 8. Oxford Academic. https://academic.oup.com/conphys/article/8/1/coaa093/5909674 (Accessed 13 November 2020).</w:t>
      </w:r>
    </w:p>
    <w:p w14:paraId="477A188C" w14:textId="77777777" w:rsidR="008675B1" w:rsidRPr="008675B1" w:rsidRDefault="008675B1" w:rsidP="008675B1">
      <w:pPr>
        <w:pStyle w:val="Bibliography"/>
        <w:rPr>
          <w:lang w:val="en-GB"/>
        </w:rPr>
      </w:pPr>
      <w:r w:rsidRPr="008675B1">
        <w:rPr>
          <w:lang w:val="en-GB"/>
        </w:rPr>
        <w:t>Shelton, A. O., Thorson, J. T., Ward, E. J., and Feist, B. E. 2014. Spatial semiparametric models improve estimates of species abundance and distribution. Canadian Journal of Fisheries and Aquatic Sciences, 71: 1655–1666.</w:t>
      </w:r>
    </w:p>
    <w:p w14:paraId="320C87C1" w14:textId="77777777" w:rsidR="008675B1" w:rsidRPr="008675B1" w:rsidRDefault="008675B1" w:rsidP="008675B1">
      <w:pPr>
        <w:pStyle w:val="Bibliography"/>
        <w:rPr>
          <w:lang w:val="en-GB"/>
        </w:rPr>
      </w:pPr>
      <w:r w:rsidRPr="008675B1">
        <w:rPr>
          <w:lang w:val="en-GB"/>
        </w:rPr>
        <w:t>Shono, H. 2008. Application of the Tweedie distribution to zero-catch data in CPUE analysis. Fisheries Research, 93: 154–162.</w:t>
      </w:r>
    </w:p>
    <w:p w14:paraId="25C0C93D" w14:textId="77777777" w:rsidR="008675B1" w:rsidRPr="008675B1" w:rsidRDefault="008675B1" w:rsidP="008675B1">
      <w:pPr>
        <w:pStyle w:val="Bibliography"/>
        <w:rPr>
          <w:lang w:val="en-GB"/>
        </w:rPr>
      </w:pPr>
      <w:r w:rsidRPr="008675B1">
        <w:rPr>
          <w:lang w:val="en-GB"/>
        </w:rPr>
        <w:t>Svedäng, H., and Hornborg, S. 2014. Selective fishing induces density-dependent growth. Nature Communications, 5: 4152.</w:t>
      </w:r>
    </w:p>
    <w:p w14:paraId="6FF4DFA1" w14:textId="77777777" w:rsidR="008675B1" w:rsidRPr="008675B1" w:rsidRDefault="008675B1" w:rsidP="008675B1">
      <w:pPr>
        <w:pStyle w:val="Bibliography"/>
        <w:rPr>
          <w:lang w:val="en-GB"/>
        </w:rPr>
      </w:pPr>
      <w:r w:rsidRPr="008675B1">
        <w:rPr>
          <w:lang w:val="en-GB"/>
        </w:rPr>
        <w:t>Svedäng, H., Savchuk, O., Villnäs, A., Norkko, A., Gustafsson, B. G., Wikström, S. A., and Humborg, C. 2022. Re-thinking the “ecological envelope” of Eastern Baltic cod (</w:t>
      </w:r>
      <w:r w:rsidRPr="008675B1">
        <w:rPr>
          <w:i/>
          <w:iCs/>
          <w:lang w:val="en-GB"/>
        </w:rPr>
        <w:t>Gadus morhua</w:t>
      </w:r>
      <w:r w:rsidRPr="008675B1">
        <w:rPr>
          <w:lang w:val="en-GB"/>
        </w:rPr>
        <w:t>): conditions for productivity, reproduction, and feeding over time. ICES Journal of Marine Science: fsac017.</w:t>
      </w:r>
    </w:p>
    <w:p w14:paraId="203425B7" w14:textId="77777777" w:rsidR="008675B1" w:rsidRPr="008675B1" w:rsidRDefault="008675B1" w:rsidP="008675B1">
      <w:pPr>
        <w:pStyle w:val="Bibliography"/>
        <w:rPr>
          <w:lang w:val="en-GB"/>
        </w:rPr>
      </w:pPr>
      <w:r w:rsidRPr="008675B1">
        <w:rPr>
          <w:lang w:val="en-GB"/>
        </w:rPr>
        <w:t>Thorson, J. T. 2015. Spatio-temporal variation in fish condition is not consistently explained by density, temperature, or season for California Current groundfishes. Marine Ecology Progress Series, 526: 101–112.</w:t>
      </w:r>
    </w:p>
    <w:p w14:paraId="0B97ABA2" w14:textId="77777777" w:rsidR="008675B1" w:rsidRPr="008675B1" w:rsidRDefault="008675B1" w:rsidP="008675B1">
      <w:pPr>
        <w:pStyle w:val="Bibliography"/>
        <w:rPr>
          <w:lang w:val="en-GB"/>
        </w:rPr>
      </w:pPr>
      <w:r w:rsidRPr="008675B1">
        <w:rPr>
          <w:lang w:val="en-GB"/>
        </w:rPr>
        <w:t xml:space="preserve">Thorson, J. T., Shelton, A. O., Ward, E. J., and Skaug, H. J. 2015a. Geostatistical delta-generalized linear mixed models improve precision for estimated abundance indices </w:t>
      </w:r>
      <w:r w:rsidRPr="008675B1">
        <w:rPr>
          <w:lang w:val="en-GB"/>
        </w:rPr>
        <w:lastRenderedPageBreak/>
        <w:t>for West Coast groundfishes. ICES Journal of Marine Science, 72: 1297–1310. Oxford Academic.</w:t>
      </w:r>
    </w:p>
    <w:p w14:paraId="54A02AA3" w14:textId="77777777" w:rsidR="008675B1" w:rsidRPr="008675B1" w:rsidRDefault="008675B1" w:rsidP="008675B1">
      <w:pPr>
        <w:pStyle w:val="Bibliography"/>
        <w:rPr>
          <w:lang w:val="en-GB"/>
        </w:rPr>
      </w:pPr>
      <w:r w:rsidRPr="008675B1">
        <w:rPr>
          <w:lang w:val="en-GB"/>
        </w:rPr>
        <w:t>Thorson, J. T., Scheuerell, M. D., Shelton, A. O., See, K. E., Skaug, H. J., and Kristensen, K. 2015b. Spatial factor analysis: a new tool for estimating joint species distributions and correlations in species range. Methods in Ecology and Evolution, 6: 627–637. John Wiley &amp; Sons, Ltd.</w:t>
      </w:r>
    </w:p>
    <w:p w14:paraId="1F907F51" w14:textId="77777777" w:rsidR="008675B1" w:rsidRPr="008675B1" w:rsidRDefault="008675B1" w:rsidP="008675B1">
      <w:pPr>
        <w:pStyle w:val="Bibliography"/>
        <w:rPr>
          <w:lang w:val="en-GB"/>
        </w:rPr>
      </w:pPr>
      <w:r w:rsidRPr="008675B1">
        <w:rPr>
          <w:lang w:val="en-GB"/>
        </w:rPr>
        <w:t>Thorson, J. T., Ianelli, J. N., and Kotwicki, S. 2017. The relative influence of temperature and size-structure on fish distribution shifts: A case-study on Walleye pollock in the Bering Sea. Fish and Fisheries, 18: 1073–1084.</w:t>
      </w:r>
    </w:p>
    <w:p w14:paraId="05710093" w14:textId="77777777" w:rsidR="008675B1" w:rsidRPr="008675B1" w:rsidRDefault="008675B1" w:rsidP="008675B1">
      <w:pPr>
        <w:pStyle w:val="Bibliography"/>
        <w:rPr>
          <w:lang w:val="en-GB"/>
        </w:rPr>
      </w:pPr>
      <w:r w:rsidRPr="008675B1">
        <w:rPr>
          <w:lang w:val="en-GB"/>
        </w:rPr>
        <w:t xml:space="preserve">Tomczak, M. T., Müller-Karulis, B., Blenckner, T., Ehrnsten, E., Eero, M., Gustafsson, B., Norkko, A., </w:t>
      </w:r>
      <w:r w:rsidRPr="008675B1">
        <w:rPr>
          <w:i/>
          <w:iCs/>
          <w:lang w:val="en-GB"/>
        </w:rPr>
        <w:t>et al.</w:t>
      </w:r>
      <w:r w:rsidRPr="008675B1">
        <w:rPr>
          <w:lang w:val="en-GB"/>
        </w:rPr>
        <w:t xml:space="preserve"> 2022. Reference state, structure, regime shifts, and regulatory drivers in a coastal sea over the last century: The Central Baltic Sea case. Limnology and Oceanography, 67: S266–S284.</w:t>
      </w:r>
    </w:p>
    <w:p w14:paraId="5B2FB914" w14:textId="77777777" w:rsidR="008675B1" w:rsidRPr="008675B1" w:rsidRDefault="008675B1" w:rsidP="008675B1">
      <w:pPr>
        <w:pStyle w:val="Bibliography"/>
        <w:rPr>
          <w:lang w:val="en-GB"/>
        </w:rPr>
      </w:pPr>
      <w:r w:rsidRPr="008675B1">
        <w:rPr>
          <w:lang w:val="en-GB"/>
        </w:rPr>
        <w:t xml:space="preserve">Tweedie, M. C. 1984. An index which distinguishes between some important exponential families. </w:t>
      </w:r>
      <w:r w:rsidRPr="008675B1">
        <w:rPr>
          <w:i/>
          <w:iCs/>
          <w:lang w:val="en-GB"/>
        </w:rPr>
        <w:t>In</w:t>
      </w:r>
      <w:r w:rsidRPr="008675B1">
        <w:rPr>
          <w:lang w:val="en-GB"/>
        </w:rPr>
        <w:t xml:space="preserve"> Statistics: Applications and new directions: Proc. Indian statistical institute golden Jubilee International conference, pp. 579–604.</w:t>
      </w:r>
    </w:p>
    <w:p w14:paraId="50DC1E83" w14:textId="77777777" w:rsidR="008675B1" w:rsidRPr="008675B1" w:rsidRDefault="008675B1" w:rsidP="008675B1">
      <w:pPr>
        <w:pStyle w:val="Bibliography"/>
        <w:rPr>
          <w:lang w:val="en-GB"/>
        </w:rPr>
      </w:pPr>
      <w:r w:rsidRPr="008675B1">
        <w:rPr>
          <w:lang w:val="en-GB"/>
        </w:rPr>
        <w:t>Whittingham, M. J., Stephens, P. A., Bradbury, R. B., and Freckleton, R. P. 2006. Why do we still use stepwise modelling in ecology and behaviour? Journal of Animal Ecology, 75: 1182–1189.</w:t>
      </w:r>
    </w:p>
    <w:p w14:paraId="278B7729" w14:textId="77777777" w:rsidR="008675B1" w:rsidRPr="008675B1" w:rsidRDefault="008675B1" w:rsidP="008675B1">
      <w:pPr>
        <w:pStyle w:val="Bibliography"/>
        <w:rPr>
          <w:lang w:val="en-GB"/>
        </w:rPr>
      </w:pPr>
      <w:r w:rsidRPr="008675B1">
        <w:rPr>
          <w:lang w:val="en-GB"/>
        </w:rPr>
        <w:t xml:space="preserve">Wickham, H., Averick, M., Bryan, J., Chang, W., D’Agostino McGowan, L., François, R., Grolemund, G., </w:t>
      </w:r>
      <w:r w:rsidRPr="008675B1">
        <w:rPr>
          <w:i/>
          <w:iCs/>
          <w:lang w:val="en-GB"/>
        </w:rPr>
        <w:t>et al.</w:t>
      </w:r>
      <w:r w:rsidRPr="008675B1">
        <w:rPr>
          <w:lang w:val="en-GB"/>
        </w:rPr>
        <w:t xml:space="preserve"> 2019. Welcome to the tidyverse: 1686.</w:t>
      </w:r>
    </w:p>
    <w:p w14:paraId="2A4665D7" w14:textId="17DD98DA" w:rsidR="00EC6DA2" w:rsidRPr="00C038C3" w:rsidRDefault="007A29CF" w:rsidP="006E7C84">
      <w:pPr>
        <w:pStyle w:val="Bibliography"/>
      </w:pPr>
      <w:r>
        <w:rPr>
          <w:lang w:val="en-GB"/>
        </w:rPr>
        <w:fldChar w:fldCharType="end"/>
      </w:r>
      <w:r w:rsidR="00A63D61">
        <w:rPr>
          <w:lang w:val="en-GB"/>
        </w:rPr>
        <w:t xml:space="preserve"> </w:t>
      </w:r>
    </w:p>
    <w:p w14:paraId="1EC9EBB2" w14:textId="77777777" w:rsidR="005811ED" w:rsidRDefault="005811ED" w:rsidP="00E27003">
      <w:pPr>
        <w:pStyle w:val="Heading1"/>
        <w:keepNext w:val="0"/>
        <w:keepLines w:val="0"/>
        <w:spacing w:before="0" w:after="0" w:line="480" w:lineRule="auto"/>
        <w:contextualSpacing/>
        <w:mirrorIndents/>
        <w:jc w:val="both"/>
        <w:rPr>
          <w:b/>
          <w:sz w:val="28"/>
          <w:szCs w:val="28"/>
        </w:rPr>
      </w:pPr>
    </w:p>
    <w:p w14:paraId="55C9BBB4" w14:textId="77777777" w:rsidR="005811ED" w:rsidRDefault="005811ED" w:rsidP="00E27003">
      <w:pPr>
        <w:pStyle w:val="Heading1"/>
        <w:keepNext w:val="0"/>
        <w:keepLines w:val="0"/>
        <w:spacing w:before="0" w:after="0" w:line="480" w:lineRule="auto"/>
        <w:contextualSpacing/>
        <w:mirrorIndents/>
        <w:jc w:val="both"/>
        <w:rPr>
          <w:b/>
          <w:sz w:val="28"/>
          <w:szCs w:val="28"/>
        </w:rPr>
      </w:pPr>
    </w:p>
    <w:p w14:paraId="11A88A3A" w14:textId="77777777" w:rsidR="008D3E90" w:rsidRDefault="008D3E90">
      <w:pPr>
        <w:spacing w:line="276" w:lineRule="auto"/>
        <w:rPr>
          <w:b/>
          <w:sz w:val="28"/>
          <w:szCs w:val="28"/>
        </w:rPr>
      </w:pPr>
      <w:r>
        <w:rPr>
          <w:b/>
          <w:sz w:val="28"/>
          <w:szCs w:val="28"/>
        </w:rPr>
        <w:br w:type="page"/>
      </w:r>
    </w:p>
    <w:p w14:paraId="6A50094E" w14:textId="42BD1A33" w:rsidR="00E27003" w:rsidRPr="00C038C3" w:rsidRDefault="00E27003" w:rsidP="00D41689">
      <w:pPr>
        <w:contextualSpacing/>
        <w:rPr>
          <w:b/>
          <w:sz w:val="28"/>
          <w:szCs w:val="28"/>
        </w:rPr>
      </w:pPr>
      <w:commentRangeStart w:id="1182"/>
      <w:r w:rsidRPr="00C038C3">
        <w:rPr>
          <w:b/>
          <w:sz w:val="28"/>
          <w:szCs w:val="28"/>
        </w:rPr>
        <w:lastRenderedPageBreak/>
        <w:t>Figures</w:t>
      </w:r>
      <w:commentRangeEnd w:id="1182"/>
      <w:r w:rsidR="00E67927">
        <w:rPr>
          <w:rStyle w:val="CommentReference"/>
        </w:rPr>
        <w:commentReference w:id="1182"/>
      </w:r>
    </w:p>
    <w:p w14:paraId="3E374B31" w14:textId="3A6B7A38" w:rsidR="004001AF" w:rsidRDefault="00B456BC" w:rsidP="00D41689">
      <w:pPr>
        <w:contextualSpacing/>
        <w:mirrorIndents/>
        <w:jc w:val="center"/>
        <w:rPr>
          <w:b/>
          <w:bCs/>
        </w:rPr>
      </w:pPr>
      <w:r>
        <w:rPr>
          <w:b/>
          <w:noProof/>
          <w:sz w:val="28"/>
          <w:szCs w:val="28"/>
        </w:rPr>
        <w:drawing>
          <wp:inline distT="0" distB="0" distL="0" distR="0" wp14:anchorId="483C9461" wp14:editId="2FFAE258">
            <wp:extent cx="3949537" cy="5723792"/>
            <wp:effectExtent l="0" t="0" r="635"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rotWithShape="1">
                    <a:blip r:embed="rId15">
                      <a:extLst>
                        <a:ext uri="{28A0092B-C50C-407E-A947-70E740481C1C}">
                          <a14:useLocalDpi xmlns:a14="http://schemas.microsoft.com/office/drawing/2010/main" val="0"/>
                        </a:ext>
                      </a:extLst>
                    </a:blip>
                    <a:srcRect t="3166" b="3131"/>
                    <a:stretch/>
                  </pic:blipFill>
                  <pic:spPr bwMode="auto">
                    <a:xfrm>
                      <a:off x="0" y="0"/>
                      <a:ext cx="3949700" cy="5724028"/>
                    </a:xfrm>
                    <a:prstGeom prst="rect">
                      <a:avLst/>
                    </a:prstGeom>
                    <a:ln>
                      <a:noFill/>
                    </a:ln>
                    <a:extLst>
                      <a:ext uri="{53640926-AAD7-44D8-BBD7-CCE9431645EC}">
                        <a14:shadowObscured xmlns:a14="http://schemas.microsoft.com/office/drawing/2010/main"/>
                      </a:ext>
                    </a:extLst>
                  </pic:spPr>
                </pic:pic>
              </a:graphicData>
            </a:graphic>
          </wp:inline>
        </w:drawing>
      </w:r>
    </w:p>
    <w:p w14:paraId="5BE27DFF" w14:textId="79C0CB0C" w:rsidR="00266C34" w:rsidDel="0046097F" w:rsidRDefault="00E27003" w:rsidP="003C0F73">
      <w:pPr>
        <w:contextualSpacing/>
        <w:mirrorIndents/>
        <w:jc w:val="both"/>
        <w:rPr>
          <w:del w:id="1183" w:author="Max Lindmark" w:date="2023-01-21T22:46:00Z"/>
        </w:rPr>
      </w:pPr>
      <w:r w:rsidRPr="00E33ABF">
        <w:rPr>
          <w:b/>
          <w:bCs/>
        </w:rPr>
        <w:t>Fig. 1.</w:t>
      </w:r>
      <w:r w:rsidRPr="00E33ABF">
        <w:t xml:space="preserve"> </w:t>
      </w:r>
      <w:ins w:id="1184" w:author="Max Lindmark" w:date="2023-01-21T22:00:00Z">
        <w:r w:rsidR="003B4B25">
          <w:t xml:space="preserve">Trends in Le Cren’s condition factor </w:t>
        </w:r>
      </w:ins>
      <w:ins w:id="1185" w:author="Max Lindmark" w:date="2023-01-21T22:04:00Z">
        <w:r w:rsidR="00F54A61">
          <w:t>between</w:t>
        </w:r>
        <w:r w:rsidR="0001150F">
          <w:t xml:space="preserve"> </w:t>
        </w:r>
        <w:r w:rsidR="00FF7D15" w:rsidRPr="00E33ABF">
          <w:t>1993–2019</w:t>
        </w:r>
        <w:r w:rsidR="0016021D">
          <w:t xml:space="preserve"> in the Baltic Sea</w:t>
        </w:r>
      </w:ins>
      <w:ins w:id="1186" w:author="Max Lindmark" w:date="2023-01-21T22:00:00Z">
        <w:r w:rsidR="003B4B25">
          <w:t>.</w:t>
        </w:r>
        <w:r w:rsidR="009F307E">
          <w:t xml:space="preserve"> </w:t>
        </w:r>
        <w:r w:rsidR="00F862BF">
          <w:t>In the top row</w:t>
        </w:r>
        <w:r w:rsidR="00EB7628">
          <w:t>, the empirical mean</w:t>
        </w:r>
      </w:ins>
      <w:ins w:id="1187" w:author="Max Lindmark" w:date="2023-01-21T22:01:00Z">
        <w:r w:rsidR="007B5FA5">
          <w:t xml:space="preserve"> </w:t>
        </w:r>
        <w:r w:rsidR="007C15D2">
          <w:t>(gree</w:t>
        </w:r>
      </w:ins>
      <w:ins w:id="1188" w:author="Max Lindmark" w:date="2023-01-21T22:02:00Z">
        <w:r w:rsidR="007C15D2">
          <w:t>n)</w:t>
        </w:r>
      </w:ins>
      <w:ins w:id="1189" w:author="Max Lindmark" w:date="2023-01-21T22:00:00Z">
        <w:r w:rsidR="00EB7628">
          <w:t xml:space="preserve"> is depicted with the </w:t>
        </w:r>
      </w:ins>
      <w:ins w:id="1190" w:author="Max Lindmark" w:date="2023-01-21T22:02:00Z">
        <w:r w:rsidR="006B6AEE">
          <w:t xml:space="preserve">spatiotemporal </w:t>
        </w:r>
      </w:ins>
      <w:ins w:id="1191" w:author="Max Lindmark" w:date="2023-01-21T22:00:00Z">
        <w:r w:rsidR="005F58DB">
          <w:t>model-</w:t>
        </w:r>
      </w:ins>
      <w:ins w:id="1192" w:author="Max Lindmark" w:date="2023-01-21T22:01:00Z">
        <w:r w:rsidR="005F58DB">
          <w:t>predicted</w:t>
        </w:r>
      </w:ins>
      <w:del w:id="1193" w:author="Max Lindmark" w:date="2023-01-13T13:29:00Z">
        <w:r w:rsidRPr="00E33ABF" w:rsidDel="00E33ABF">
          <w:delText xml:space="preserve">A) </w:delText>
        </w:r>
        <w:r w:rsidR="00FD3671" w:rsidRPr="00E33ABF" w:rsidDel="00E33ABF">
          <w:delText>Density plots of condition data by year.</w:delText>
        </w:r>
        <w:r w:rsidR="001D1D86" w:rsidRPr="00E33ABF" w:rsidDel="00E33ABF">
          <w:delText xml:space="preserve"> B) </w:delText>
        </w:r>
      </w:del>
      <w:ins w:id="1194" w:author="Max Lindmark" w:date="2023-01-10T12:46:00Z">
        <w:r w:rsidR="00096C12" w:rsidRPr="00E33ABF">
          <w:t xml:space="preserve"> </w:t>
        </w:r>
      </w:ins>
      <w:ins w:id="1195" w:author="Max Lindmark" w:date="2023-01-21T22:01:00Z">
        <w:r w:rsidR="005F58DB">
          <w:t xml:space="preserve">and biomass-weighted </w:t>
        </w:r>
      </w:ins>
      <w:del w:id="1196" w:author="Max Lindmark" w:date="2023-01-10T12:46:00Z">
        <w:r w:rsidR="001D1D86" w:rsidRPr="00E33ABF" w:rsidDel="00E54DB4">
          <w:delText xml:space="preserve">Predicted </w:delText>
        </w:r>
      </w:del>
      <w:r w:rsidR="001D1D86" w:rsidRPr="00E33ABF">
        <w:t xml:space="preserve">Le Cren condition </w:t>
      </w:r>
      <w:del w:id="1197" w:author="Max Lindmark" w:date="2023-01-10T12:48:00Z">
        <w:r w:rsidR="001D1D86" w:rsidRPr="00E33ABF" w:rsidDel="00563972">
          <w:delText xml:space="preserve">factor </w:delText>
        </w:r>
      </w:del>
      <w:ins w:id="1198" w:author="Max Lindmark" w:date="2023-01-21T22:01:00Z">
        <w:r w:rsidR="00E45486">
          <w:t xml:space="preserve">index for </w:t>
        </w:r>
        <w:r w:rsidR="000062A3">
          <w:t xml:space="preserve">the full prediction </w:t>
        </w:r>
        <w:r w:rsidR="00D25707">
          <w:t>(blue</w:t>
        </w:r>
        <w:r w:rsidR="00D2035B">
          <w:t>)</w:t>
        </w:r>
      </w:ins>
      <w:ins w:id="1199" w:author="Max Lindmark" w:date="2023-01-21T22:02:00Z">
        <w:r w:rsidR="00D12008">
          <w:t xml:space="preserve"> and the</w:t>
        </w:r>
        <w:r w:rsidR="00077E18">
          <w:t xml:space="preserve"> predictions </w:t>
        </w:r>
      </w:ins>
      <w:ins w:id="1200" w:author="Max Lindmark" w:date="2023-01-21T22:03:00Z">
        <w:r w:rsidR="00B841B6">
          <w:t xml:space="preserve">with only biotic and abiotic fixed effects included (i.e., </w:t>
        </w:r>
      </w:ins>
      <w:ins w:id="1201" w:author="Max Lindmark" w:date="2023-01-21T22:02:00Z">
        <w:r w:rsidR="003978FF">
          <w:t xml:space="preserve">omitting spatial and spatiotemporal random </w:t>
        </w:r>
      </w:ins>
      <w:ins w:id="1202" w:author="Max Lindmark" w:date="2023-01-21T22:03:00Z">
        <w:r w:rsidR="003978FF">
          <w:t>effects and the factor year effect)</w:t>
        </w:r>
        <w:r w:rsidR="00BE5951">
          <w:t xml:space="preserve">. </w:t>
        </w:r>
      </w:ins>
      <w:ins w:id="1203" w:author="Max Lindmark" w:date="2023-01-22T13:18:00Z">
        <w:r w:rsidR="00D06F1D">
          <w:t xml:space="preserve">Hence, the latter represents the predicted index </w:t>
        </w:r>
        <w:r w:rsidR="00A650C5">
          <w:t xml:space="preserve">given changes in only environmental conditions. </w:t>
        </w:r>
      </w:ins>
      <w:ins w:id="1204" w:author="Max Lindmark" w:date="2023-01-21T22:46:00Z">
        <w:r w:rsidR="00356732">
          <w:t>Model-based indices were</w:t>
        </w:r>
        <w:r w:rsidR="00356732" w:rsidRPr="00E33ABF">
          <w:t xml:space="preserve"> acquired by simulating 500 draws from the joint precision matrix and a grid with spatially varying covariates set to their true values. ICES rectangles with missing pelagic data were given the subdivision median when predicting but not fitting, see </w:t>
        </w:r>
        <w:r w:rsidR="00356732" w:rsidRPr="00E33ABF">
          <w:rPr>
            <w:i/>
            <w:iCs/>
          </w:rPr>
          <w:t>SI Appendix</w:t>
        </w:r>
        <w:r w:rsidR="00356732" w:rsidRPr="00E33ABF">
          <w:t>, Fig. S2</w:t>
        </w:r>
      </w:ins>
      <w:ins w:id="1205" w:author="Max Lindmark" w:date="2023-01-22T15:34:00Z">
        <w:r w:rsidR="005E1026">
          <w:t>6</w:t>
        </w:r>
      </w:ins>
      <w:ins w:id="1206" w:author="Max Lindmark" w:date="2023-01-21T22:46:00Z">
        <w:r w:rsidR="00356732" w:rsidRPr="00E33ABF">
          <w:t>.</w:t>
        </w:r>
        <w:r w:rsidR="00356732">
          <w:t xml:space="preserve"> </w:t>
        </w:r>
      </w:ins>
      <w:ins w:id="1207" w:author="Max Lindmark" w:date="2023-01-21T22:44:00Z">
        <w:r w:rsidR="001E3055">
          <w:t>Solid lines depict the mean, the shaded area is the 95% confidence interval and single, thin lines are example dra</w:t>
        </w:r>
      </w:ins>
      <w:ins w:id="1208" w:author="Max Lindmark" w:date="2023-01-21T22:45:00Z">
        <w:r w:rsidR="001E3055">
          <w:t xml:space="preserve">ws (n=25) from the join precision matrix. </w:t>
        </w:r>
      </w:ins>
      <w:ins w:id="1209" w:author="Max Lindmark" w:date="2023-01-21T22:03:00Z">
        <w:r w:rsidR="00FF75B5">
          <w:t xml:space="preserve">In the bottom row, </w:t>
        </w:r>
      </w:ins>
      <w:r w:rsidR="005A63D2">
        <w:t>the</w:t>
      </w:r>
      <w:ins w:id="1210" w:author="Max Lindmark" w:date="2023-01-21T22:07:00Z">
        <w:r w:rsidR="00550906">
          <w:t xml:space="preserve"> </w:t>
        </w:r>
      </w:ins>
      <w:ins w:id="1211" w:author="Max Lindmark" w:date="2023-01-21T22:08:00Z">
        <w:r w:rsidR="00550906">
          <w:t xml:space="preserve">index </w:t>
        </w:r>
      </w:ins>
      <w:ins w:id="1212" w:author="Max Lindmark" w:date="2023-01-21T22:46:00Z">
        <w:r w:rsidR="00E87B37">
          <w:t xml:space="preserve">(from the full </w:t>
        </w:r>
      </w:ins>
      <w:ins w:id="1213" w:author="Max Lindmark" w:date="2023-01-21T22:47:00Z">
        <w:r w:rsidR="00E87B37">
          <w:t xml:space="preserve">prediction) </w:t>
        </w:r>
      </w:ins>
      <w:ins w:id="1214" w:author="Max Lindmark" w:date="2023-01-21T22:08:00Z">
        <w:r w:rsidR="00550906">
          <w:t>is split by ICES subdivision</w:t>
        </w:r>
      </w:ins>
      <w:ins w:id="1215" w:author="Max Lindmark" w:date="2023-01-21T22:09:00Z">
        <w:r w:rsidR="00740D85">
          <w:t xml:space="preserve"> (indicated by color)</w:t>
        </w:r>
      </w:ins>
      <w:ins w:id="1216" w:author="Max Lindmark" w:date="2023-01-21T22:08:00Z">
        <w:r w:rsidR="00ED4FCF">
          <w:t>.</w:t>
        </w:r>
      </w:ins>
      <w:del w:id="1217" w:author="Max Lindmark" w:date="2023-01-21T22:07:00Z">
        <w:r w:rsidR="005A63D2" w:rsidDel="00550906">
          <w:delText xml:space="preserve"> </w:delText>
        </w:r>
      </w:del>
      <w:del w:id="1218" w:author="Max Lindmark" w:date="2023-01-21T22:03:00Z">
        <w:r w:rsidR="001D1D86" w:rsidRPr="00E33ABF" w:rsidDel="00FF7D15">
          <w:delText>of cod over the period 1993</w:delText>
        </w:r>
      </w:del>
      <w:del w:id="1219" w:author="Max Lindmark" w:date="2023-01-09T16:17:00Z">
        <w:r w:rsidR="001D1D86" w:rsidRPr="00E33ABF" w:rsidDel="00221D8B">
          <w:delText>-</w:delText>
        </w:r>
      </w:del>
      <w:del w:id="1220" w:author="Max Lindmark" w:date="2023-01-21T22:03:00Z">
        <w:r w:rsidR="001D1D86" w:rsidRPr="00E33ABF" w:rsidDel="00FF7D15">
          <w:delText xml:space="preserve">2019 </w:delText>
        </w:r>
      </w:del>
      <w:del w:id="1221" w:author="Max Lindmark" w:date="2023-01-21T22:08:00Z">
        <w:r w:rsidR="001D1D86" w:rsidRPr="00E33ABF" w:rsidDel="003C0F73">
          <w:delText>in the Baltic Sea</w:delText>
        </w:r>
        <w:r w:rsidR="004975E9" w:rsidDel="003C0F73">
          <w:delText xml:space="preserve">, </w:delText>
        </w:r>
      </w:del>
      <w:del w:id="1222" w:author="Max Lindmark" w:date="2023-01-13T13:29:00Z">
        <w:r w:rsidR="001D1D86" w:rsidRPr="00E33ABF" w:rsidDel="008605D1">
          <w:delText xml:space="preserve">total as well as </w:delText>
        </w:r>
      </w:del>
      <w:del w:id="1223" w:author="Max Lindmark" w:date="2023-01-21T22:08:00Z">
        <w:r w:rsidR="001D1D86" w:rsidRPr="00E33ABF" w:rsidDel="003C0F73">
          <w:delText>by each ICES subdivisions,</w:delText>
        </w:r>
      </w:del>
      <w:del w:id="1224" w:author="Max Lindmark" w:date="2023-01-21T22:46:00Z">
        <w:r w:rsidR="001D1D86" w:rsidRPr="00E33ABF" w:rsidDel="00356732">
          <w:delText xml:space="preserve"> acquired </w:delText>
        </w:r>
      </w:del>
      <w:del w:id="1225" w:author="Max Lindmark" w:date="2023-01-09T16:18:00Z">
        <w:r w:rsidR="001D1D86" w:rsidRPr="00E33ABF" w:rsidDel="005F092B">
          <w:delText xml:space="preserve">by predicting from the spatiotemporal condition model </w:delText>
        </w:r>
      </w:del>
      <w:del w:id="1226" w:author="Max Lindmark" w:date="2023-01-09T16:19:00Z">
        <w:r w:rsidR="001D1D86" w:rsidRPr="00E33ABF" w:rsidDel="005C580A">
          <w:delText>over</w:delText>
        </w:r>
      </w:del>
      <w:del w:id="1227" w:author="Max Lindmark" w:date="2023-01-21T22:46:00Z">
        <w:r w:rsidR="001D1D86" w:rsidRPr="00E33ABF" w:rsidDel="00356732">
          <w:delText xml:space="preserve"> a grid with spatially varying covariates set to their true values</w:delText>
        </w:r>
      </w:del>
      <w:del w:id="1228" w:author="Max Lindmark" w:date="2023-01-09T16:19:00Z">
        <w:r w:rsidR="001D1D86" w:rsidRPr="00E33ABF" w:rsidDel="005F092B">
          <w:delText xml:space="preserve"> (</w:delText>
        </w:r>
      </w:del>
      <w:del w:id="1229" w:author="Max Lindmark" w:date="2023-01-21T22:46:00Z">
        <w:r w:rsidR="001D1D86" w:rsidRPr="00E33ABF" w:rsidDel="00356732">
          <w:delText xml:space="preserve">ICES rectangles with missing pelagic data were given the subdivision median when predicting but not fitting, see </w:delText>
        </w:r>
        <w:r w:rsidR="001D1D86" w:rsidRPr="00E33ABF" w:rsidDel="00356732">
          <w:rPr>
            <w:i/>
            <w:iCs/>
          </w:rPr>
          <w:delText>SI Appendix</w:delText>
        </w:r>
        <w:r w:rsidR="001D1D86" w:rsidRPr="00E33ABF" w:rsidDel="00356732">
          <w:delText xml:space="preserve">, Fig. </w:delText>
        </w:r>
        <w:r w:rsidR="00CC500F" w:rsidRPr="00E33ABF" w:rsidDel="00356732">
          <w:delText>S2</w:delText>
        </w:r>
        <w:r w:rsidR="00D32F1E" w:rsidRPr="00E33ABF" w:rsidDel="00356732">
          <w:delText>3</w:delText>
        </w:r>
      </w:del>
      <w:del w:id="1230" w:author="Max Lindmark" w:date="2023-01-09T16:19:00Z">
        <w:r w:rsidR="001D1D86" w:rsidRPr="00E33ABF" w:rsidDel="005F092B">
          <w:delText>)</w:delText>
        </w:r>
      </w:del>
      <w:del w:id="1231" w:author="Max Lindmark" w:date="2023-01-21T22:46:00Z">
        <w:r w:rsidR="001D1D86" w:rsidRPr="00E33ABF" w:rsidDel="00356732">
          <w:delText>.</w:delText>
        </w:r>
        <w:r w:rsidR="001D1D86" w:rsidRPr="00E33ABF" w:rsidDel="0046097F">
          <w:delText xml:space="preserve"> Vertical line</w:delText>
        </w:r>
        <w:r w:rsidR="0081181D" w:rsidRPr="00E33ABF" w:rsidDel="0046097F">
          <w:delText xml:space="preserve"> segments</w:delText>
        </w:r>
        <w:r w:rsidR="001D1D86" w:rsidRPr="00E33ABF" w:rsidDel="0046097F">
          <w:delText xml:space="preserve"> depict 95% confidence interval</w:delText>
        </w:r>
        <w:r w:rsidR="002675BA" w:rsidRPr="00E33ABF" w:rsidDel="0046097F">
          <w:delText>s</w:delText>
        </w:r>
        <w:r w:rsidR="001D1D86" w:rsidRPr="00E33ABF" w:rsidDel="0046097F">
          <w:delText>.</w:delText>
        </w:r>
        <w:r w:rsidR="001D1D86" w:rsidRPr="00685EE8" w:rsidDel="0046097F">
          <w:delText xml:space="preserve"> </w:delText>
        </w:r>
      </w:del>
    </w:p>
    <w:p w14:paraId="1FE8E8F7" w14:textId="06021154" w:rsidR="00F16DEE" w:rsidRDefault="00F16DEE" w:rsidP="00D41689">
      <w:pPr>
        <w:contextualSpacing/>
        <w:mirrorIndents/>
        <w:jc w:val="both"/>
      </w:pPr>
    </w:p>
    <w:p w14:paraId="62ADAF0C" w14:textId="4C6A2A8B" w:rsidR="00253C28" w:rsidRDefault="009E36F5">
      <w:pPr>
        <w:contextualSpacing/>
      </w:pPr>
      <w:ins w:id="1232" w:author="Max Lindmark" w:date="2023-01-13T13:30:00Z">
        <w:r>
          <w:br w:type="page"/>
        </w:r>
      </w:ins>
    </w:p>
    <w:p w14:paraId="7A0001FB" w14:textId="6633CF0A" w:rsidR="00E007A1" w:rsidRDefault="00061789" w:rsidP="00E007A1">
      <w:pPr>
        <w:contextualSpacing/>
        <w:rPr>
          <w:b/>
          <w:bCs/>
        </w:rPr>
      </w:pPr>
      <w:r>
        <w:rPr>
          <w:b/>
          <w:bCs/>
          <w:noProof/>
        </w:rPr>
        <w:lastRenderedPageBreak/>
        <w:drawing>
          <wp:inline distT="0" distB="0" distL="0" distR="0" wp14:anchorId="6C9AAF03" wp14:editId="6EF59044">
            <wp:extent cx="5732928" cy="459837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16">
                      <a:extLst>
                        <a:ext uri="{28A0092B-C50C-407E-A947-70E740481C1C}">
                          <a14:useLocalDpi xmlns:a14="http://schemas.microsoft.com/office/drawing/2010/main" val="0"/>
                        </a:ext>
                      </a:extLst>
                    </a:blip>
                    <a:srcRect t="9661" b="10129"/>
                    <a:stretch/>
                  </pic:blipFill>
                  <pic:spPr bwMode="auto">
                    <a:xfrm>
                      <a:off x="0" y="0"/>
                      <a:ext cx="5733415" cy="4598768"/>
                    </a:xfrm>
                    <a:prstGeom prst="rect">
                      <a:avLst/>
                    </a:prstGeom>
                    <a:ln>
                      <a:noFill/>
                    </a:ln>
                    <a:extLst>
                      <a:ext uri="{53640926-AAD7-44D8-BBD7-CCE9431645EC}">
                        <a14:shadowObscured xmlns:a14="http://schemas.microsoft.com/office/drawing/2010/main"/>
                      </a:ext>
                    </a:extLst>
                  </pic:spPr>
                </pic:pic>
              </a:graphicData>
            </a:graphic>
          </wp:inline>
        </w:drawing>
      </w:r>
    </w:p>
    <w:p w14:paraId="3ED772FE" w14:textId="3C65BFF4" w:rsidR="00E27003" w:rsidRPr="000C69E9" w:rsidRDefault="00E27003" w:rsidP="0016773C">
      <w:pPr>
        <w:contextualSpacing/>
        <w:mirrorIndents/>
        <w:jc w:val="both"/>
        <w:rPr>
          <w:b/>
          <w:bCs/>
        </w:rPr>
      </w:pPr>
      <w:r w:rsidRPr="00C038C3">
        <w:rPr>
          <w:b/>
          <w:bCs/>
        </w:rPr>
        <w:t xml:space="preserve">Fig. </w:t>
      </w:r>
      <w:r w:rsidR="00F107A2">
        <w:rPr>
          <w:b/>
          <w:bCs/>
        </w:rPr>
        <w:t>2</w:t>
      </w:r>
      <w:r w:rsidRPr="00C038C3">
        <w:rPr>
          <w:b/>
          <w:bCs/>
        </w:rPr>
        <w:t xml:space="preserve">. </w:t>
      </w:r>
      <w:r w:rsidRPr="00C038C3">
        <w:t xml:space="preserve">Predicted </w:t>
      </w:r>
      <w:r w:rsidR="006E5502">
        <w:t xml:space="preserve">Le Cren’s </w:t>
      </w:r>
      <w:r w:rsidRPr="00C038C3">
        <w:t xml:space="preserve">condition </w:t>
      </w:r>
      <w:r w:rsidR="00E569E1">
        <w:t xml:space="preserve">factor </w:t>
      </w:r>
      <w:r w:rsidRPr="00C038C3">
        <w:t xml:space="preserve">with </w:t>
      </w:r>
      <w:r w:rsidR="00C40136">
        <w:t>spatially</w:t>
      </w:r>
      <w:r w:rsidR="0016065B">
        <w:t xml:space="preserve"> </w:t>
      </w:r>
      <w:r w:rsidR="00C40136">
        <w:t xml:space="preserve">varying </w:t>
      </w:r>
      <w:r w:rsidRPr="00C038C3">
        <w:t xml:space="preserve">covariates set to </w:t>
      </w:r>
      <w:r w:rsidR="00C40136">
        <w:t>their true values</w:t>
      </w:r>
      <w:r w:rsidR="004721C5">
        <w:t xml:space="preserve"> </w:t>
      </w:r>
      <w:r w:rsidRPr="00C038C3">
        <w:t>(</w:t>
      </w:r>
      <w:r w:rsidR="00F925E9" w:rsidRPr="00832666">
        <w:t>ICES</w:t>
      </w:r>
      <w:r w:rsidR="005450CC" w:rsidRPr="00832666">
        <w:t xml:space="preserve"> rectangles with missing </w:t>
      </w:r>
      <w:r w:rsidR="00F63CD1" w:rsidRPr="00832666">
        <w:t>pelagi</w:t>
      </w:r>
      <w:r w:rsidR="003C7792" w:rsidRPr="00832666">
        <w:t>c</w:t>
      </w:r>
      <w:r w:rsidR="00F63CD1" w:rsidRPr="00832666">
        <w:t xml:space="preserve"> data were given the </w:t>
      </w:r>
      <w:r w:rsidR="00811D5B">
        <w:t>subdivision</w:t>
      </w:r>
      <w:r w:rsidR="00F63CD1" w:rsidRPr="00832666">
        <w:t xml:space="preserve"> mean</w:t>
      </w:r>
      <w:r w:rsidR="00ED260F" w:rsidRPr="00832666">
        <w:t xml:space="preserve">, see </w:t>
      </w:r>
      <w:r w:rsidR="009C19A3" w:rsidRPr="00832666">
        <w:rPr>
          <w:i/>
          <w:iCs/>
          <w:color w:val="000000" w:themeColor="text1"/>
        </w:rPr>
        <w:t>SI Appendix</w:t>
      </w:r>
      <w:r w:rsidR="009C19A3" w:rsidRPr="00832666">
        <w:rPr>
          <w:color w:val="000000" w:themeColor="text1"/>
        </w:rPr>
        <w:t xml:space="preserve">, Fig. </w:t>
      </w:r>
      <w:del w:id="1233" w:author="Max Lindmark" w:date="2023-01-22T15:34:00Z">
        <w:r w:rsidR="009C19A3" w:rsidRPr="00832666" w:rsidDel="0038772F">
          <w:rPr>
            <w:color w:val="000000" w:themeColor="text1"/>
          </w:rPr>
          <w:delText>S</w:delText>
        </w:r>
        <w:r w:rsidR="00AF5430" w:rsidRPr="00832666" w:rsidDel="0038772F">
          <w:rPr>
            <w:color w:val="000000" w:themeColor="text1"/>
          </w:rPr>
          <w:delText>2</w:delText>
        </w:r>
        <w:r w:rsidR="009B3278" w:rsidDel="0038772F">
          <w:rPr>
            <w:color w:val="000000" w:themeColor="text1"/>
          </w:rPr>
          <w:delText>3</w:delText>
        </w:r>
      </w:del>
      <w:ins w:id="1234" w:author="Max Lindmark" w:date="2023-01-22T15:34:00Z">
        <w:r w:rsidR="0038772F" w:rsidRPr="00832666">
          <w:rPr>
            <w:color w:val="000000" w:themeColor="text1"/>
          </w:rPr>
          <w:t>S2</w:t>
        </w:r>
        <w:r w:rsidR="0038772F">
          <w:rPr>
            <w:color w:val="000000" w:themeColor="text1"/>
          </w:rPr>
          <w:t>6</w:t>
        </w:r>
      </w:ins>
      <w:r w:rsidRPr="00832666">
        <w:t>)</w:t>
      </w:r>
      <w:r w:rsidR="004638BD" w:rsidRPr="00832666">
        <w:t xml:space="preserve">. </w:t>
      </w:r>
      <w:r w:rsidR="00275AE9" w:rsidRPr="00832666">
        <w:t>Included</w:t>
      </w:r>
      <w:r w:rsidR="000658DC" w:rsidRPr="00832666">
        <w:t xml:space="preserve"> in the plot are years </w:t>
      </w:r>
      <w:r w:rsidR="00F83784" w:rsidRPr="00832666">
        <w:rPr>
          <w:color w:val="000000" w:themeColor="text1"/>
        </w:rPr>
        <w:t>1994</w:t>
      </w:r>
      <w:r w:rsidRPr="00832666">
        <w:rPr>
          <w:color w:val="000000" w:themeColor="text1"/>
        </w:rPr>
        <w:t xml:space="preserve">, 2001, 2008, 2018. </w:t>
      </w:r>
      <w:r w:rsidR="00404484">
        <w:rPr>
          <w:color w:val="000000" w:themeColor="text1"/>
        </w:rPr>
        <w:t>Only grid cells with depths between 10</w:t>
      </w:r>
      <w:r w:rsidR="000B7757">
        <w:rPr>
          <w:color w:val="000000" w:themeColor="text1"/>
        </w:rPr>
        <w:t>m</w:t>
      </w:r>
      <w:r w:rsidR="00404484">
        <w:rPr>
          <w:color w:val="000000" w:themeColor="text1"/>
        </w:rPr>
        <w:t xml:space="preserve"> and 1</w:t>
      </w:r>
      <w:r w:rsidR="00C84088">
        <w:rPr>
          <w:color w:val="000000" w:themeColor="text1"/>
        </w:rPr>
        <w:t>1</w:t>
      </w:r>
      <w:r w:rsidR="00404484">
        <w:rPr>
          <w:color w:val="000000" w:themeColor="text1"/>
        </w:rPr>
        <w:t>0</w:t>
      </w:r>
      <w:r w:rsidR="000B7757">
        <w:rPr>
          <w:color w:val="000000" w:themeColor="text1"/>
        </w:rPr>
        <w:t>m</w:t>
      </w:r>
      <w:r w:rsidR="00404484">
        <w:rPr>
          <w:color w:val="000000" w:themeColor="text1"/>
        </w:rPr>
        <w:t xml:space="preserve"> are included in the plot. </w:t>
      </w:r>
      <w:r w:rsidRPr="00832666">
        <w:rPr>
          <w:color w:val="000000" w:themeColor="text1"/>
        </w:rPr>
        <w:t xml:space="preserve">For all years in the series, see </w:t>
      </w:r>
      <w:r w:rsidRPr="00832666">
        <w:rPr>
          <w:i/>
          <w:iCs/>
          <w:color w:val="000000" w:themeColor="text1"/>
        </w:rPr>
        <w:t>SI Appendix</w:t>
      </w:r>
      <w:r w:rsidRPr="00832666">
        <w:rPr>
          <w:color w:val="000000" w:themeColor="text1"/>
        </w:rPr>
        <w:t xml:space="preserve">, Fig. </w:t>
      </w:r>
      <w:del w:id="1235" w:author="Max Lindmark" w:date="2023-01-22T15:35:00Z">
        <w:r w:rsidRPr="00832666" w:rsidDel="00D40112">
          <w:rPr>
            <w:color w:val="000000" w:themeColor="text1"/>
          </w:rPr>
          <w:delText>S</w:delText>
        </w:r>
        <w:r w:rsidR="00871EF3" w:rsidRPr="00832666" w:rsidDel="00D40112">
          <w:rPr>
            <w:color w:val="000000" w:themeColor="text1"/>
          </w:rPr>
          <w:delText>9</w:delText>
        </w:r>
      </w:del>
      <w:ins w:id="1236" w:author="Max Lindmark" w:date="2023-01-22T15:35:00Z">
        <w:r w:rsidR="00D40112" w:rsidRPr="00832666">
          <w:rPr>
            <w:color w:val="000000" w:themeColor="text1"/>
          </w:rPr>
          <w:t>S</w:t>
        </w:r>
        <w:r w:rsidR="00D40112">
          <w:rPr>
            <w:color w:val="000000" w:themeColor="text1"/>
          </w:rPr>
          <w:t>11</w:t>
        </w:r>
      </w:ins>
      <w:r w:rsidRPr="00832666">
        <w:t>.</w:t>
      </w:r>
    </w:p>
    <w:p w14:paraId="291FAC9C" w14:textId="2E78A1F3" w:rsidR="006B13F6" w:rsidRDefault="006B13F6" w:rsidP="0016773C">
      <w:pPr>
        <w:contextualSpacing/>
        <w:mirrorIndents/>
        <w:jc w:val="both"/>
      </w:pPr>
    </w:p>
    <w:p w14:paraId="0437641C" w14:textId="57870E0A" w:rsidR="00043895" w:rsidRDefault="00043895" w:rsidP="0016773C">
      <w:pPr>
        <w:contextualSpacing/>
        <w:jc w:val="center"/>
      </w:pPr>
    </w:p>
    <w:p w14:paraId="73327636" w14:textId="496F15F9" w:rsidR="005D04BA" w:rsidRDefault="005D04BA" w:rsidP="0016773C">
      <w:pPr>
        <w:contextualSpacing/>
        <w:jc w:val="center"/>
      </w:pPr>
    </w:p>
    <w:p w14:paraId="45AAC7A0" w14:textId="2A68C669" w:rsidR="005D04BA" w:rsidRDefault="005D04BA" w:rsidP="0016773C">
      <w:pPr>
        <w:contextualSpacing/>
        <w:jc w:val="center"/>
      </w:pPr>
    </w:p>
    <w:p w14:paraId="10906F88" w14:textId="67B1A698" w:rsidR="005D04BA" w:rsidRDefault="005D04BA" w:rsidP="0016773C">
      <w:pPr>
        <w:contextualSpacing/>
        <w:jc w:val="center"/>
      </w:pPr>
    </w:p>
    <w:p w14:paraId="2550F3C8" w14:textId="48AAAB59" w:rsidR="005D04BA" w:rsidRDefault="005D04BA" w:rsidP="0016773C">
      <w:pPr>
        <w:contextualSpacing/>
        <w:jc w:val="center"/>
      </w:pPr>
    </w:p>
    <w:p w14:paraId="567C4295" w14:textId="604B7460" w:rsidR="005D04BA" w:rsidRDefault="005D04BA" w:rsidP="0016773C">
      <w:pPr>
        <w:contextualSpacing/>
        <w:jc w:val="center"/>
        <w:rPr>
          <w:noProof/>
        </w:rPr>
      </w:pPr>
    </w:p>
    <w:p w14:paraId="49BC6C54" w14:textId="156AFC88" w:rsidR="00390099" w:rsidRDefault="00390099" w:rsidP="00BC490E">
      <w:pPr>
        <w:contextualSpacing/>
        <w:jc w:val="center"/>
        <w:rPr>
          <w:noProof/>
        </w:rPr>
      </w:pPr>
    </w:p>
    <w:p w14:paraId="4466A467" w14:textId="7B69D8A9" w:rsidR="00BC490E" w:rsidRDefault="00BC490E" w:rsidP="00BC490E">
      <w:pPr>
        <w:contextualSpacing/>
        <w:jc w:val="center"/>
        <w:rPr>
          <w:noProof/>
        </w:rPr>
      </w:pPr>
    </w:p>
    <w:p w14:paraId="26A9D617" w14:textId="349CFEC2" w:rsidR="00BC490E" w:rsidRDefault="00BC490E" w:rsidP="00BC490E">
      <w:pPr>
        <w:contextualSpacing/>
        <w:jc w:val="center"/>
        <w:rPr>
          <w:noProof/>
        </w:rPr>
      </w:pPr>
    </w:p>
    <w:p w14:paraId="05E61612" w14:textId="66E96FDA" w:rsidR="00BC490E" w:rsidRDefault="00BC490E" w:rsidP="00BC490E">
      <w:pPr>
        <w:contextualSpacing/>
        <w:jc w:val="center"/>
        <w:rPr>
          <w:noProof/>
        </w:rPr>
      </w:pPr>
    </w:p>
    <w:p w14:paraId="2474EAB2" w14:textId="000AFAD4" w:rsidR="00BC490E" w:rsidRDefault="00BC490E" w:rsidP="00BC490E">
      <w:pPr>
        <w:contextualSpacing/>
        <w:jc w:val="center"/>
        <w:rPr>
          <w:noProof/>
        </w:rPr>
      </w:pPr>
    </w:p>
    <w:p w14:paraId="40453536" w14:textId="3F798DE6" w:rsidR="00BC490E" w:rsidRDefault="00BC490E" w:rsidP="00BC490E">
      <w:pPr>
        <w:contextualSpacing/>
        <w:jc w:val="center"/>
        <w:rPr>
          <w:noProof/>
        </w:rPr>
      </w:pPr>
    </w:p>
    <w:p w14:paraId="3545739E" w14:textId="4D8E5A85" w:rsidR="00BC490E" w:rsidRDefault="00BC490E" w:rsidP="00BC490E">
      <w:pPr>
        <w:contextualSpacing/>
        <w:jc w:val="center"/>
        <w:rPr>
          <w:noProof/>
        </w:rPr>
      </w:pPr>
    </w:p>
    <w:p w14:paraId="69336F5D" w14:textId="33B58548" w:rsidR="00BC490E" w:rsidRDefault="00BC490E" w:rsidP="00BC490E">
      <w:pPr>
        <w:contextualSpacing/>
        <w:jc w:val="center"/>
        <w:rPr>
          <w:noProof/>
        </w:rPr>
      </w:pPr>
    </w:p>
    <w:p w14:paraId="55C6F944" w14:textId="093A1E6D" w:rsidR="00BC490E" w:rsidRDefault="00BC490E" w:rsidP="00BC490E">
      <w:pPr>
        <w:contextualSpacing/>
        <w:jc w:val="center"/>
        <w:rPr>
          <w:noProof/>
        </w:rPr>
      </w:pPr>
    </w:p>
    <w:p w14:paraId="15ADE63C" w14:textId="7E1EBD21" w:rsidR="00BC490E" w:rsidRDefault="00BC490E" w:rsidP="00BC490E">
      <w:pPr>
        <w:contextualSpacing/>
        <w:jc w:val="center"/>
        <w:rPr>
          <w:noProof/>
        </w:rPr>
      </w:pPr>
    </w:p>
    <w:p w14:paraId="7C4A8C80" w14:textId="17DDF1A8" w:rsidR="00BC490E" w:rsidRDefault="00BC490E" w:rsidP="00BC490E">
      <w:pPr>
        <w:contextualSpacing/>
        <w:jc w:val="center"/>
        <w:rPr>
          <w:noProof/>
        </w:rPr>
      </w:pPr>
    </w:p>
    <w:p w14:paraId="388C6EC8" w14:textId="62577A96" w:rsidR="00BC490E" w:rsidRDefault="00BC490E" w:rsidP="00BC490E">
      <w:pPr>
        <w:contextualSpacing/>
        <w:jc w:val="center"/>
        <w:rPr>
          <w:noProof/>
        </w:rPr>
      </w:pPr>
    </w:p>
    <w:p w14:paraId="5106B504" w14:textId="7BEAE04C" w:rsidR="00BC490E" w:rsidRDefault="0012263F" w:rsidP="0016773C">
      <w:pPr>
        <w:contextualSpacing/>
        <w:jc w:val="center"/>
      </w:pPr>
      <w:r>
        <w:rPr>
          <w:noProof/>
        </w:rPr>
        <w:lastRenderedPageBreak/>
        <w:drawing>
          <wp:inline distT="0" distB="0" distL="0" distR="0" wp14:anchorId="7CABAB88" wp14:editId="5CA656BA">
            <wp:extent cx="5733415" cy="57334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extLst>
                        <a:ext uri="{28A0092B-C50C-407E-A947-70E740481C1C}">
                          <a14:useLocalDpi xmlns:a14="http://schemas.microsoft.com/office/drawing/2010/main" val="0"/>
                        </a:ext>
                      </a:extLst>
                    </a:blip>
                    <a:stretch>
                      <a:fillRect/>
                    </a:stretch>
                  </pic:blipFill>
                  <pic:spPr>
                    <a:xfrm>
                      <a:off x="0" y="0"/>
                      <a:ext cx="5733415" cy="5733415"/>
                    </a:xfrm>
                    <a:prstGeom prst="rect">
                      <a:avLst/>
                    </a:prstGeom>
                  </pic:spPr>
                </pic:pic>
              </a:graphicData>
            </a:graphic>
          </wp:inline>
        </w:drawing>
      </w:r>
    </w:p>
    <w:p w14:paraId="10EF680D" w14:textId="4C7C8887" w:rsidR="00E27003" w:rsidRPr="00C038C3" w:rsidRDefault="00E27003" w:rsidP="0016773C">
      <w:pPr>
        <w:contextualSpacing/>
        <w:mirrorIndents/>
        <w:jc w:val="both"/>
      </w:pPr>
      <w:r w:rsidRPr="00FA7014">
        <w:rPr>
          <w:b/>
          <w:bCs/>
        </w:rPr>
        <w:t>Fig. 3.</w:t>
      </w:r>
      <w:r w:rsidRPr="00FA7014">
        <w:t xml:space="preserve"> Mean and 95% confidence interval of standardized coefficients </w:t>
      </w:r>
      <w:r w:rsidR="008153B2">
        <w:t xml:space="preserve">(effect sizes) for covariates </w:t>
      </w:r>
      <w:r w:rsidRPr="00FA7014">
        <w:t>and spatial and spatiotemporal standard deviation (</w:t>
      </w:r>
      <m:oMath>
        <m:sSub>
          <m:sSubPr>
            <m:ctrlPr>
              <w:ins w:id="1237" w:author="Max Lindmark" w:date="2023-01-04T14:57:00Z">
                <w:rPr>
                  <w:rFonts w:ascii="Cambria Math" w:hAnsi="Cambria Math"/>
                  <w:i/>
                </w:rPr>
              </w:ins>
            </m:ctrlPr>
          </m:sSubPr>
          <m:e>
            <m:r>
              <w:rPr>
                <w:rFonts w:ascii="Cambria Math" w:hAnsi="Cambria Math"/>
              </w:rPr>
              <m:t>σ</m:t>
            </m:r>
          </m:e>
          <m:sub>
            <m:r>
              <w:rPr>
                <w:rFonts w:ascii="Cambria Math" w:hAnsi="Cambria Math"/>
              </w:rPr>
              <m:t>E</m:t>
            </m:r>
          </m:sub>
        </m:sSub>
      </m:oMath>
      <w:r w:rsidRPr="00FA7014">
        <w:t xml:space="preserve"> and </w:t>
      </w:r>
      <m:oMath>
        <m:sSub>
          <m:sSubPr>
            <m:ctrlPr>
              <w:ins w:id="1238" w:author="Max Lindmark" w:date="2023-01-04T14:57:00Z">
                <w:rPr>
                  <w:rFonts w:ascii="Cambria Math" w:hAnsi="Cambria Math"/>
                  <w:i/>
                </w:rPr>
              </w:ins>
            </m:ctrlPr>
          </m:sSubPr>
          <m:e>
            <m:r>
              <w:rPr>
                <w:rFonts w:ascii="Cambria Math" w:hAnsi="Cambria Math"/>
              </w:rPr>
              <m:t>σ</m:t>
            </m:r>
          </m:e>
          <m:sub>
            <m:r>
              <w:rPr>
                <w:rFonts w:ascii="Cambria Math" w:hAnsi="Cambria Math"/>
              </w:rPr>
              <m:t>O</m:t>
            </m:r>
          </m:sub>
        </m:sSub>
      </m:oMath>
      <w:r w:rsidRPr="00FA7014">
        <w:t xml:space="preserve">, respectively) in the condition model. The subscript </w:t>
      </w:r>
      <w:r w:rsidRPr="001377EE">
        <w:t>haul</w:t>
      </w:r>
      <w:r w:rsidRPr="00FA7014">
        <w:t xml:space="preserve"> refers to covariate</w:t>
      </w:r>
      <w:r w:rsidR="00BF29A5">
        <w:t>s</w:t>
      </w:r>
      <w:r w:rsidRPr="00FA7014">
        <w:t xml:space="preserve"> estimated at the location of the haul, </w:t>
      </w:r>
      <w:r w:rsidRPr="002804A2">
        <w:t>rec</w:t>
      </w:r>
      <w:r w:rsidRPr="00FA7014">
        <w:t xml:space="preserve"> refers to covariate</w:t>
      </w:r>
      <w:r w:rsidR="00D75BA7">
        <w:t>s</w:t>
      </w:r>
      <w:r w:rsidRPr="00FA7014">
        <w:t xml:space="preserve"> </w:t>
      </w:r>
      <w:r w:rsidR="00091ECF">
        <w:t>at the</w:t>
      </w:r>
      <w:r w:rsidRPr="00FA7014">
        <w:t xml:space="preserve"> ICES statistical rectangle and </w:t>
      </w:r>
      <w:r w:rsidRPr="007E7FE5">
        <w:t>s</w:t>
      </w:r>
      <w:r w:rsidR="00ED1195" w:rsidRPr="007E7FE5">
        <w:t>ub</w:t>
      </w:r>
      <w:r w:rsidRPr="00FA7014">
        <w:t xml:space="preserve"> refers to covariate</w:t>
      </w:r>
      <w:r w:rsidR="00D75BA7">
        <w:t>s</w:t>
      </w:r>
      <w:r w:rsidRPr="00FA7014">
        <w:t xml:space="preserve"> over </w:t>
      </w:r>
      <w:r w:rsidRPr="00FA7014">
        <w:rPr>
          <w:color w:val="000000" w:themeColor="text1"/>
        </w:rPr>
        <w:t>ICES subdivision</w:t>
      </w:r>
      <w:r w:rsidR="0081181D">
        <w:rPr>
          <w:color w:val="000000" w:themeColor="text1"/>
        </w:rPr>
        <w:t>s</w:t>
      </w:r>
      <w:r w:rsidRPr="00FA7014">
        <w:rPr>
          <w:color w:val="000000" w:themeColor="text1"/>
        </w:rPr>
        <w:t xml:space="preserve"> (</w:t>
      </w:r>
      <w:r w:rsidRPr="00FA7014">
        <w:rPr>
          <w:i/>
          <w:iCs/>
          <w:color w:val="000000" w:themeColor="text1"/>
        </w:rPr>
        <w:t>SI Appendix</w:t>
      </w:r>
      <w:r w:rsidRPr="00FA7014">
        <w:rPr>
          <w:color w:val="000000" w:themeColor="text1"/>
        </w:rPr>
        <w:t>, Fig. S</w:t>
      </w:r>
      <w:r w:rsidR="003D58D8" w:rsidRPr="00FA7014">
        <w:rPr>
          <w:color w:val="000000" w:themeColor="text1"/>
        </w:rPr>
        <w:t>1</w:t>
      </w:r>
      <w:r w:rsidRPr="00FA7014">
        <w:rPr>
          <w:color w:val="000000" w:themeColor="text1"/>
        </w:rPr>
        <w:t>).</w:t>
      </w:r>
      <w:r w:rsidR="00867512">
        <w:rPr>
          <w:color w:val="000000" w:themeColor="text1"/>
        </w:rPr>
        <w:t xml:space="preserve"> </w:t>
      </w:r>
      <w:r w:rsidR="001403E7">
        <w:rPr>
          <w:color w:val="000000" w:themeColor="text1"/>
        </w:rPr>
        <w:t>Colors indicate covariate-groups and shapes indicate scale.</w:t>
      </w:r>
    </w:p>
    <w:p w14:paraId="60380CBA" w14:textId="68247242" w:rsidR="00CF4EA9" w:rsidRDefault="00CF4EA9" w:rsidP="0016773C">
      <w:pPr>
        <w:contextualSpacing/>
        <w:mirrorIndents/>
        <w:jc w:val="both"/>
        <w:rPr>
          <w:noProof/>
          <w:lang w:val="sv-SE" w:eastAsia="sv-SE"/>
        </w:rPr>
      </w:pPr>
    </w:p>
    <w:p w14:paraId="59402DF5" w14:textId="6833DF39" w:rsidR="00F73E4D" w:rsidRDefault="00F73E4D" w:rsidP="0016773C">
      <w:pPr>
        <w:contextualSpacing/>
        <w:mirrorIndents/>
        <w:jc w:val="both"/>
        <w:rPr>
          <w:noProof/>
          <w:lang w:val="sv-SE" w:eastAsia="sv-SE"/>
        </w:rPr>
      </w:pPr>
    </w:p>
    <w:p w14:paraId="0FA58C85" w14:textId="0F477E5C" w:rsidR="007015ED" w:rsidRDefault="007015ED" w:rsidP="0016773C">
      <w:pPr>
        <w:contextualSpacing/>
        <w:mirrorIndents/>
        <w:jc w:val="both"/>
        <w:rPr>
          <w:ins w:id="1239" w:author="Max Lindmark" w:date="2023-01-10T19:44:00Z"/>
        </w:rPr>
      </w:pPr>
    </w:p>
    <w:p w14:paraId="0C4E7811" w14:textId="64468925" w:rsidR="00B94728" w:rsidRDefault="00B94728" w:rsidP="009A4907">
      <w:pPr>
        <w:contextualSpacing/>
        <w:mirrorIndents/>
        <w:jc w:val="both"/>
      </w:pPr>
    </w:p>
    <w:p w14:paraId="010839DF" w14:textId="5289F1AB" w:rsidR="009A4907" w:rsidRDefault="009A4907" w:rsidP="009A4907">
      <w:pPr>
        <w:contextualSpacing/>
        <w:mirrorIndents/>
        <w:jc w:val="both"/>
      </w:pPr>
    </w:p>
    <w:p w14:paraId="110900E5" w14:textId="68642F27" w:rsidR="009A4907" w:rsidRDefault="009A4907" w:rsidP="009A4907">
      <w:pPr>
        <w:contextualSpacing/>
        <w:mirrorIndents/>
        <w:jc w:val="both"/>
      </w:pPr>
    </w:p>
    <w:p w14:paraId="6671C8AD" w14:textId="5CA94B1A" w:rsidR="009A4907" w:rsidRDefault="009A4907" w:rsidP="009A4907">
      <w:pPr>
        <w:contextualSpacing/>
        <w:mirrorIndents/>
        <w:jc w:val="both"/>
      </w:pPr>
    </w:p>
    <w:p w14:paraId="65B313F0" w14:textId="4A218281" w:rsidR="009A4907" w:rsidRDefault="009A4907" w:rsidP="009A4907">
      <w:pPr>
        <w:contextualSpacing/>
        <w:mirrorIndents/>
        <w:jc w:val="both"/>
      </w:pPr>
    </w:p>
    <w:p w14:paraId="02985959" w14:textId="5729FDEC" w:rsidR="009A4907" w:rsidRDefault="009A4907" w:rsidP="009A4907">
      <w:pPr>
        <w:contextualSpacing/>
        <w:mirrorIndents/>
        <w:jc w:val="both"/>
      </w:pPr>
    </w:p>
    <w:p w14:paraId="00FF27FF" w14:textId="00024E80" w:rsidR="009A4907" w:rsidRDefault="009A4907" w:rsidP="009A4907">
      <w:pPr>
        <w:contextualSpacing/>
        <w:mirrorIndents/>
        <w:jc w:val="both"/>
      </w:pPr>
    </w:p>
    <w:p w14:paraId="738A41DD" w14:textId="54C038D3" w:rsidR="009A4907" w:rsidRDefault="009A4907" w:rsidP="009A4907">
      <w:pPr>
        <w:contextualSpacing/>
        <w:mirrorIndents/>
        <w:jc w:val="both"/>
      </w:pPr>
    </w:p>
    <w:p w14:paraId="6D50EA57" w14:textId="7455AD15" w:rsidR="009A4907" w:rsidRDefault="009A4907" w:rsidP="009A4907">
      <w:pPr>
        <w:contextualSpacing/>
        <w:mirrorIndents/>
        <w:jc w:val="both"/>
      </w:pPr>
    </w:p>
    <w:p w14:paraId="15DDF192" w14:textId="597486A0" w:rsidR="009A4907" w:rsidRPr="00C038C3" w:rsidRDefault="007F34DD" w:rsidP="0016773C">
      <w:pPr>
        <w:contextualSpacing/>
        <w:mirrorIndents/>
        <w:jc w:val="both"/>
      </w:pPr>
      <w:r>
        <w:rPr>
          <w:noProof/>
        </w:rPr>
        <w:lastRenderedPageBreak/>
        <w:drawing>
          <wp:inline distT="0" distB="0" distL="0" distR="0" wp14:anchorId="665D924C" wp14:editId="594D30F1">
            <wp:extent cx="5733415" cy="50660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8">
                      <a:extLst>
                        <a:ext uri="{28A0092B-C50C-407E-A947-70E740481C1C}">
                          <a14:useLocalDpi xmlns:a14="http://schemas.microsoft.com/office/drawing/2010/main" val="0"/>
                        </a:ext>
                      </a:extLst>
                    </a:blip>
                    <a:stretch>
                      <a:fillRect/>
                    </a:stretch>
                  </pic:blipFill>
                  <pic:spPr>
                    <a:xfrm>
                      <a:off x="0" y="0"/>
                      <a:ext cx="5733415" cy="5066030"/>
                    </a:xfrm>
                    <a:prstGeom prst="rect">
                      <a:avLst/>
                    </a:prstGeom>
                  </pic:spPr>
                </pic:pic>
              </a:graphicData>
            </a:graphic>
          </wp:inline>
        </w:drawing>
      </w:r>
    </w:p>
    <w:p w14:paraId="1642A234" w14:textId="71A7F5CA" w:rsidR="00E27003" w:rsidRPr="00C038C3" w:rsidRDefault="00E27003" w:rsidP="0016773C">
      <w:pPr>
        <w:contextualSpacing/>
        <w:mirrorIndents/>
        <w:jc w:val="both"/>
        <w:rPr>
          <w:b/>
          <w:bCs/>
          <w:color w:val="000000" w:themeColor="text1"/>
        </w:rPr>
      </w:pPr>
      <w:r w:rsidRPr="00C038C3">
        <w:rPr>
          <w:b/>
          <w:bCs/>
        </w:rPr>
        <w:t>Fig. 4.</w:t>
      </w:r>
      <w:r w:rsidRPr="00C038C3">
        <w:t xml:space="preserve"> </w:t>
      </w:r>
      <w:del w:id="1240" w:author="Max Lindmark" w:date="2023-01-10T19:45:00Z">
        <w:r w:rsidRPr="00C038C3" w:rsidDel="00B94728">
          <w:delText xml:space="preserve">A) </w:delText>
        </w:r>
      </w:del>
      <w:ins w:id="1241" w:author="Max Lindmark" w:date="2023-01-10T12:50:00Z">
        <w:r w:rsidR="00C34928">
          <w:t xml:space="preserve">Biomass index from </w:t>
        </w:r>
      </w:ins>
      <w:del w:id="1242" w:author="Max Lindmark" w:date="2023-01-10T12:50:00Z">
        <w:r w:rsidRPr="00C038C3" w:rsidDel="00C34928">
          <w:delText xml:space="preserve">Predicted biomass from </w:delText>
        </w:r>
      </w:del>
      <w:r w:rsidRPr="00C038C3">
        <w:t xml:space="preserve">the spatiotemporal </w:t>
      </w:r>
      <w:r w:rsidR="007E0A73">
        <w:t>density</w:t>
      </w:r>
      <w:r w:rsidR="007E0A73" w:rsidRPr="00C038C3">
        <w:t xml:space="preserve"> </w:t>
      </w:r>
      <w:r w:rsidRPr="002619B3">
        <w:t xml:space="preserve">model </w:t>
      </w:r>
      <w:r w:rsidR="00075CAC" w:rsidRPr="002619B3">
        <w:t>by</w:t>
      </w:r>
      <w:r w:rsidR="00075CAC">
        <w:t xml:space="preserve"> </w:t>
      </w:r>
      <w:r w:rsidR="008075A3">
        <w:t xml:space="preserve">ICES </w:t>
      </w:r>
      <w:r w:rsidR="00811D5B">
        <w:t>subdivision</w:t>
      </w:r>
      <w:r w:rsidRPr="00C038C3">
        <w:t xml:space="preserve"> (</w:t>
      </w:r>
      <w:ins w:id="1243" w:author="Max Lindmark" w:date="2023-01-10T19:45:00Z">
        <w:r w:rsidR="00B94728">
          <w:t>A</w:t>
        </w:r>
      </w:ins>
      <w:del w:id="1244" w:author="Max Lindmark" w:date="2023-01-10T19:45:00Z">
        <w:r w:rsidRPr="00C038C3" w:rsidDel="00B94728">
          <w:delText>B</w:delText>
        </w:r>
      </w:del>
      <w:r w:rsidRPr="00C038C3">
        <w:t>)</w:t>
      </w:r>
      <w:r w:rsidR="00075CAC">
        <w:t xml:space="preserve"> and total across </w:t>
      </w:r>
      <w:r w:rsidR="00922EEF">
        <w:t xml:space="preserve">all </w:t>
      </w:r>
      <w:r w:rsidR="00811D5B">
        <w:t>subdivision</w:t>
      </w:r>
      <w:r w:rsidR="00473F7D">
        <w:t>s</w:t>
      </w:r>
      <w:ins w:id="1245" w:author="Max Lindmark" w:date="2023-01-10T19:45:00Z">
        <w:r w:rsidR="00B94728">
          <w:t xml:space="preserve"> (B)</w:t>
        </w:r>
      </w:ins>
      <w:r w:rsidR="00473F7D">
        <w:t>.</w:t>
      </w:r>
      <w:r w:rsidRPr="00C038C3">
        <w:t xml:space="preserve"> </w:t>
      </w:r>
      <w:ins w:id="1246" w:author="Max Lindmark" w:date="2023-01-10T19:45:00Z">
        <w:r w:rsidR="00B94728">
          <w:t xml:space="preserve">Panel C depicts </w:t>
        </w:r>
      </w:ins>
      <w:del w:id="1247" w:author="Max Lindmark" w:date="2023-01-10T19:45:00Z">
        <w:r w:rsidR="00064740" w:rsidDel="00B94728">
          <w:delText xml:space="preserve">C) </w:delText>
        </w:r>
        <w:r w:rsidRPr="00C038C3" w:rsidDel="00B94728">
          <w:delText>P</w:delText>
        </w:r>
      </w:del>
      <w:ins w:id="1248" w:author="Max Lindmark" w:date="2023-01-10T19:45:00Z">
        <w:r w:rsidR="00B94728">
          <w:t>p</w:t>
        </w:r>
      </w:ins>
      <w:r w:rsidRPr="00C038C3">
        <w:t xml:space="preserve">redicted </w:t>
      </w:r>
      <w:ins w:id="1249" w:author="Max Lindmark" w:date="2023-01-10T12:49:00Z">
        <w:r w:rsidR="007354F8">
          <w:t xml:space="preserve">biomass </w:t>
        </w:r>
      </w:ins>
      <w:r w:rsidRPr="00C038C3">
        <w:t xml:space="preserve">density </w:t>
      </w:r>
      <w:r w:rsidR="002E1C76">
        <w:t>(</w:t>
      </w:r>
      <w:r w:rsidR="008857AD">
        <w:t>kg/km</w:t>
      </w:r>
      <w:r w:rsidR="008857AD" w:rsidRPr="002E1C76">
        <w:rPr>
          <w:vertAlign w:val="superscript"/>
        </w:rPr>
        <w:t>2</w:t>
      </w:r>
      <w:r w:rsidR="002E1C76">
        <w:t xml:space="preserve">) </w:t>
      </w:r>
      <w:r w:rsidRPr="00C038C3">
        <w:t xml:space="preserve">in select years </w:t>
      </w:r>
      <w:r w:rsidR="00821864">
        <w:t>(</w:t>
      </w:r>
      <w:r w:rsidRPr="00C038C3">
        <w:t>199</w:t>
      </w:r>
      <w:r w:rsidR="006014BF">
        <w:t>4</w:t>
      </w:r>
      <w:r w:rsidRPr="00C038C3">
        <w:t xml:space="preserve"> and 201</w:t>
      </w:r>
      <w:r w:rsidR="005F1604">
        <w:t>8</w:t>
      </w:r>
      <w:r w:rsidR="00821864">
        <w:t>)</w:t>
      </w:r>
      <w:r w:rsidR="00F47DD0">
        <w:t>. F</w:t>
      </w:r>
      <w:r w:rsidRPr="00C038C3">
        <w:t xml:space="preserve">or all years in the series, see </w:t>
      </w:r>
      <w:r w:rsidRPr="00C038C3">
        <w:rPr>
          <w:i/>
          <w:iCs/>
        </w:rPr>
        <w:t xml:space="preserve">SI </w:t>
      </w:r>
      <w:r w:rsidRPr="00C038C3">
        <w:rPr>
          <w:i/>
          <w:iCs/>
          <w:color w:val="000000" w:themeColor="text1"/>
        </w:rPr>
        <w:t>Appendix</w:t>
      </w:r>
      <w:r w:rsidRPr="00C038C3">
        <w:rPr>
          <w:color w:val="000000" w:themeColor="text1"/>
        </w:rPr>
        <w:t>, Fig. S</w:t>
      </w:r>
      <w:del w:id="1250" w:author="Max Lindmark" w:date="2023-01-22T15:35:00Z">
        <w:r w:rsidR="0099372B" w:rsidRPr="00C038C3" w:rsidDel="00DF4023">
          <w:rPr>
            <w:color w:val="000000" w:themeColor="text1"/>
          </w:rPr>
          <w:delText>1</w:delText>
        </w:r>
        <w:r w:rsidR="00603EC5" w:rsidDel="00DF4023">
          <w:rPr>
            <w:color w:val="000000" w:themeColor="text1"/>
          </w:rPr>
          <w:delText>7</w:delText>
        </w:r>
      </w:del>
      <w:ins w:id="1251" w:author="Max Lindmark" w:date="2023-01-22T15:35:00Z">
        <w:r w:rsidR="00DF4023">
          <w:rPr>
            <w:color w:val="000000" w:themeColor="text1"/>
          </w:rPr>
          <w:t>21</w:t>
        </w:r>
      </w:ins>
      <w:r w:rsidRPr="00C038C3">
        <w:rPr>
          <w:color w:val="000000" w:themeColor="text1"/>
        </w:rPr>
        <w:t>.</w:t>
      </w:r>
      <w:r w:rsidR="0022045E">
        <w:rPr>
          <w:color w:val="000000" w:themeColor="text1"/>
        </w:rPr>
        <w:t xml:space="preserve"> Only grid cells with depths between 10 and 1</w:t>
      </w:r>
      <w:r w:rsidR="008658CF">
        <w:rPr>
          <w:color w:val="000000" w:themeColor="text1"/>
        </w:rPr>
        <w:t>1</w:t>
      </w:r>
      <w:r w:rsidR="0022045E">
        <w:rPr>
          <w:color w:val="000000" w:themeColor="text1"/>
        </w:rPr>
        <w:t>0 are included in the plot.</w:t>
      </w:r>
    </w:p>
    <w:p w14:paraId="155570F2" w14:textId="77777777" w:rsidR="00E27003" w:rsidRPr="00C038C3" w:rsidRDefault="00E27003" w:rsidP="0016773C">
      <w:pPr>
        <w:contextualSpacing/>
        <w:mirrorIndents/>
        <w:jc w:val="both"/>
      </w:pPr>
    </w:p>
    <w:p w14:paraId="09DAB568" w14:textId="77777777" w:rsidR="00E27003" w:rsidRPr="00C038C3" w:rsidRDefault="00E27003" w:rsidP="0016773C">
      <w:pPr>
        <w:contextualSpacing/>
        <w:mirrorIndents/>
        <w:jc w:val="both"/>
      </w:pPr>
    </w:p>
    <w:p w14:paraId="266E00D1" w14:textId="77777777" w:rsidR="00E27003" w:rsidRPr="00C038C3" w:rsidRDefault="00E27003" w:rsidP="0016773C">
      <w:pPr>
        <w:contextualSpacing/>
        <w:mirrorIndents/>
        <w:jc w:val="both"/>
      </w:pPr>
    </w:p>
    <w:p w14:paraId="1E93C7B4" w14:textId="7B9D4B9A" w:rsidR="002558CF" w:rsidRDefault="002558CF" w:rsidP="0016773C">
      <w:pPr>
        <w:contextualSpacing/>
        <w:mirrorIndents/>
        <w:jc w:val="center"/>
      </w:pPr>
    </w:p>
    <w:p w14:paraId="5C6A42BD" w14:textId="4CE8C346" w:rsidR="001F4352" w:rsidRDefault="001F4352" w:rsidP="0016773C">
      <w:pPr>
        <w:contextualSpacing/>
        <w:mirrorIndents/>
        <w:jc w:val="center"/>
      </w:pPr>
    </w:p>
    <w:p w14:paraId="18984559" w14:textId="36290F6A" w:rsidR="001F4352" w:rsidRDefault="001F4352" w:rsidP="0016773C">
      <w:pPr>
        <w:contextualSpacing/>
        <w:mirrorIndents/>
        <w:jc w:val="center"/>
      </w:pPr>
    </w:p>
    <w:p w14:paraId="604113EC" w14:textId="0B71E501" w:rsidR="001F4352" w:rsidRDefault="001F4352" w:rsidP="0016773C">
      <w:pPr>
        <w:contextualSpacing/>
        <w:mirrorIndents/>
        <w:jc w:val="center"/>
      </w:pPr>
    </w:p>
    <w:p w14:paraId="2B6B1A5A" w14:textId="7A650FAD" w:rsidR="002D6BB3" w:rsidRDefault="002D6BB3" w:rsidP="0016773C">
      <w:pPr>
        <w:contextualSpacing/>
        <w:mirrorIndents/>
        <w:jc w:val="center"/>
      </w:pPr>
    </w:p>
    <w:p w14:paraId="12176A8B" w14:textId="3D145661" w:rsidR="002D6BB3" w:rsidRDefault="002D6BB3" w:rsidP="0016773C">
      <w:pPr>
        <w:contextualSpacing/>
        <w:mirrorIndents/>
        <w:jc w:val="center"/>
      </w:pPr>
    </w:p>
    <w:p w14:paraId="50428A13" w14:textId="16D41961" w:rsidR="002D6BB3" w:rsidRDefault="002D6BB3" w:rsidP="0016773C">
      <w:pPr>
        <w:contextualSpacing/>
        <w:mirrorIndents/>
        <w:jc w:val="center"/>
      </w:pPr>
    </w:p>
    <w:p w14:paraId="61DE62CC" w14:textId="7AEB0310" w:rsidR="002D6BB3" w:rsidRDefault="002D6BB3" w:rsidP="0016773C">
      <w:pPr>
        <w:contextualSpacing/>
        <w:mirrorIndents/>
        <w:jc w:val="center"/>
      </w:pPr>
    </w:p>
    <w:p w14:paraId="24E169AF" w14:textId="034E1726" w:rsidR="002D6BB3" w:rsidRDefault="002D6BB3" w:rsidP="0016773C">
      <w:pPr>
        <w:contextualSpacing/>
        <w:mirrorIndents/>
        <w:jc w:val="center"/>
      </w:pPr>
    </w:p>
    <w:p w14:paraId="65DAC11A" w14:textId="5A08A9E5" w:rsidR="002D6BB3" w:rsidRDefault="002D6BB3" w:rsidP="0016773C">
      <w:pPr>
        <w:contextualSpacing/>
        <w:mirrorIndents/>
        <w:jc w:val="center"/>
      </w:pPr>
    </w:p>
    <w:p w14:paraId="196AA550" w14:textId="7F59914B" w:rsidR="002D6BB3" w:rsidRDefault="002D6BB3" w:rsidP="0016773C">
      <w:pPr>
        <w:contextualSpacing/>
        <w:mirrorIndents/>
        <w:jc w:val="center"/>
      </w:pPr>
    </w:p>
    <w:p w14:paraId="2A27E056" w14:textId="162D67B7" w:rsidR="002D6BB3" w:rsidRDefault="002D6BB3" w:rsidP="0016773C">
      <w:pPr>
        <w:contextualSpacing/>
        <w:mirrorIndents/>
        <w:jc w:val="center"/>
      </w:pPr>
    </w:p>
    <w:p w14:paraId="66F09778" w14:textId="30F66E2A" w:rsidR="002D6BB3" w:rsidRDefault="002D6BB3" w:rsidP="0016773C">
      <w:pPr>
        <w:contextualSpacing/>
        <w:mirrorIndents/>
        <w:jc w:val="center"/>
      </w:pPr>
    </w:p>
    <w:p w14:paraId="78ED1433" w14:textId="79848A42" w:rsidR="002D6BB3" w:rsidRDefault="002D6BB3" w:rsidP="0016773C">
      <w:pPr>
        <w:contextualSpacing/>
        <w:mirrorIndents/>
        <w:jc w:val="center"/>
      </w:pPr>
    </w:p>
    <w:p w14:paraId="6CB8FF36" w14:textId="5631354B" w:rsidR="002D6BB3" w:rsidRDefault="009A2756" w:rsidP="0016773C">
      <w:pPr>
        <w:contextualSpacing/>
        <w:mirrorIndents/>
        <w:jc w:val="center"/>
      </w:pPr>
      <w:r>
        <w:rPr>
          <w:noProof/>
        </w:rPr>
        <w:lastRenderedPageBreak/>
        <w:drawing>
          <wp:inline distT="0" distB="0" distL="0" distR="0" wp14:anchorId="38D66D4A" wp14:editId="61B62ECB">
            <wp:extent cx="5028943" cy="5398477"/>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9">
                      <a:extLst>
                        <a:ext uri="{28A0092B-C50C-407E-A947-70E740481C1C}">
                          <a14:useLocalDpi xmlns:a14="http://schemas.microsoft.com/office/drawing/2010/main" val="0"/>
                        </a:ext>
                      </a:extLst>
                    </a:blip>
                    <a:srcRect t="6045" b="5577"/>
                    <a:stretch/>
                  </pic:blipFill>
                  <pic:spPr bwMode="auto">
                    <a:xfrm>
                      <a:off x="0" y="0"/>
                      <a:ext cx="5029200" cy="5398753"/>
                    </a:xfrm>
                    <a:prstGeom prst="rect">
                      <a:avLst/>
                    </a:prstGeom>
                    <a:ln>
                      <a:noFill/>
                    </a:ln>
                    <a:extLst>
                      <a:ext uri="{53640926-AAD7-44D8-BBD7-CCE9431645EC}">
                        <a14:shadowObscured xmlns:a14="http://schemas.microsoft.com/office/drawing/2010/main"/>
                      </a:ext>
                    </a:extLst>
                  </pic:spPr>
                </pic:pic>
              </a:graphicData>
            </a:graphic>
          </wp:inline>
        </w:drawing>
      </w:r>
    </w:p>
    <w:p w14:paraId="176B450A" w14:textId="7331291F" w:rsidR="00E27003" w:rsidRDefault="00E27003">
      <w:pPr>
        <w:contextualSpacing/>
        <w:mirrorIndents/>
        <w:jc w:val="both"/>
        <w:rPr>
          <w:ins w:id="1252" w:author="Max Lindmark" w:date="2023-01-21T20:46:00Z"/>
        </w:rPr>
      </w:pPr>
      <w:r w:rsidRPr="00C038C3">
        <w:rPr>
          <w:b/>
          <w:bCs/>
        </w:rPr>
        <w:t xml:space="preserve">Fig. </w:t>
      </w:r>
      <w:r w:rsidR="003A1908">
        <w:rPr>
          <w:b/>
          <w:bCs/>
        </w:rPr>
        <w:t>5</w:t>
      </w:r>
      <w:r w:rsidRPr="00C038C3">
        <w:rPr>
          <w:b/>
          <w:bCs/>
        </w:rPr>
        <w:t>.</w:t>
      </w:r>
      <w:r w:rsidRPr="00C038C3">
        <w:t xml:space="preserve"> </w:t>
      </w:r>
      <w:del w:id="1253" w:author="Max Lindmark" w:date="2023-01-10T19:43:00Z">
        <w:r w:rsidR="00DE073C" w:rsidDel="0084330A">
          <w:delText xml:space="preserve">(A) </w:delText>
        </w:r>
      </w:del>
      <w:r w:rsidRPr="00C038C3">
        <w:t>Bathymetry</w:t>
      </w:r>
      <w:ins w:id="1254" w:author="Max Lindmark" w:date="2023-01-10T19:43:00Z">
        <w:r w:rsidR="0084330A">
          <w:t xml:space="preserve"> (A)</w:t>
        </w:r>
      </w:ins>
      <w:ins w:id="1255" w:author="Max Lindmark" w:date="2023-01-10T14:02:00Z">
        <w:r w:rsidR="00400ADA">
          <w:t xml:space="preserve">, </w:t>
        </w:r>
      </w:ins>
      <w:del w:id="1256" w:author="Max Lindmark" w:date="2023-01-10T14:02:00Z">
        <w:r w:rsidRPr="00C038C3" w:rsidDel="00400ADA">
          <w:delText xml:space="preserve"> </w:delText>
        </w:r>
        <w:r w:rsidR="004A5A14" w:rsidDel="00400ADA">
          <w:delText xml:space="preserve">and </w:delText>
        </w:r>
      </w:del>
      <w:del w:id="1257" w:author="Max Lindmark" w:date="2023-01-10T19:43:00Z">
        <w:r w:rsidR="000D7625" w:rsidDel="0084330A">
          <w:delText>(B)</w:delText>
        </w:r>
      </w:del>
      <w:r w:rsidR="000D7625" w:rsidDel="000D7625">
        <w:t xml:space="preserve"> </w:t>
      </w:r>
      <w:r w:rsidR="004A5A14">
        <w:t>oxygen concentration</w:t>
      </w:r>
      <w:ins w:id="1258" w:author="Max Lindmark" w:date="2023-01-10T14:03:00Z">
        <w:r w:rsidR="00A41751">
          <w:t xml:space="preserve"> </w:t>
        </w:r>
      </w:ins>
      <w:ins w:id="1259" w:author="Max Lindmark" w:date="2023-01-10T19:43:00Z">
        <w:r w:rsidR="0084330A">
          <w:t xml:space="preserve">(B), </w:t>
        </w:r>
      </w:ins>
      <w:ins w:id="1260" w:author="Max Lindmark" w:date="2023-01-10T14:03:00Z">
        <w:r w:rsidR="00A41751">
          <w:t xml:space="preserve">and </w:t>
        </w:r>
      </w:ins>
      <w:ins w:id="1261" w:author="Max Lindmark" w:date="2023-01-10T14:04:00Z">
        <w:r w:rsidR="00A41751">
          <w:t>temperature</w:t>
        </w:r>
      </w:ins>
      <w:r w:rsidR="00700A1A">
        <w:t xml:space="preserve"> </w:t>
      </w:r>
      <w:ins w:id="1262" w:author="Max Lindmark" w:date="2023-01-10T14:02:00Z">
        <w:r w:rsidR="009D221F">
          <w:t xml:space="preserve">(C) </w:t>
        </w:r>
      </w:ins>
      <w:r w:rsidR="00700A1A">
        <w:t>(</w:t>
      </w:r>
      <w:ins w:id="1263" w:author="Max Lindmark" w:date="2023-01-10T14:02:00Z">
        <w:r w:rsidR="00B13C42">
          <w:t xml:space="preserve">B-C </w:t>
        </w:r>
      </w:ins>
      <w:r w:rsidR="00700A1A">
        <w:t xml:space="preserve">exemplified using year </w:t>
      </w:r>
      <w:r w:rsidR="00E34669">
        <w:t>2006</w:t>
      </w:r>
      <w:r w:rsidR="00CC1AC2">
        <w:t>)</w:t>
      </w:r>
      <w:r w:rsidR="00171033">
        <w:t xml:space="preserve"> </w:t>
      </w:r>
      <w:r w:rsidR="004A5A14">
        <w:t xml:space="preserve">in </w:t>
      </w:r>
      <w:r w:rsidRPr="00C038C3">
        <w:t>the study area</w:t>
      </w:r>
      <w:r w:rsidR="00EE31EF">
        <w:t xml:space="preserve">. Panels </w:t>
      </w:r>
      <w:del w:id="1264" w:author="Max Lindmark" w:date="2023-01-10T19:42:00Z">
        <w:r w:rsidR="00771EAE" w:rsidDel="0084330A">
          <w:delText>(</w:delText>
        </w:r>
      </w:del>
      <w:ins w:id="1265" w:author="Max Lindmark" w:date="2023-01-10T19:42:00Z">
        <w:r w:rsidR="0084330A">
          <w:t>D</w:t>
        </w:r>
      </w:ins>
      <w:del w:id="1266" w:author="Max Lindmark" w:date="2023-01-10T19:42:00Z">
        <w:r w:rsidR="00771EAE" w:rsidDel="0084330A">
          <w:delText>)</w:delText>
        </w:r>
        <w:r w:rsidR="00EE31EF" w:rsidDel="0084330A">
          <w:delText xml:space="preserve"> and </w:delText>
        </w:r>
        <w:r w:rsidR="00771EAE" w:rsidDel="0084330A">
          <w:delText>(</w:delText>
        </w:r>
        <w:r w:rsidR="00EE31EF" w:rsidDel="0084330A">
          <w:delText>D</w:delText>
        </w:r>
      </w:del>
      <w:ins w:id="1267" w:author="Max Lindmark" w:date="2023-01-10T19:42:00Z">
        <w:r w:rsidR="0084330A">
          <w:t>-F</w:t>
        </w:r>
      </w:ins>
      <w:del w:id="1268" w:author="Max Lindmark" w:date="2023-01-10T19:42:00Z">
        <w:r w:rsidR="00EE31EF" w:rsidDel="0084330A">
          <w:delText>)</w:delText>
        </w:r>
      </w:del>
      <w:r w:rsidR="00EE31EF">
        <w:t xml:space="preserve"> illustrate </w:t>
      </w:r>
      <w:r w:rsidR="006B7B27">
        <w:t>depth</w:t>
      </w:r>
      <w:ins w:id="1269" w:author="Max Lindmark" w:date="2023-01-10T19:43:00Z">
        <w:r w:rsidR="00033EFD">
          <w:t xml:space="preserve">, </w:t>
        </w:r>
      </w:ins>
      <w:del w:id="1270" w:author="Max Lindmark" w:date="2023-01-10T19:43:00Z">
        <w:r w:rsidR="006B7B27" w:rsidDel="00033EFD">
          <w:delText xml:space="preserve"> and </w:delText>
        </w:r>
      </w:del>
      <w:r w:rsidR="006B7B27">
        <w:t>oxygen</w:t>
      </w:r>
      <w:ins w:id="1271" w:author="Max Lindmark" w:date="2023-01-10T19:43:00Z">
        <w:r w:rsidR="00033EFD">
          <w:t>, and temperature</w:t>
        </w:r>
      </w:ins>
      <w:ins w:id="1272" w:author="Max Lindmark" w:date="2023-01-10T19:44:00Z">
        <w:r w:rsidR="00033EFD">
          <w:t xml:space="preserve">, respectively, </w:t>
        </w:r>
      </w:ins>
      <w:del w:id="1273" w:author="Max Lindmark" w:date="2023-01-10T19:43:00Z">
        <w:r w:rsidR="006B7B27" w:rsidDel="00033EFD">
          <w:delText xml:space="preserve"> </w:delText>
        </w:r>
      </w:del>
      <w:r w:rsidR="005F4D93" w:rsidRPr="00C038C3">
        <w:t>weighted by predicted cod density</w:t>
      </w:r>
      <w:del w:id="1274" w:author="Max Lindmark" w:date="2023-01-10T19:44:00Z">
        <w:r w:rsidR="00836C89" w:rsidDel="00033EFD">
          <w:delText>, respectively</w:delText>
        </w:r>
      </w:del>
      <w:r w:rsidR="005F4D93">
        <w:t xml:space="preserve">. </w:t>
      </w:r>
      <w:r w:rsidR="00CD5917">
        <w:t>Colors</w:t>
      </w:r>
      <w:r w:rsidR="00F469BE">
        <w:t xml:space="preserve"> indicate </w:t>
      </w:r>
      <w:r w:rsidR="00FD373D">
        <w:t xml:space="preserve">biomass-weighted </w:t>
      </w:r>
      <w:r w:rsidR="00F469BE">
        <w:t xml:space="preserve">quantiles </w:t>
      </w:r>
      <w:r w:rsidR="0047439D">
        <w:t>(</w:t>
      </w:r>
      <w:r w:rsidRPr="00C038C3">
        <w:t>1</w:t>
      </w:r>
      <w:r w:rsidRPr="00C038C3">
        <w:rPr>
          <w:vertAlign w:val="superscript"/>
        </w:rPr>
        <w:t>st</w:t>
      </w:r>
      <w:r w:rsidR="00F469BE">
        <w:t xml:space="preserve"> quartile, median and 3</w:t>
      </w:r>
      <w:r w:rsidR="00F469BE" w:rsidRPr="00F469BE">
        <w:rPr>
          <w:vertAlign w:val="superscript"/>
        </w:rPr>
        <w:t>rd</w:t>
      </w:r>
      <w:r w:rsidRPr="00C038C3">
        <w:t xml:space="preserve"> </w:t>
      </w:r>
      <w:r w:rsidR="00F469BE">
        <w:t>quartile</w:t>
      </w:r>
      <w:r w:rsidR="00035277">
        <w:t>)</w:t>
      </w:r>
      <w:r w:rsidR="00FD373D">
        <w:t>, as well as the un-weighted average</w:t>
      </w:r>
      <w:r w:rsidR="00585288">
        <w:t xml:space="preserve"> (green dashed line)</w:t>
      </w:r>
      <w:r w:rsidR="00FD373D">
        <w:t xml:space="preserve"> at depths corresponding to the average interquartile range (29–61</w:t>
      </w:r>
      <w:r w:rsidR="00163B22">
        <w:t xml:space="preserve"> </w:t>
      </w:r>
      <w:r w:rsidR="008A7921">
        <w:t>m)</w:t>
      </w:r>
      <w:r w:rsidR="00035277">
        <w:t xml:space="preserve">. </w:t>
      </w:r>
      <w:r w:rsidR="000128DF">
        <w:t>L</w:t>
      </w:r>
      <w:r w:rsidR="001233D5">
        <w:t>ines depict</w:t>
      </w:r>
      <w:r w:rsidR="003369CD">
        <w:t xml:space="preserve"> </w:t>
      </w:r>
      <w:r w:rsidR="00ED46ED">
        <w:t>generalized additive model (</w:t>
      </w:r>
      <w:r w:rsidR="00DC7DB1">
        <w:t>GAM</w:t>
      </w:r>
      <w:r w:rsidR="00ED46ED">
        <w:t>)</w:t>
      </w:r>
      <w:r w:rsidR="00DC7DB1">
        <w:t xml:space="preserve"> </w:t>
      </w:r>
      <w:r w:rsidR="00011406">
        <w:t xml:space="preserve">fits </w:t>
      </w:r>
      <w:r w:rsidR="00D41543">
        <w:t>(</w:t>
      </w:r>
      <m:oMath>
        <m:r>
          <w:rPr>
            <w:rFonts w:ascii="Cambria Math" w:hAnsi="Cambria Math"/>
          </w:rPr>
          <m:t>k</m:t>
        </m:r>
      </m:oMath>
      <w:r w:rsidR="00D41543">
        <w:t>=4)</w:t>
      </w:r>
      <w:r w:rsidRPr="00C038C3">
        <w:t>.</w:t>
      </w:r>
    </w:p>
    <w:p w14:paraId="1BEA06EB" w14:textId="3B7657F4" w:rsidR="00D60E88" w:rsidRPr="00C038C3" w:rsidRDefault="00D60E88">
      <w:pPr>
        <w:contextualSpacing/>
        <w:mirrorIndents/>
        <w:jc w:val="both"/>
        <w:pPrChange w:id="1275" w:author="Max Lindmark" w:date="2023-01-21T21:37:00Z">
          <w:pPr>
            <w:spacing w:line="480" w:lineRule="auto"/>
            <w:contextualSpacing/>
            <w:mirrorIndents/>
            <w:jc w:val="both"/>
          </w:pPr>
        </w:pPrChange>
      </w:pPr>
    </w:p>
    <w:sectPr w:rsidR="00D60E88" w:rsidRPr="00C038C3" w:rsidSect="00B127D1">
      <w:footerReference w:type="even" r:id="rId20"/>
      <w:footerReference w:type="default" r:id="rId21"/>
      <w:pgSz w:w="11909" w:h="16834"/>
      <w:pgMar w:top="1440" w:right="1440" w:bottom="1440" w:left="1440" w:header="720" w:footer="720" w:gutter="0"/>
      <w:lnNumType w:countBy="1" w:restart="continuous"/>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Max Lindmark" w:date="2023-01-20T08:44:00Z" w:initials="ML">
    <w:p w14:paraId="0EB9AFC8" w14:textId="77777777" w:rsidR="001E347E" w:rsidRDefault="003B3CBD" w:rsidP="00644614">
      <w:r>
        <w:rPr>
          <w:rStyle w:val="CommentReference"/>
        </w:rPr>
        <w:annotationRef/>
      </w:r>
      <w:r w:rsidR="001E347E">
        <w:rPr>
          <w:sz w:val="20"/>
          <w:szCs w:val="20"/>
        </w:rPr>
        <w:t>This is the only variable that changed when I switched extraction method (from raster) to bilinear interpolation (i.e., accounting also for the nearest cells). It’s not super surprising though since it had a coarse resolution that the environmental layers. It’s fairly big and clear now so it deserves a mention here.</w:t>
      </w:r>
    </w:p>
  </w:comment>
  <w:comment w:id="25" w:author="Max Lindmark" w:date="2023-01-11T10:28:00Z" w:initials="ML">
    <w:p w14:paraId="6CC48C1F" w14:textId="1F54EAA3" w:rsidR="00287EE2" w:rsidRDefault="00287EE2" w:rsidP="009F78E8">
      <w:r>
        <w:rPr>
          <w:rStyle w:val="CommentReference"/>
        </w:rPr>
        <w:annotationRef/>
      </w:r>
      <w:r>
        <w:rPr>
          <w:sz w:val="20"/>
          <w:szCs w:val="20"/>
        </w:rPr>
        <w:t>Is this ok or should we be more clear that this is without the fixed year effect?</w:t>
      </w:r>
    </w:p>
  </w:comment>
  <w:comment w:id="137" w:author="Max Lindmark" w:date="2023-01-20T09:17:00Z" w:initials="ML">
    <w:p w14:paraId="12531C26" w14:textId="77777777" w:rsidR="00B16967" w:rsidRDefault="00B16967" w:rsidP="00FA30BB">
      <w:r>
        <w:rPr>
          <w:rStyle w:val="CommentReference"/>
        </w:rPr>
        <w:annotationRef/>
      </w:r>
      <w:r>
        <w:rPr>
          <w:sz w:val="20"/>
          <w:szCs w:val="20"/>
        </w:rPr>
        <w:t>Just trying to make it more inline with the sdmTMB model description vignette</w:t>
      </w:r>
    </w:p>
  </w:comment>
  <w:comment w:id="332" w:author="Max Lindmark" w:date="2023-01-20T09:49:00Z" w:initials="ML">
    <w:p w14:paraId="6E3B92D5" w14:textId="77777777" w:rsidR="00BC6536" w:rsidRDefault="00BC6536" w:rsidP="00E60DBA">
      <w:r>
        <w:rPr>
          <w:rStyle w:val="CommentReference"/>
        </w:rPr>
        <w:annotationRef/>
      </w:r>
      <w:r>
        <w:rPr>
          <w:sz w:val="20"/>
          <w:szCs w:val="20"/>
        </w:rPr>
        <w:t>Just moving this to match the order we mention them in</w:t>
      </w:r>
    </w:p>
  </w:comment>
  <w:comment w:id="461" w:author="Max Lindmark" w:date="2023-01-13T14:25:00Z" w:initials="ML">
    <w:p w14:paraId="5E998F61" w14:textId="39927887" w:rsidR="00A41415" w:rsidRDefault="00A41415" w:rsidP="006434BE">
      <w:r>
        <w:rPr>
          <w:rStyle w:val="CommentReference"/>
        </w:rPr>
        <w:annotationRef/>
      </w:r>
      <w:r>
        <w:rPr>
          <w:sz w:val="20"/>
          <w:szCs w:val="20"/>
        </w:rPr>
        <w:t>Difference with data here?</w:t>
      </w:r>
    </w:p>
  </w:comment>
  <w:comment w:id="462" w:author="Max Lindmark" w:date="2023-01-13T13:29:00Z" w:initials="ML">
    <w:p w14:paraId="7AE866C3" w14:textId="77777777" w:rsidR="00205D1A" w:rsidRDefault="00E33ABF" w:rsidP="004319D5">
      <w:r>
        <w:rPr>
          <w:rStyle w:val="CommentReference"/>
        </w:rPr>
        <w:annotationRef/>
      </w:r>
      <w:r w:rsidR="00205D1A">
        <w:rPr>
          <w:sz w:val="20"/>
          <w:szCs w:val="20"/>
        </w:rPr>
        <w:t>When removing the ridge plot (Fig. 1A) I also removed the sentence about how the whole distribution of individual condition shifted (means and quantiles). But, for us to say that it would be better to have some quantile regression behind, because of the uneven sample sizes over time.</w:t>
      </w:r>
    </w:p>
  </w:comment>
  <w:comment w:id="529" w:author="Max Lindmark" w:date="2023-01-21T12:46:00Z" w:initials="ML">
    <w:p w14:paraId="6E5A3EAE" w14:textId="77777777" w:rsidR="00205D1A" w:rsidRDefault="00205D1A" w:rsidP="00FD6FFC">
      <w:r>
        <w:rPr>
          <w:rStyle w:val="CommentReference"/>
        </w:rPr>
        <w:annotationRef/>
      </w:r>
      <w:r>
        <w:rPr>
          <w:sz w:val="20"/>
          <w:szCs w:val="20"/>
        </w:rPr>
        <w:t>Here I’ve mainly reordered the parameters by magnitude and “significance”, and of course updated the estimates</w:t>
      </w:r>
    </w:p>
  </w:comment>
  <w:comment w:id="1040" w:author="Max Lindmark" w:date="2023-01-15T13:29:00Z" w:initials="ML">
    <w:p w14:paraId="01C8D1B4" w14:textId="1C9232A6" w:rsidR="009B47F9" w:rsidRDefault="009B47F9" w:rsidP="009B47F9">
      <w:r>
        <w:rPr>
          <w:rStyle w:val="CommentReference"/>
        </w:rPr>
        <w:annotationRef/>
      </w:r>
      <w:r>
        <w:rPr>
          <w:sz w:val="20"/>
          <w:szCs w:val="20"/>
        </w:rPr>
        <w:t>Could be, but studies founding “clearer” effects do not account for lags or time-integrated variables.</w:t>
      </w:r>
    </w:p>
  </w:comment>
  <w:comment w:id="1041" w:author="Max Lindmark" w:date="2023-01-15T13:31:00Z" w:initials="ML">
    <w:p w14:paraId="10219DD7" w14:textId="77777777" w:rsidR="009B47F9" w:rsidRDefault="009B47F9" w:rsidP="009B47F9">
      <w:r>
        <w:rPr>
          <w:rStyle w:val="CommentReference"/>
        </w:rPr>
        <w:annotationRef/>
      </w:r>
      <w:r>
        <w:rPr>
          <w:sz w:val="20"/>
          <w:szCs w:val="20"/>
        </w:rPr>
        <w:t>Plus we do use a lagged variable now</w:t>
      </w:r>
    </w:p>
  </w:comment>
  <w:comment w:id="1045" w:author="Max Lindmark" w:date="2023-01-13T14:25:00Z" w:initials="ML">
    <w:p w14:paraId="4E88ACFE" w14:textId="68AFC338" w:rsidR="00A41415" w:rsidRDefault="00A41415" w:rsidP="00C75E8D">
      <w:r>
        <w:rPr>
          <w:rStyle w:val="CommentReference"/>
        </w:rPr>
        <w:annotationRef/>
      </w:r>
      <w:r>
        <w:rPr>
          <w:sz w:val="20"/>
          <w:szCs w:val="20"/>
        </w:rPr>
        <w:t>Very long conclusion. Make this paragraph better</w:t>
      </w:r>
    </w:p>
  </w:comment>
  <w:comment w:id="1068" w:author="Max Lindmark" w:date="2023-01-15T13:29:00Z" w:initials="ML">
    <w:p w14:paraId="398F011D" w14:textId="77777777" w:rsidR="002E7A47" w:rsidRDefault="002E7A47" w:rsidP="0047704E">
      <w:r>
        <w:rPr>
          <w:rStyle w:val="CommentReference"/>
        </w:rPr>
        <w:annotationRef/>
      </w:r>
      <w:r>
        <w:rPr>
          <w:sz w:val="20"/>
          <w:szCs w:val="20"/>
        </w:rPr>
        <w:t>Could be, but studies founding “clearer” effects do not account for lags or time-integrated variables.</w:t>
      </w:r>
    </w:p>
  </w:comment>
  <w:comment w:id="1069" w:author="Max Lindmark" w:date="2023-01-15T13:31:00Z" w:initials="ML">
    <w:p w14:paraId="4867E893" w14:textId="77777777" w:rsidR="00AC74C8" w:rsidRDefault="00AC74C8" w:rsidP="00433DCC">
      <w:r>
        <w:rPr>
          <w:rStyle w:val="CommentReference"/>
        </w:rPr>
        <w:annotationRef/>
      </w:r>
      <w:r>
        <w:rPr>
          <w:sz w:val="20"/>
          <w:szCs w:val="20"/>
        </w:rPr>
        <w:t>Plus we do use a lagged variable now</w:t>
      </w:r>
    </w:p>
  </w:comment>
  <w:comment w:id="1182" w:author="Max Lindmark" w:date="2023-01-13T13:32:00Z" w:initials="ML">
    <w:p w14:paraId="3A692F3A" w14:textId="77777777" w:rsidR="00DC5617" w:rsidRDefault="00E67927" w:rsidP="00EC5B7B">
      <w:r>
        <w:rPr>
          <w:rStyle w:val="CommentReference"/>
        </w:rPr>
        <w:annotationRef/>
      </w:r>
      <w:r w:rsidR="00DC5617">
        <w:rPr>
          <w:sz w:val="20"/>
          <w:szCs w:val="20"/>
        </w:rPr>
        <w:t>Some changes here:</w:t>
      </w:r>
      <w:r w:rsidR="00DC5617">
        <w:rPr>
          <w:sz w:val="20"/>
          <w:szCs w:val="20"/>
        </w:rPr>
        <w:cr/>
      </w:r>
      <w:r w:rsidR="00DC5617">
        <w:rPr>
          <w:sz w:val="20"/>
          <w:szCs w:val="20"/>
        </w:rPr>
        <w:cr/>
        <w:t>1) Layout: generally I now squeeze in the legends inside the plots to reduce white space between plot units</w:t>
      </w:r>
      <w:r w:rsidR="00DC5617">
        <w:rPr>
          <w:sz w:val="20"/>
          <w:szCs w:val="20"/>
        </w:rPr>
        <w:cr/>
      </w:r>
      <w:r w:rsidR="00DC5617">
        <w:rPr>
          <w:sz w:val="20"/>
          <w:szCs w:val="20"/>
        </w:rPr>
        <w:cr/>
        <w:t>2) in Fig. 1 I removed the ridge plot and instead focus on make the condition trends clearer (and adding raw means of data + the simulated index based on fixed effects (not year) only, i.e. what the index would be if we 1) account for spatially varying covariates and 2) biomass weighting)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EB9AFC8" w15:done="0"/>
  <w15:commentEx w15:paraId="6CC48C1F" w15:done="0"/>
  <w15:commentEx w15:paraId="12531C26" w15:done="0"/>
  <w15:commentEx w15:paraId="6E3B92D5" w15:done="0"/>
  <w15:commentEx w15:paraId="5E998F61" w15:done="1"/>
  <w15:commentEx w15:paraId="7AE866C3" w15:done="0"/>
  <w15:commentEx w15:paraId="6E5A3EAE" w15:done="0"/>
  <w15:commentEx w15:paraId="01C8D1B4" w15:done="0"/>
  <w15:commentEx w15:paraId="10219DD7" w15:paraIdParent="01C8D1B4" w15:done="0"/>
  <w15:commentEx w15:paraId="4E88ACFE" w15:done="0"/>
  <w15:commentEx w15:paraId="398F011D" w15:done="0"/>
  <w15:commentEx w15:paraId="4867E893" w15:paraIdParent="398F011D" w15:done="0"/>
  <w15:commentEx w15:paraId="3A692F3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4D2DD" w16cex:dateUtc="2023-01-20T07:44:00Z"/>
  <w16cex:commentExtensible w16cex:durableId="27690DD5" w16cex:dateUtc="2023-01-11T09:28:00Z"/>
  <w16cex:commentExtensible w16cex:durableId="2774DA9C" w16cex:dateUtc="2023-01-20T08:17:00Z"/>
  <w16cex:commentExtensible w16cex:durableId="2774E235" w16cex:dateUtc="2023-01-20T08:49:00Z"/>
  <w16cex:commentExtensible w16cex:durableId="276BE847" w16cex:dateUtc="2023-01-13T13:25:00Z"/>
  <w16cex:commentExtensible w16cex:durableId="276BDB25" w16cex:dateUtc="2023-01-13T12:29:00Z"/>
  <w16cex:commentExtensible w16cex:durableId="27765D42" w16cex:dateUtc="2023-01-21T11:46:00Z"/>
  <w16cex:commentExtensible w16cex:durableId="276E92A6" w16cex:dateUtc="2023-01-15T12:29:00Z"/>
  <w16cex:commentExtensible w16cex:durableId="276E92A5" w16cex:dateUtc="2023-01-15T12:31:00Z"/>
  <w16cex:commentExtensible w16cex:durableId="276BE868" w16cex:dateUtc="2023-01-13T13:25:00Z"/>
  <w16cex:commentExtensible w16cex:durableId="276E7E20" w16cex:dateUtc="2023-01-15T12:29:00Z"/>
  <w16cex:commentExtensible w16cex:durableId="276E7EA9" w16cex:dateUtc="2023-01-15T12:31:00Z"/>
  <w16cex:commentExtensible w16cex:durableId="276BDBF8" w16cex:dateUtc="2023-01-13T12: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EB9AFC8" w16cid:durableId="2774D2DD"/>
  <w16cid:commentId w16cid:paraId="6CC48C1F" w16cid:durableId="27690DD5"/>
  <w16cid:commentId w16cid:paraId="12531C26" w16cid:durableId="2774DA9C"/>
  <w16cid:commentId w16cid:paraId="6E3B92D5" w16cid:durableId="2774E235"/>
  <w16cid:commentId w16cid:paraId="5E998F61" w16cid:durableId="276BE847"/>
  <w16cid:commentId w16cid:paraId="7AE866C3" w16cid:durableId="276BDB25"/>
  <w16cid:commentId w16cid:paraId="6E5A3EAE" w16cid:durableId="27765D42"/>
  <w16cid:commentId w16cid:paraId="01C8D1B4" w16cid:durableId="276E92A6"/>
  <w16cid:commentId w16cid:paraId="10219DD7" w16cid:durableId="276E92A5"/>
  <w16cid:commentId w16cid:paraId="4E88ACFE" w16cid:durableId="276BE868"/>
  <w16cid:commentId w16cid:paraId="398F011D" w16cid:durableId="276E7E20"/>
  <w16cid:commentId w16cid:paraId="4867E893" w16cid:durableId="276E7EA9"/>
  <w16cid:commentId w16cid:paraId="3A692F3A" w16cid:durableId="276BDB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C4CC2" w14:textId="77777777" w:rsidR="00C3277E" w:rsidRDefault="00C3277E">
      <w:r>
        <w:separator/>
      </w:r>
    </w:p>
  </w:endnote>
  <w:endnote w:type="continuationSeparator" w:id="0">
    <w:p w14:paraId="280A2656" w14:textId="77777777" w:rsidR="00C3277E" w:rsidRDefault="00C327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24348121"/>
      <w:docPartObj>
        <w:docPartGallery w:val="Page Numbers (Bottom of Page)"/>
        <w:docPartUnique/>
      </w:docPartObj>
    </w:sdtPr>
    <w:sdtContent>
      <w:p w14:paraId="4416EED2" w14:textId="01372C62" w:rsidR="00DF352F" w:rsidRDefault="00DF352F" w:rsidP="00CD7C9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4C63CCB" w14:textId="77777777" w:rsidR="00DF352F" w:rsidRDefault="00DF352F" w:rsidP="00DD2AF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88041396"/>
      <w:docPartObj>
        <w:docPartGallery w:val="Page Numbers (Bottom of Page)"/>
        <w:docPartUnique/>
      </w:docPartObj>
    </w:sdtPr>
    <w:sdtContent>
      <w:p w14:paraId="0F03278A" w14:textId="026C78D9" w:rsidR="00DF352F" w:rsidRDefault="00DF352F" w:rsidP="00CD7C9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3414F8">
          <w:rPr>
            <w:rStyle w:val="PageNumber"/>
            <w:noProof/>
          </w:rPr>
          <w:t>26</w:t>
        </w:r>
        <w:r>
          <w:rPr>
            <w:rStyle w:val="PageNumber"/>
          </w:rPr>
          <w:fldChar w:fldCharType="end"/>
        </w:r>
      </w:p>
    </w:sdtContent>
  </w:sdt>
  <w:p w14:paraId="372B30FD" w14:textId="77777777" w:rsidR="00DF352F" w:rsidRDefault="00DF352F" w:rsidP="00DD2AF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5DA8D9" w14:textId="77777777" w:rsidR="00C3277E" w:rsidRDefault="00C3277E">
      <w:r>
        <w:separator/>
      </w:r>
    </w:p>
  </w:footnote>
  <w:footnote w:type="continuationSeparator" w:id="0">
    <w:p w14:paraId="0723C64A" w14:textId="77777777" w:rsidR="00C3277E" w:rsidRDefault="00C327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4C77F80"/>
    <w:multiLevelType w:val="hybridMultilevel"/>
    <w:tmpl w:val="725C9F44"/>
    <w:lvl w:ilvl="0" w:tplc="7C2AEE44">
      <w:start w:val="1"/>
      <w:numFmt w:val="decimal"/>
      <w:lvlText w:val="%1."/>
      <w:lvlJc w:val="left"/>
      <w:pPr>
        <w:ind w:left="720" w:hanging="360"/>
      </w:pPr>
      <w:rPr>
        <w:rFonts w:ascii="Times New Roman" w:eastAsia="Arial" w:hAnsi="Times New Roman" w:cs="Times New Roman"/>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680815"/>
    <w:multiLevelType w:val="hybridMultilevel"/>
    <w:tmpl w:val="42FAFDEC"/>
    <w:lvl w:ilvl="0" w:tplc="CAFE106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7CF1E73"/>
    <w:multiLevelType w:val="hybridMultilevel"/>
    <w:tmpl w:val="59B60A6A"/>
    <w:lvl w:ilvl="0" w:tplc="C3CE293C">
      <w:start w:val="1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832BF1"/>
    <w:multiLevelType w:val="hybridMultilevel"/>
    <w:tmpl w:val="4FE2FA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54983769">
    <w:abstractNumId w:val="0"/>
  </w:num>
  <w:num w:numId="2" w16cid:durableId="1852376563">
    <w:abstractNumId w:val="1"/>
  </w:num>
  <w:num w:numId="3" w16cid:durableId="949042886">
    <w:abstractNumId w:val="3"/>
  </w:num>
  <w:num w:numId="4" w16cid:durableId="977876223">
    <w:abstractNumId w:val="5"/>
  </w:num>
  <w:num w:numId="5" w16cid:durableId="267781843">
    <w:abstractNumId w:val="2"/>
  </w:num>
  <w:num w:numId="6" w16cid:durableId="184111620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x Lindmark">
    <w15:presenceInfo w15:providerId="AD" w15:userId="S::max.lindmark@slu.se::74a91d58-1def-4e6c-a200-e80e4af38c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6FF5"/>
    <w:rsid w:val="0000001F"/>
    <w:rsid w:val="0000003C"/>
    <w:rsid w:val="00000663"/>
    <w:rsid w:val="00000CB6"/>
    <w:rsid w:val="00000DC4"/>
    <w:rsid w:val="00000F15"/>
    <w:rsid w:val="00000FA4"/>
    <w:rsid w:val="000010F6"/>
    <w:rsid w:val="00001197"/>
    <w:rsid w:val="000011B1"/>
    <w:rsid w:val="000015AF"/>
    <w:rsid w:val="00001814"/>
    <w:rsid w:val="00001B72"/>
    <w:rsid w:val="000021F5"/>
    <w:rsid w:val="000023FD"/>
    <w:rsid w:val="000027EE"/>
    <w:rsid w:val="00002952"/>
    <w:rsid w:val="00002C91"/>
    <w:rsid w:val="00002D18"/>
    <w:rsid w:val="000034E8"/>
    <w:rsid w:val="00003766"/>
    <w:rsid w:val="0000376B"/>
    <w:rsid w:val="000037C9"/>
    <w:rsid w:val="00003878"/>
    <w:rsid w:val="0000397F"/>
    <w:rsid w:val="00003A53"/>
    <w:rsid w:val="00003C6E"/>
    <w:rsid w:val="00003D0E"/>
    <w:rsid w:val="00003EFE"/>
    <w:rsid w:val="000041C8"/>
    <w:rsid w:val="0000439E"/>
    <w:rsid w:val="000049AF"/>
    <w:rsid w:val="00004A35"/>
    <w:rsid w:val="00004AB8"/>
    <w:rsid w:val="00004C2D"/>
    <w:rsid w:val="00004D21"/>
    <w:rsid w:val="00004EEB"/>
    <w:rsid w:val="00004FA3"/>
    <w:rsid w:val="000050FB"/>
    <w:rsid w:val="000054C8"/>
    <w:rsid w:val="0000553A"/>
    <w:rsid w:val="000057B2"/>
    <w:rsid w:val="00005DF9"/>
    <w:rsid w:val="00006036"/>
    <w:rsid w:val="000060BF"/>
    <w:rsid w:val="0000613F"/>
    <w:rsid w:val="0000626A"/>
    <w:rsid w:val="000062A3"/>
    <w:rsid w:val="0000664D"/>
    <w:rsid w:val="0000676B"/>
    <w:rsid w:val="00006B8C"/>
    <w:rsid w:val="00006BF1"/>
    <w:rsid w:val="00006E7C"/>
    <w:rsid w:val="00006F51"/>
    <w:rsid w:val="0000701A"/>
    <w:rsid w:val="000071B7"/>
    <w:rsid w:val="00007320"/>
    <w:rsid w:val="0000738D"/>
    <w:rsid w:val="000074CC"/>
    <w:rsid w:val="00007708"/>
    <w:rsid w:val="000077AD"/>
    <w:rsid w:val="000078BC"/>
    <w:rsid w:val="00007CA0"/>
    <w:rsid w:val="00007DBA"/>
    <w:rsid w:val="00010035"/>
    <w:rsid w:val="00010112"/>
    <w:rsid w:val="0001031E"/>
    <w:rsid w:val="000103DF"/>
    <w:rsid w:val="000106BD"/>
    <w:rsid w:val="000107D4"/>
    <w:rsid w:val="00010A44"/>
    <w:rsid w:val="00010D85"/>
    <w:rsid w:val="00010DBE"/>
    <w:rsid w:val="00010F63"/>
    <w:rsid w:val="00011406"/>
    <w:rsid w:val="0001150F"/>
    <w:rsid w:val="0001160E"/>
    <w:rsid w:val="000118B5"/>
    <w:rsid w:val="00011BFF"/>
    <w:rsid w:val="00011ECD"/>
    <w:rsid w:val="0001205A"/>
    <w:rsid w:val="0001219D"/>
    <w:rsid w:val="0001223C"/>
    <w:rsid w:val="00012290"/>
    <w:rsid w:val="00012302"/>
    <w:rsid w:val="0001266D"/>
    <w:rsid w:val="000128DF"/>
    <w:rsid w:val="00012A4C"/>
    <w:rsid w:val="00012AA5"/>
    <w:rsid w:val="00012BD6"/>
    <w:rsid w:val="00012D11"/>
    <w:rsid w:val="00012F05"/>
    <w:rsid w:val="00013121"/>
    <w:rsid w:val="00013164"/>
    <w:rsid w:val="000135F9"/>
    <w:rsid w:val="00013764"/>
    <w:rsid w:val="00013F94"/>
    <w:rsid w:val="00014067"/>
    <w:rsid w:val="0001423C"/>
    <w:rsid w:val="000144DA"/>
    <w:rsid w:val="00014618"/>
    <w:rsid w:val="00014739"/>
    <w:rsid w:val="000148CD"/>
    <w:rsid w:val="00014B67"/>
    <w:rsid w:val="00014C70"/>
    <w:rsid w:val="0001550A"/>
    <w:rsid w:val="00015512"/>
    <w:rsid w:val="00015850"/>
    <w:rsid w:val="00015938"/>
    <w:rsid w:val="00015A48"/>
    <w:rsid w:val="00015B91"/>
    <w:rsid w:val="00015F05"/>
    <w:rsid w:val="00016A55"/>
    <w:rsid w:val="00016B17"/>
    <w:rsid w:val="00016C46"/>
    <w:rsid w:val="00016C8A"/>
    <w:rsid w:val="00016C96"/>
    <w:rsid w:val="00016D9D"/>
    <w:rsid w:val="0001746D"/>
    <w:rsid w:val="000200AA"/>
    <w:rsid w:val="000203B9"/>
    <w:rsid w:val="00020881"/>
    <w:rsid w:val="00020C16"/>
    <w:rsid w:val="00020C62"/>
    <w:rsid w:val="00020CC9"/>
    <w:rsid w:val="00020DF3"/>
    <w:rsid w:val="00020FD6"/>
    <w:rsid w:val="000212D6"/>
    <w:rsid w:val="0002138D"/>
    <w:rsid w:val="0002171F"/>
    <w:rsid w:val="00021841"/>
    <w:rsid w:val="000218C5"/>
    <w:rsid w:val="00021A59"/>
    <w:rsid w:val="00021A8B"/>
    <w:rsid w:val="00021BDB"/>
    <w:rsid w:val="00021CF7"/>
    <w:rsid w:val="00021E22"/>
    <w:rsid w:val="00021EF6"/>
    <w:rsid w:val="00022604"/>
    <w:rsid w:val="0002264C"/>
    <w:rsid w:val="00022B91"/>
    <w:rsid w:val="00022CD8"/>
    <w:rsid w:val="00023297"/>
    <w:rsid w:val="00023301"/>
    <w:rsid w:val="000233E5"/>
    <w:rsid w:val="00023606"/>
    <w:rsid w:val="000236C6"/>
    <w:rsid w:val="0002375A"/>
    <w:rsid w:val="00023997"/>
    <w:rsid w:val="00023E9B"/>
    <w:rsid w:val="00023FA9"/>
    <w:rsid w:val="00024151"/>
    <w:rsid w:val="0002450A"/>
    <w:rsid w:val="000246B6"/>
    <w:rsid w:val="000249F9"/>
    <w:rsid w:val="00024CAE"/>
    <w:rsid w:val="0002516D"/>
    <w:rsid w:val="00025230"/>
    <w:rsid w:val="000253EA"/>
    <w:rsid w:val="00025514"/>
    <w:rsid w:val="00025947"/>
    <w:rsid w:val="00025951"/>
    <w:rsid w:val="00025CC1"/>
    <w:rsid w:val="00026028"/>
    <w:rsid w:val="000260C9"/>
    <w:rsid w:val="00026233"/>
    <w:rsid w:val="0002632C"/>
    <w:rsid w:val="0002668B"/>
    <w:rsid w:val="00026788"/>
    <w:rsid w:val="0002725E"/>
    <w:rsid w:val="00027315"/>
    <w:rsid w:val="000274D2"/>
    <w:rsid w:val="00027555"/>
    <w:rsid w:val="00027622"/>
    <w:rsid w:val="0002762F"/>
    <w:rsid w:val="000277C0"/>
    <w:rsid w:val="00027B6D"/>
    <w:rsid w:val="00027CD7"/>
    <w:rsid w:val="00027D28"/>
    <w:rsid w:val="00027D99"/>
    <w:rsid w:val="00027F42"/>
    <w:rsid w:val="0003001F"/>
    <w:rsid w:val="0003024D"/>
    <w:rsid w:val="00030293"/>
    <w:rsid w:val="00030768"/>
    <w:rsid w:val="0003088F"/>
    <w:rsid w:val="000308F2"/>
    <w:rsid w:val="00030B47"/>
    <w:rsid w:val="00030E55"/>
    <w:rsid w:val="00030EBE"/>
    <w:rsid w:val="0003104A"/>
    <w:rsid w:val="0003113B"/>
    <w:rsid w:val="000311BE"/>
    <w:rsid w:val="000312F2"/>
    <w:rsid w:val="00031335"/>
    <w:rsid w:val="0003139B"/>
    <w:rsid w:val="000313BE"/>
    <w:rsid w:val="000314C8"/>
    <w:rsid w:val="000315B3"/>
    <w:rsid w:val="000317D9"/>
    <w:rsid w:val="00031926"/>
    <w:rsid w:val="00031ABF"/>
    <w:rsid w:val="00031AE2"/>
    <w:rsid w:val="00031BF2"/>
    <w:rsid w:val="000320C3"/>
    <w:rsid w:val="0003213B"/>
    <w:rsid w:val="0003224A"/>
    <w:rsid w:val="000322B4"/>
    <w:rsid w:val="00032903"/>
    <w:rsid w:val="00032A60"/>
    <w:rsid w:val="00032A7D"/>
    <w:rsid w:val="00032B91"/>
    <w:rsid w:val="00032FF8"/>
    <w:rsid w:val="00033030"/>
    <w:rsid w:val="000332F2"/>
    <w:rsid w:val="00033562"/>
    <w:rsid w:val="00033764"/>
    <w:rsid w:val="00033767"/>
    <w:rsid w:val="00033C79"/>
    <w:rsid w:val="00033D02"/>
    <w:rsid w:val="00033EFD"/>
    <w:rsid w:val="0003455D"/>
    <w:rsid w:val="000348FD"/>
    <w:rsid w:val="00034992"/>
    <w:rsid w:val="00034CBD"/>
    <w:rsid w:val="00035277"/>
    <w:rsid w:val="0003561D"/>
    <w:rsid w:val="0003574B"/>
    <w:rsid w:val="000359E3"/>
    <w:rsid w:val="00035AAC"/>
    <w:rsid w:val="00035C70"/>
    <w:rsid w:val="00035D30"/>
    <w:rsid w:val="00035E92"/>
    <w:rsid w:val="000361CE"/>
    <w:rsid w:val="000366A3"/>
    <w:rsid w:val="00036731"/>
    <w:rsid w:val="00036872"/>
    <w:rsid w:val="00036DE2"/>
    <w:rsid w:val="00036F48"/>
    <w:rsid w:val="0003712A"/>
    <w:rsid w:val="00037232"/>
    <w:rsid w:val="00037237"/>
    <w:rsid w:val="0003768E"/>
    <w:rsid w:val="00037863"/>
    <w:rsid w:val="00037AD4"/>
    <w:rsid w:val="00037CA4"/>
    <w:rsid w:val="0004037A"/>
    <w:rsid w:val="00040390"/>
    <w:rsid w:val="00040636"/>
    <w:rsid w:val="000407DE"/>
    <w:rsid w:val="00040AE5"/>
    <w:rsid w:val="00040C51"/>
    <w:rsid w:val="000411D5"/>
    <w:rsid w:val="0004143F"/>
    <w:rsid w:val="000418A7"/>
    <w:rsid w:val="0004190F"/>
    <w:rsid w:val="00041AFA"/>
    <w:rsid w:val="00041D90"/>
    <w:rsid w:val="00042136"/>
    <w:rsid w:val="0004220D"/>
    <w:rsid w:val="000425B0"/>
    <w:rsid w:val="000428C4"/>
    <w:rsid w:val="00042EEC"/>
    <w:rsid w:val="000430DE"/>
    <w:rsid w:val="0004344F"/>
    <w:rsid w:val="00043895"/>
    <w:rsid w:val="00043AB2"/>
    <w:rsid w:val="00043E33"/>
    <w:rsid w:val="000440BD"/>
    <w:rsid w:val="0004486B"/>
    <w:rsid w:val="000449CA"/>
    <w:rsid w:val="00044D3E"/>
    <w:rsid w:val="000450FD"/>
    <w:rsid w:val="000451B9"/>
    <w:rsid w:val="000452C7"/>
    <w:rsid w:val="00045404"/>
    <w:rsid w:val="000458DA"/>
    <w:rsid w:val="00045935"/>
    <w:rsid w:val="00045BCD"/>
    <w:rsid w:val="0004602D"/>
    <w:rsid w:val="00046246"/>
    <w:rsid w:val="000467D1"/>
    <w:rsid w:val="0004685E"/>
    <w:rsid w:val="00046934"/>
    <w:rsid w:val="00046AF1"/>
    <w:rsid w:val="00046FF3"/>
    <w:rsid w:val="00047091"/>
    <w:rsid w:val="00047154"/>
    <w:rsid w:val="0004768D"/>
    <w:rsid w:val="00047928"/>
    <w:rsid w:val="00050079"/>
    <w:rsid w:val="00050296"/>
    <w:rsid w:val="00050478"/>
    <w:rsid w:val="0005098C"/>
    <w:rsid w:val="000509DC"/>
    <w:rsid w:val="00050C06"/>
    <w:rsid w:val="00050E37"/>
    <w:rsid w:val="00050F90"/>
    <w:rsid w:val="00051B1A"/>
    <w:rsid w:val="00051D42"/>
    <w:rsid w:val="00051F71"/>
    <w:rsid w:val="0005217D"/>
    <w:rsid w:val="000521A1"/>
    <w:rsid w:val="0005258F"/>
    <w:rsid w:val="00052722"/>
    <w:rsid w:val="00052870"/>
    <w:rsid w:val="00052F05"/>
    <w:rsid w:val="00052FD7"/>
    <w:rsid w:val="000533FA"/>
    <w:rsid w:val="000535AA"/>
    <w:rsid w:val="00053858"/>
    <w:rsid w:val="000539CC"/>
    <w:rsid w:val="00053B2D"/>
    <w:rsid w:val="00053D27"/>
    <w:rsid w:val="00053E7A"/>
    <w:rsid w:val="00053F64"/>
    <w:rsid w:val="0005409D"/>
    <w:rsid w:val="000541C1"/>
    <w:rsid w:val="00054396"/>
    <w:rsid w:val="00054403"/>
    <w:rsid w:val="000544E4"/>
    <w:rsid w:val="0005457C"/>
    <w:rsid w:val="00054AFC"/>
    <w:rsid w:val="00054FC6"/>
    <w:rsid w:val="000550B6"/>
    <w:rsid w:val="00055107"/>
    <w:rsid w:val="000551B1"/>
    <w:rsid w:val="000552E5"/>
    <w:rsid w:val="00055428"/>
    <w:rsid w:val="00055585"/>
    <w:rsid w:val="000555AA"/>
    <w:rsid w:val="000555E0"/>
    <w:rsid w:val="00055773"/>
    <w:rsid w:val="0005582A"/>
    <w:rsid w:val="00055B48"/>
    <w:rsid w:val="00055D4A"/>
    <w:rsid w:val="00055E3C"/>
    <w:rsid w:val="00055EAC"/>
    <w:rsid w:val="000560F5"/>
    <w:rsid w:val="000562F5"/>
    <w:rsid w:val="0005649B"/>
    <w:rsid w:val="000564F6"/>
    <w:rsid w:val="000565BA"/>
    <w:rsid w:val="000566C9"/>
    <w:rsid w:val="000568D7"/>
    <w:rsid w:val="00056971"/>
    <w:rsid w:val="00056BC6"/>
    <w:rsid w:val="00056F24"/>
    <w:rsid w:val="0005702F"/>
    <w:rsid w:val="00057A59"/>
    <w:rsid w:val="00057E07"/>
    <w:rsid w:val="00060213"/>
    <w:rsid w:val="00060432"/>
    <w:rsid w:val="0006043D"/>
    <w:rsid w:val="000609D3"/>
    <w:rsid w:val="00060ADE"/>
    <w:rsid w:val="00060B00"/>
    <w:rsid w:val="000611BF"/>
    <w:rsid w:val="00061358"/>
    <w:rsid w:val="00061789"/>
    <w:rsid w:val="00061AB5"/>
    <w:rsid w:val="00061C52"/>
    <w:rsid w:val="00061DF1"/>
    <w:rsid w:val="00061E38"/>
    <w:rsid w:val="00061EF9"/>
    <w:rsid w:val="00062047"/>
    <w:rsid w:val="00062090"/>
    <w:rsid w:val="000620DB"/>
    <w:rsid w:val="00062355"/>
    <w:rsid w:val="000623D3"/>
    <w:rsid w:val="00062569"/>
    <w:rsid w:val="00062801"/>
    <w:rsid w:val="0006294D"/>
    <w:rsid w:val="00062E2B"/>
    <w:rsid w:val="00062F5E"/>
    <w:rsid w:val="000630DE"/>
    <w:rsid w:val="000633FD"/>
    <w:rsid w:val="00063994"/>
    <w:rsid w:val="00063CC8"/>
    <w:rsid w:val="00063DFF"/>
    <w:rsid w:val="0006401A"/>
    <w:rsid w:val="000640CC"/>
    <w:rsid w:val="00064393"/>
    <w:rsid w:val="000644AF"/>
    <w:rsid w:val="00064612"/>
    <w:rsid w:val="00064740"/>
    <w:rsid w:val="00064784"/>
    <w:rsid w:val="00064957"/>
    <w:rsid w:val="00064A21"/>
    <w:rsid w:val="00064D7B"/>
    <w:rsid w:val="00064DC7"/>
    <w:rsid w:val="00064DFC"/>
    <w:rsid w:val="00064F52"/>
    <w:rsid w:val="00064FE8"/>
    <w:rsid w:val="00065234"/>
    <w:rsid w:val="00065396"/>
    <w:rsid w:val="00065488"/>
    <w:rsid w:val="000658DC"/>
    <w:rsid w:val="000658F6"/>
    <w:rsid w:val="00065ADB"/>
    <w:rsid w:val="00065C5A"/>
    <w:rsid w:val="00066039"/>
    <w:rsid w:val="0006612B"/>
    <w:rsid w:val="000662A5"/>
    <w:rsid w:val="00066625"/>
    <w:rsid w:val="000668DC"/>
    <w:rsid w:val="00066990"/>
    <w:rsid w:val="000672E5"/>
    <w:rsid w:val="00067598"/>
    <w:rsid w:val="000675FC"/>
    <w:rsid w:val="00067A39"/>
    <w:rsid w:val="00067CE1"/>
    <w:rsid w:val="00067DE9"/>
    <w:rsid w:val="00067FAB"/>
    <w:rsid w:val="000700B2"/>
    <w:rsid w:val="000708F8"/>
    <w:rsid w:val="000709C7"/>
    <w:rsid w:val="000713EF"/>
    <w:rsid w:val="0007167E"/>
    <w:rsid w:val="00071B56"/>
    <w:rsid w:val="00071C21"/>
    <w:rsid w:val="00071C6E"/>
    <w:rsid w:val="00071DC7"/>
    <w:rsid w:val="00071DCC"/>
    <w:rsid w:val="00071F84"/>
    <w:rsid w:val="00072170"/>
    <w:rsid w:val="00072182"/>
    <w:rsid w:val="000722BF"/>
    <w:rsid w:val="00072636"/>
    <w:rsid w:val="000726BE"/>
    <w:rsid w:val="00072726"/>
    <w:rsid w:val="00072765"/>
    <w:rsid w:val="000727C2"/>
    <w:rsid w:val="000727E4"/>
    <w:rsid w:val="00072962"/>
    <w:rsid w:val="00072D76"/>
    <w:rsid w:val="000739FD"/>
    <w:rsid w:val="00073E7E"/>
    <w:rsid w:val="00074062"/>
    <w:rsid w:val="000741F4"/>
    <w:rsid w:val="000749A4"/>
    <w:rsid w:val="00074C71"/>
    <w:rsid w:val="00074E33"/>
    <w:rsid w:val="00074E6B"/>
    <w:rsid w:val="000752CB"/>
    <w:rsid w:val="000754E3"/>
    <w:rsid w:val="00075A7F"/>
    <w:rsid w:val="00075BDB"/>
    <w:rsid w:val="00075CAC"/>
    <w:rsid w:val="00075CCA"/>
    <w:rsid w:val="00075D99"/>
    <w:rsid w:val="00075FC9"/>
    <w:rsid w:val="00076030"/>
    <w:rsid w:val="00076218"/>
    <w:rsid w:val="00076357"/>
    <w:rsid w:val="0007649A"/>
    <w:rsid w:val="0007651F"/>
    <w:rsid w:val="00076594"/>
    <w:rsid w:val="000765F6"/>
    <w:rsid w:val="00076BCE"/>
    <w:rsid w:val="00076E9D"/>
    <w:rsid w:val="0007723F"/>
    <w:rsid w:val="000772BF"/>
    <w:rsid w:val="00077304"/>
    <w:rsid w:val="00077630"/>
    <w:rsid w:val="00077A79"/>
    <w:rsid w:val="00077E18"/>
    <w:rsid w:val="000800D7"/>
    <w:rsid w:val="00080173"/>
    <w:rsid w:val="000801CB"/>
    <w:rsid w:val="00080711"/>
    <w:rsid w:val="00080AD4"/>
    <w:rsid w:val="00080DB8"/>
    <w:rsid w:val="00080F10"/>
    <w:rsid w:val="00081175"/>
    <w:rsid w:val="0008148C"/>
    <w:rsid w:val="0008171F"/>
    <w:rsid w:val="000818C1"/>
    <w:rsid w:val="00081B58"/>
    <w:rsid w:val="00081B6F"/>
    <w:rsid w:val="00081D67"/>
    <w:rsid w:val="00081EE7"/>
    <w:rsid w:val="00081F0D"/>
    <w:rsid w:val="000823AC"/>
    <w:rsid w:val="0008249E"/>
    <w:rsid w:val="00082590"/>
    <w:rsid w:val="000826CC"/>
    <w:rsid w:val="000827E4"/>
    <w:rsid w:val="00082869"/>
    <w:rsid w:val="0008293A"/>
    <w:rsid w:val="000829F2"/>
    <w:rsid w:val="000829F7"/>
    <w:rsid w:val="00082C3F"/>
    <w:rsid w:val="00083075"/>
    <w:rsid w:val="00083222"/>
    <w:rsid w:val="000837C5"/>
    <w:rsid w:val="00083C60"/>
    <w:rsid w:val="00083DFE"/>
    <w:rsid w:val="00083FD3"/>
    <w:rsid w:val="000845FE"/>
    <w:rsid w:val="0008463E"/>
    <w:rsid w:val="000846C1"/>
    <w:rsid w:val="0008481F"/>
    <w:rsid w:val="00084D09"/>
    <w:rsid w:val="00084F86"/>
    <w:rsid w:val="000851C7"/>
    <w:rsid w:val="00085230"/>
    <w:rsid w:val="000852E9"/>
    <w:rsid w:val="00085646"/>
    <w:rsid w:val="00085884"/>
    <w:rsid w:val="00085B66"/>
    <w:rsid w:val="000862B8"/>
    <w:rsid w:val="00086758"/>
    <w:rsid w:val="0008675D"/>
    <w:rsid w:val="00086D85"/>
    <w:rsid w:val="00086ED1"/>
    <w:rsid w:val="00086EDA"/>
    <w:rsid w:val="00086F2E"/>
    <w:rsid w:val="00086F73"/>
    <w:rsid w:val="00087016"/>
    <w:rsid w:val="00087184"/>
    <w:rsid w:val="00087459"/>
    <w:rsid w:val="0008750E"/>
    <w:rsid w:val="00087638"/>
    <w:rsid w:val="000876CA"/>
    <w:rsid w:val="00087A40"/>
    <w:rsid w:val="00087D65"/>
    <w:rsid w:val="00087DEA"/>
    <w:rsid w:val="00087DEE"/>
    <w:rsid w:val="00087E34"/>
    <w:rsid w:val="00087F55"/>
    <w:rsid w:val="000900A7"/>
    <w:rsid w:val="0009039E"/>
    <w:rsid w:val="00090628"/>
    <w:rsid w:val="000906F5"/>
    <w:rsid w:val="00090745"/>
    <w:rsid w:val="00090852"/>
    <w:rsid w:val="00090940"/>
    <w:rsid w:val="00090A08"/>
    <w:rsid w:val="00090A57"/>
    <w:rsid w:val="00090A73"/>
    <w:rsid w:val="00090B39"/>
    <w:rsid w:val="00090CDD"/>
    <w:rsid w:val="000911EB"/>
    <w:rsid w:val="0009124B"/>
    <w:rsid w:val="000914BA"/>
    <w:rsid w:val="000916C8"/>
    <w:rsid w:val="000919D3"/>
    <w:rsid w:val="00091A0B"/>
    <w:rsid w:val="00091C25"/>
    <w:rsid w:val="00091ECF"/>
    <w:rsid w:val="00091F4B"/>
    <w:rsid w:val="000925BB"/>
    <w:rsid w:val="000925BE"/>
    <w:rsid w:val="000925F9"/>
    <w:rsid w:val="000926F4"/>
    <w:rsid w:val="00092789"/>
    <w:rsid w:val="00092A8D"/>
    <w:rsid w:val="00092F75"/>
    <w:rsid w:val="000930B5"/>
    <w:rsid w:val="0009322E"/>
    <w:rsid w:val="000937A9"/>
    <w:rsid w:val="00093ABF"/>
    <w:rsid w:val="00093AD5"/>
    <w:rsid w:val="00093B66"/>
    <w:rsid w:val="00093CFD"/>
    <w:rsid w:val="000943CB"/>
    <w:rsid w:val="0009499E"/>
    <w:rsid w:val="00094A92"/>
    <w:rsid w:val="00094F9B"/>
    <w:rsid w:val="00094FEF"/>
    <w:rsid w:val="000950F9"/>
    <w:rsid w:val="000951BA"/>
    <w:rsid w:val="000951ED"/>
    <w:rsid w:val="00095627"/>
    <w:rsid w:val="000957CD"/>
    <w:rsid w:val="000958D0"/>
    <w:rsid w:val="00095E94"/>
    <w:rsid w:val="00095F6D"/>
    <w:rsid w:val="00095FD6"/>
    <w:rsid w:val="00095FE1"/>
    <w:rsid w:val="00096019"/>
    <w:rsid w:val="0009606F"/>
    <w:rsid w:val="0009665B"/>
    <w:rsid w:val="00096AFF"/>
    <w:rsid w:val="00096C12"/>
    <w:rsid w:val="00096C3D"/>
    <w:rsid w:val="00097419"/>
    <w:rsid w:val="000977AE"/>
    <w:rsid w:val="00097E6F"/>
    <w:rsid w:val="000A04B0"/>
    <w:rsid w:val="000A0881"/>
    <w:rsid w:val="000A09D0"/>
    <w:rsid w:val="000A0F0E"/>
    <w:rsid w:val="000A17D9"/>
    <w:rsid w:val="000A207E"/>
    <w:rsid w:val="000A221F"/>
    <w:rsid w:val="000A228F"/>
    <w:rsid w:val="000A27F3"/>
    <w:rsid w:val="000A2925"/>
    <w:rsid w:val="000A2A85"/>
    <w:rsid w:val="000A2CC2"/>
    <w:rsid w:val="000A2ECC"/>
    <w:rsid w:val="000A2F71"/>
    <w:rsid w:val="000A2F8E"/>
    <w:rsid w:val="000A3222"/>
    <w:rsid w:val="000A324D"/>
    <w:rsid w:val="000A32A9"/>
    <w:rsid w:val="000A3394"/>
    <w:rsid w:val="000A351D"/>
    <w:rsid w:val="000A37E9"/>
    <w:rsid w:val="000A3CC5"/>
    <w:rsid w:val="000A3CCB"/>
    <w:rsid w:val="000A46F1"/>
    <w:rsid w:val="000A4743"/>
    <w:rsid w:val="000A498D"/>
    <w:rsid w:val="000A4FD0"/>
    <w:rsid w:val="000A513B"/>
    <w:rsid w:val="000A5291"/>
    <w:rsid w:val="000A56B7"/>
    <w:rsid w:val="000A5A9F"/>
    <w:rsid w:val="000A5B6A"/>
    <w:rsid w:val="000A5BE9"/>
    <w:rsid w:val="000A5D56"/>
    <w:rsid w:val="000A6065"/>
    <w:rsid w:val="000A6267"/>
    <w:rsid w:val="000A639B"/>
    <w:rsid w:val="000A68CC"/>
    <w:rsid w:val="000A6951"/>
    <w:rsid w:val="000A6CFB"/>
    <w:rsid w:val="000A6D34"/>
    <w:rsid w:val="000A6EA5"/>
    <w:rsid w:val="000A7053"/>
    <w:rsid w:val="000A7112"/>
    <w:rsid w:val="000A7221"/>
    <w:rsid w:val="000A750F"/>
    <w:rsid w:val="000A779E"/>
    <w:rsid w:val="000A781A"/>
    <w:rsid w:val="000A794E"/>
    <w:rsid w:val="000A7C79"/>
    <w:rsid w:val="000A7EA0"/>
    <w:rsid w:val="000B02E0"/>
    <w:rsid w:val="000B03CF"/>
    <w:rsid w:val="000B0607"/>
    <w:rsid w:val="000B0734"/>
    <w:rsid w:val="000B0907"/>
    <w:rsid w:val="000B0D55"/>
    <w:rsid w:val="000B0D96"/>
    <w:rsid w:val="000B0DAF"/>
    <w:rsid w:val="000B0FD6"/>
    <w:rsid w:val="000B1090"/>
    <w:rsid w:val="000B121F"/>
    <w:rsid w:val="000B129D"/>
    <w:rsid w:val="000B154C"/>
    <w:rsid w:val="000B168F"/>
    <w:rsid w:val="000B16D8"/>
    <w:rsid w:val="000B1912"/>
    <w:rsid w:val="000B1AE6"/>
    <w:rsid w:val="000B1E4B"/>
    <w:rsid w:val="000B20C1"/>
    <w:rsid w:val="000B22C6"/>
    <w:rsid w:val="000B26D0"/>
    <w:rsid w:val="000B2BB7"/>
    <w:rsid w:val="000B2D0D"/>
    <w:rsid w:val="000B2D29"/>
    <w:rsid w:val="000B3079"/>
    <w:rsid w:val="000B30C0"/>
    <w:rsid w:val="000B3399"/>
    <w:rsid w:val="000B37CE"/>
    <w:rsid w:val="000B3A38"/>
    <w:rsid w:val="000B3E36"/>
    <w:rsid w:val="000B3FD7"/>
    <w:rsid w:val="000B4289"/>
    <w:rsid w:val="000B432D"/>
    <w:rsid w:val="000B44D0"/>
    <w:rsid w:val="000B4B63"/>
    <w:rsid w:val="000B4C97"/>
    <w:rsid w:val="000B4DD1"/>
    <w:rsid w:val="000B4E9A"/>
    <w:rsid w:val="000B50BB"/>
    <w:rsid w:val="000B5179"/>
    <w:rsid w:val="000B518F"/>
    <w:rsid w:val="000B52E9"/>
    <w:rsid w:val="000B5375"/>
    <w:rsid w:val="000B554A"/>
    <w:rsid w:val="000B5777"/>
    <w:rsid w:val="000B594D"/>
    <w:rsid w:val="000B5AB9"/>
    <w:rsid w:val="000B5DCB"/>
    <w:rsid w:val="000B5FC5"/>
    <w:rsid w:val="000B5FFC"/>
    <w:rsid w:val="000B616A"/>
    <w:rsid w:val="000B67FB"/>
    <w:rsid w:val="000B6BDD"/>
    <w:rsid w:val="000B6E87"/>
    <w:rsid w:val="000B7106"/>
    <w:rsid w:val="000B7658"/>
    <w:rsid w:val="000B7757"/>
    <w:rsid w:val="000B793B"/>
    <w:rsid w:val="000B7A63"/>
    <w:rsid w:val="000B7BCA"/>
    <w:rsid w:val="000B7CCE"/>
    <w:rsid w:val="000B7CCF"/>
    <w:rsid w:val="000B7E69"/>
    <w:rsid w:val="000C0106"/>
    <w:rsid w:val="000C0234"/>
    <w:rsid w:val="000C072F"/>
    <w:rsid w:val="000C08B3"/>
    <w:rsid w:val="000C0B11"/>
    <w:rsid w:val="000C0D46"/>
    <w:rsid w:val="000C0E43"/>
    <w:rsid w:val="000C1062"/>
    <w:rsid w:val="000C10FE"/>
    <w:rsid w:val="000C1289"/>
    <w:rsid w:val="000C167B"/>
    <w:rsid w:val="000C1AA9"/>
    <w:rsid w:val="000C1B67"/>
    <w:rsid w:val="000C1FCD"/>
    <w:rsid w:val="000C25D3"/>
    <w:rsid w:val="000C2FC3"/>
    <w:rsid w:val="000C3085"/>
    <w:rsid w:val="000C3A67"/>
    <w:rsid w:val="000C3DC1"/>
    <w:rsid w:val="000C4060"/>
    <w:rsid w:val="000C4491"/>
    <w:rsid w:val="000C450B"/>
    <w:rsid w:val="000C45A6"/>
    <w:rsid w:val="000C47BE"/>
    <w:rsid w:val="000C486C"/>
    <w:rsid w:val="000C4B62"/>
    <w:rsid w:val="000C4D84"/>
    <w:rsid w:val="000C4D99"/>
    <w:rsid w:val="000C4FB2"/>
    <w:rsid w:val="000C539E"/>
    <w:rsid w:val="000C53EB"/>
    <w:rsid w:val="000C5AAF"/>
    <w:rsid w:val="000C5BC1"/>
    <w:rsid w:val="000C5D7B"/>
    <w:rsid w:val="000C5F56"/>
    <w:rsid w:val="000C601F"/>
    <w:rsid w:val="000C6224"/>
    <w:rsid w:val="000C627A"/>
    <w:rsid w:val="000C6562"/>
    <w:rsid w:val="000C69E9"/>
    <w:rsid w:val="000C6A54"/>
    <w:rsid w:val="000C6B9A"/>
    <w:rsid w:val="000C7079"/>
    <w:rsid w:val="000C71D4"/>
    <w:rsid w:val="000C72E0"/>
    <w:rsid w:val="000C7A8E"/>
    <w:rsid w:val="000C7AA3"/>
    <w:rsid w:val="000C7DE2"/>
    <w:rsid w:val="000D0961"/>
    <w:rsid w:val="000D0D0B"/>
    <w:rsid w:val="000D0EF5"/>
    <w:rsid w:val="000D11D4"/>
    <w:rsid w:val="000D16E0"/>
    <w:rsid w:val="000D18DF"/>
    <w:rsid w:val="000D1B2F"/>
    <w:rsid w:val="000D1C05"/>
    <w:rsid w:val="000D2119"/>
    <w:rsid w:val="000D2331"/>
    <w:rsid w:val="000D24A9"/>
    <w:rsid w:val="000D255C"/>
    <w:rsid w:val="000D28EB"/>
    <w:rsid w:val="000D2A66"/>
    <w:rsid w:val="000D2D37"/>
    <w:rsid w:val="000D2DCA"/>
    <w:rsid w:val="000D3097"/>
    <w:rsid w:val="000D319C"/>
    <w:rsid w:val="000D35A5"/>
    <w:rsid w:val="000D3E43"/>
    <w:rsid w:val="000D3FF4"/>
    <w:rsid w:val="000D408D"/>
    <w:rsid w:val="000D423F"/>
    <w:rsid w:val="000D464B"/>
    <w:rsid w:val="000D4860"/>
    <w:rsid w:val="000D4A0E"/>
    <w:rsid w:val="000D4A43"/>
    <w:rsid w:val="000D4EC4"/>
    <w:rsid w:val="000D4F19"/>
    <w:rsid w:val="000D50F9"/>
    <w:rsid w:val="000D510C"/>
    <w:rsid w:val="000D565E"/>
    <w:rsid w:val="000D56FF"/>
    <w:rsid w:val="000D574C"/>
    <w:rsid w:val="000D58EE"/>
    <w:rsid w:val="000D5905"/>
    <w:rsid w:val="000D5BA6"/>
    <w:rsid w:val="000D6095"/>
    <w:rsid w:val="000D638E"/>
    <w:rsid w:val="000D6B9B"/>
    <w:rsid w:val="000D6CF2"/>
    <w:rsid w:val="000D6DD9"/>
    <w:rsid w:val="000D7458"/>
    <w:rsid w:val="000D7587"/>
    <w:rsid w:val="000D7625"/>
    <w:rsid w:val="000D767C"/>
    <w:rsid w:val="000D77BC"/>
    <w:rsid w:val="000D7BF5"/>
    <w:rsid w:val="000D7F1A"/>
    <w:rsid w:val="000E0091"/>
    <w:rsid w:val="000E00E1"/>
    <w:rsid w:val="000E01B5"/>
    <w:rsid w:val="000E032D"/>
    <w:rsid w:val="000E0584"/>
    <w:rsid w:val="000E0805"/>
    <w:rsid w:val="000E0996"/>
    <w:rsid w:val="000E09C2"/>
    <w:rsid w:val="000E0AFE"/>
    <w:rsid w:val="000E0BEB"/>
    <w:rsid w:val="000E10D5"/>
    <w:rsid w:val="000E1B08"/>
    <w:rsid w:val="000E1FA2"/>
    <w:rsid w:val="000E23CF"/>
    <w:rsid w:val="000E23E0"/>
    <w:rsid w:val="000E2493"/>
    <w:rsid w:val="000E2645"/>
    <w:rsid w:val="000E2CEB"/>
    <w:rsid w:val="000E2F1C"/>
    <w:rsid w:val="000E31AF"/>
    <w:rsid w:val="000E35B7"/>
    <w:rsid w:val="000E3649"/>
    <w:rsid w:val="000E3729"/>
    <w:rsid w:val="000E3B25"/>
    <w:rsid w:val="000E3BA1"/>
    <w:rsid w:val="000E3BF9"/>
    <w:rsid w:val="000E3EB0"/>
    <w:rsid w:val="000E3F03"/>
    <w:rsid w:val="000E418D"/>
    <w:rsid w:val="000E42E4"/>
    <w:rsid w:val="000E4787"/>
    <w:rsid w:val="000E4861"/>
    <w:rsid w:val="000E4C5A"/>
    <w:rsid w:val="000E4FAE"/>
    <w:rsid w:val="000E5278"/>
    <w:rsid w:val="000E52FA"/>
    <w:rsid w:val="000E573F"/>
    <w:rsid w:val="000E57A2"/>
    <w:rsid w:val="000E580D"/>
    <w:rsid w:val="000E580F"/>
    <w:rsid w:val="000E5AE5"/>
    <w:rsid w:val="000E63DC"/>
    <w:rsid w:val="000E64D9"/>
    <w:rsid w:val="000E6B6C"/>
    <w:rsid w:val="000E6B87"/>
    <w:rsid w:val="000E6BAF"/>
    <w:rsid w:val="000E6CF4"/>
    <w:rsid w:val="000E6DF8"/>
    <w:rsid w:val="000E7067"/>
    <w:rsid w:val="000E7680"/>
    <w:rsid w:val="000E788C"/>
    <w:rsid w:val="000E78AF"/>
    <w:rsid w:val="000E7911"/>
    <w:rsid w:val="000E7CAD"/>
    <w:rsid w:val="000F0369"/>
    <w:rsid w:val="000F05F0"/>
    <w:rsid w:val="000F06B7"/>
    <w:rsid w:val="000F0F05"/>
    <w:rsid w:val="000F1199"/>
    <w:rsid w:val="000F119D"/>
    <w:rsid w:val="000F1351"/>
    <w:rsid w:val="000F15B2"/>
    <w:rsid w:val="000F169B"/>
    <w:rsid w:val="000F1995"/>
    <w:rsid w:val="000F19E2"/>
    <w:rsid w:val="000F1AAD"/>
    <w:rsid w:val="000F1ABA"/>
    <w:rsid w:val="000F1B3E"/>
    <w:rsid w:val="000F1BF6"/>
    <w:rsid w:val="000F1D50"/>
    <w:rsid w:val="000F1DAD"/>
    <w:rsid w:val="000F1E33"/>
    <w:rsid w:val="000F1E6D"/>
    <w:rsid w:val="000F2148"/>
    <w:rsid w:val="000F2259"/>
    <w:rsid w:val="000F2399"/>
    <w:rsid w:val="000F275E"/>
    <w:rsid w:val="000F2A28"/>
    <w:rsid w:val="000F3781"/>
    <w:rsid w:val="000F384C"/>
    <w:rsid w:val="000F3BCF"/>
    <w:rsid w:val="000F3ED6"/>
    <w:rsid w:val="000F4706"/>
    <w:rsid w:val="000F4726"/>
    <w:rsid w:val="000F4858"/>
    <w:rsid w:val="000F4D3C"/>
    <w:rsid w:val="000F4E56"/>
    <w:rsid w:val="000F50DB"/>
    <w:rsid w:val="000F512E"/>
    <w:rsid w:val="000F5326"/>
    <w:rsid w:val="000F55DF"/>
    <w:rsid w:val="000F57FF"/>
    <w:rsid w:val="000F58E4"/>
    <w:rsid w:val="000F5D3F"/>
    <w:rsid w:val="000F5E03"/>
    <w:rsid w:val="000F5EE7"/>
    <w:rsid w:val="000F61F0"/>
    <w:rsid w:val="000F62C4"/>
    <w:rsid w:val="000F6437"/>
    <w:rsid w:val="000F6476"/>
    <w:rsid w:val="000F6668"/>
    <w:rsid w:val="000F672F"/>
    <w:rsid w:val="000F689C"/>
    <w:rsid w:val="000F69AB"/>
    <w:rsid w:val="000F6A3A"/>
    <w:rsid w:val="000F6C9C"/>
    <w:rsid w:val="000F6D93"/>
    <w:rsid w:val="000F7285"/>
    <w:rsid w:val="000F74BF"/>
    <w:rsid w:val="000F75D3"/>
    <w:rsid w:val="000F7694"/>
    <w:rsid w:val="000F769E"/>
    <w:rsid w:val="000F784F"/>
    <w:rsid w:val="000F7872"/>
    <w:rsid w:val="000F7E8F"/>
    <w:rsid w:val="00100048"/>
    <w:rsid w:val="0010008E"/>
    <w:rsid w:val="00100327"/>
    <w:rsid w:val="0010044B"/>
    <w:rsid w:val="001004B0"/>
    <w:rsid w:val="001005A9"/>
    <w:rsid w:val="0010095B"/>
    <w:rsid w:val="00100EB0"/>
    <w:rsid w:val="00101365"/>
    <w:rsid w:val="001014C3"/>
    <w:rsid w:val="0010181D"/>
    <w:rsid w:val="00101CF5"/>
    <w:rsid w:val="00101FCA"/>
    <w:rsid w:val="00102190"/>
    <w:rsid w:val="00102362"/>
    <w:rsid w:val="001024D1"/>
    <w:rsid w:val="001026C1"/>
    <w:rsid w:val="00102DDD"/>
    <w:rsid w:val="00102E23"/>
    <w:rsid w:val="00102E77"/>
    <w:rsid w:val="001031CB"/>
    <w:rsid w:val="00103372"/>
    <w:rsid w:val="00103581"/>
    <w:rsid w:val="001037D9"/>
    <w:rsid w:val="001037EA"/>
    <w:rsid w:val="00103AB0"/>
    <w:rsid w:val="00103B74"/>
    <w:rsid w:val="00103F5D"/>
    <w:rsid w:val="00103FD0"/>
    <w:rsid w:val="00104309"/>
    <w:rsid w:val="00104475"/>
    <w:rsid w:val="00104548"/>
    <w:rsid w:val="0010495F"/>
    <w:rsid w:val="00104F4E"/>
    <w:rsid w:val="00105252"/>
    <w:rsid w:val="001057A4"/>
    <w:rsid w:val="001059BD"/>
    <w:rsid w:val="00105A68"/>
    <w:rsid w:val="0010613A"/>
    <w:rsid w:val="0010682E"/>
    <w:rsid w:val="00106912"/>
    <w:rsid w:val="00106D77"/>
    <w:rsid w:val="00106EFE"/>
    <w:rsid w:val="00106FED"/>
    <w:rsid w:val="001071A0"/>
    <w:rsid w:val="0010736F"/>
    <w:rsid w:val="001073E2"/>
    <w:rsid w:val="0010744C"/>
    <w:rsid w:val="001078AD"/>
    <w:rsid w:val="0011014D"/>
    <w:rsid w:val="001107F2"/>
    <w:rsid w:val="0011089F"/>
    <w:rsid w:val="001111DC"/>
    <w:rsid w:val="00111656"/>
    <w:rsid w:val="001116CE"/>
    <w:rsid w:val="0011198E"/>
    <w:rsid w:val="001119F4"/>
    <w:rsid w:val="00111A43"/>
    <w:rsid w:val="00111B63"/>
    <w:rsid w:val="00111D78"/>
    <w:rsid w:val="00111F7A"/>
    <w:rsid w:val="00112191"/>
    <w:rsid w:val="00112368"/>
    <w:rsid w:val="001123D2"/>
    <w:rsid w:val="00112B5A"/>
    <w:rsid w:val="00112E86"/>
    <w:rsid w:val="00112FA4"/>
    <w:rsid w:val="001130EC"/>
    <w:rsid w:val="00113101"/>
    <w:rsid w:val="00113114"/>
    <w:rsid w:val="00113489"/>
    <w:rsid w:val="001134B9"/>
    <w:rsid w:val="00113685"/>
    <w:rsid w:val="00113938"/>
    <w:rsid w:val="00113BDE"/>
    <w:rsid w:val="00114009"/>
    <w:rsid w:val="00114332"/>
    <w:rsid w:val="001143C3"/>
    <w:rsid w:val="00114402"/>
    <w:rsid w:val="0011456F"/>
    <w:rsid w:val="00114695"/>
    <w:rsid w:val="001148FD"/>
    <w:rsid w:val="00114AF1"/>
    <w:rsid w:val="00114BB6"/>
    <w:rsid w:val="00115038"/>
    <w:rsid w:val="0011528B"/>
    <w:rsid w:val="0011540E"/>
    <w:rsid w:val="001154AD"/>
    <w:rsid w:val="0011571D"/>
    <w:rsid w:val="00115808"/>
    <w:rsid w:val="00115B74"/>
    <w:rsid w:val="00115D68"/>
    <w:rsid w:val="001160B5"/>
    <w:rsid w:val="00116170"/>
    <w:rsid w:val="001163BC"/>
    <w:rsid w:val="001164E6"/>
    <w:rsid w:val="00116611"/>
    <w:rsid w:val="00116ACD"/>
    <w:rsid w:val="00116C3F"/>
    <w:rsid w:val="0011725E"/>
    <w:rsid w:val="00117457"/>
    <w:rsid w:val="00117513"/>
    <w:rsid w:val="001177FA"/>
    <w:rsid w:val="00117842"/>
    <w:rsid w:val="00117EC8"/>
    <w:rsid w:val="00117F88"/>
    <w:rsid w:val="00120155"/>
    <w:rsid w:val="00120523"/>
    <w:rsid w:val="0012065E"/>
    <w:rsid w:val="00120B55"/>
    <w:rsid w:val="00121109"/>
    <w:rsid w:val="00121539"/>
    <w:rsid w:val="0012171F"/>
    <w:rsid w:val="0012186D"/>
    <w:rsid w:val="00121952"/>
    <w:rsid w:val="00121D24"/>
    <w:rsid w:val="00121D98"/>
    <w:rsid w:val="00121E20"/>
    <w:rsid w:val="00122485"/>
    <w:rsid w:val="00122580"/>
    <w:rsid w:val="00122628"/>
    <w:rsid w:val="0012263F"/>
    <w:rsid w:val="0012275A"/>
    <w:rsid w:val="0012282D"/>
    <w:rsid w:val="0012287B"/>
    <w:rsid w:val="001229A0"/>
    <w:rsid w:val="00122BB4"/>
    <w:rsid w:val="00122CD7"/>
    <w:rsid w:val="0012323C"/>
    <w:rsid w:val="001233D5"/>
    <w:rsid w:val="0012350D"/>
    <w:rsid w:val="0012368C"/>
    <w:rsid w:val="00123798"/>
    <w:rsid w:val="00123D7B"/>
    <w:rsid w:val="00123FA0"/>
    <w:rsid w:val="00123FEC"/>
    <w:rsid w:val="00124175"/>
    <w:rsid w:val="00124749"/>
    <w:rsid w:val="001247A3"/>
    <w:rsid w:val="00124C63"/>
    <w:rsid w:val="00124F7F"/>
    <w:rsid w:val="00125187"/>
    <w:rsid w:val="001252EA"/>
    <w:rsid w:val="00125384"/>
    <w:rsid w:val="001253C2"/>
    <w:rsid w:val="00125620"/>
    <w:rsid w:val="00125715"/>
    <w:rsid w:val="00125899"/>
    <w:rsid w:val="00125A1E"/>
    <w:rsid w:val="00125C60"/>
    <w:rsid w:val="00125CED"/>
    <w:rsid w:val="00125E18"/>
    <w:rsid w:val="00125EFE"/>
    <w:rsid w:val="0012600E"/>
    <w:rsid w:val="00126322"/>
    <w:rsid w:val="0012688C"/>
    <w:rsid w:val="00126D87"/>
    <w:rsid w:val="00127089"/>
    <w:rsid w:val="0012713C"/>
    <w:rsid w:val="00127544"/>
    <w:rsid w:val="0012782C"/>
    <w:rsid w:val="00127A87"/>
    <w:rsid w:val="00127D3B"/>
    <w:rsid w:val="00127DC1"/>
    <w:rsid w:val="0013021C"/>
    <w:rsid w:val="0013035F"/>
    <w:rsid w:val="00130552"/>
    <w:rsid w:val="0013057B"/>
    <w:rsid w:val="0013062F"/>
    <w:rsid w:val="00130780"/>
    <w:rsid w:val="001307C5"/>
    <w:rsid w:val="00130829"/>
    <w:rsid w:val="001309D5"/>
    <w:rsid w:val="00130AB0"/>
    <w:rsid w:val="00130D3D"/>
    <w:rsid w:val="00130FC6"/>
    <w:rsid w:val="00131561"/>
    <w:rsid w:val="00131618"/>
    <w:rsid w:val="00131B9F"/>
    <w:rsid w:val="00131FCD"/>
    <w:rsid w:val="00132173"/>
    <w:rsid w:val="00132287"/>
    <w:rsid w:val="00132A38"/>
    <w:rsid w:val="00132AB7"/>
    <w:rsid w:val="00132CBC"/>
    <w:rsid w:val="00132CF6"/>
    <w:rsid w:val="00132D55"/>
    <w:rsid w:val="00132D5C"/>
    <w:rsid w:val="00132F80"/>
    <w:rsid w:val="00133007"/>
    <w:rsid w:val="001331DC"/>
    <w:rsid w:val="001336CF"/>
    <w:rsid w:val="00133772"/>
    <w:rsid w:val="001338D1"/>
    <w:rsid w:val="001339A1"/>
    <w:rsid w:val="00133CA5"/>
    <w:rsid w:val="00133FD9"/>
    <w:rsid w:val="0013405F"/>
    <w:rsid w:val="00134288"/>
    <w:rsid w:val="0013435B"/>
    <w:rsid w:val="001344E6"/>
    <w:rsid w:val="00134651"/>
    <w:rsid w:val="001346CE"/>
    <w:rsid w:val="0013484B"/>
    <w:rsid w:val="0013492E"/>
    <w:rsid w:val="00134BED"/>
    <w:rsid w:val="001354D3"/>
    <w:rsid w:val="0013581A"/>
    <w:rsid w:val="00135830"/>
    <w:rsid w:val="00135C4A"/>
    <w:rsid w:val="00135CC6"/>
    <w:rsid w:val="00135D25"/>
    <w:rsid w:val="00135DDC"/>
    <w:rsid w:val="00135FFE"/>
    <w:rsid w:val="001361B9"/>
    <w:rsid w:val="001362F7"/>
    <w:rsid w:val="00136369"/>
    <w:rsid w:val="0013643D"/>
    <w:rsid w:val="001368AC"/>
    <w:rsid w:val="0013694F"/>
    <w:rsid w:val="00136C96"/>
    <w:rsid w:val="00137239"/>
    <w:rsid w:val="00137390"/>
    <w:rsid w:val="00137405"/>
    <w:rsid w:val="001377EE"/>
    <w:rsid w:val="00137EC0"/>
    <w:rsid w:val="001402F0"/>
    <w:rsid w:val="001403E7"/>
    <w:rsid w:val="00140427"/>
    <w:rsid w:val="001409D8"/>
    <w:rsid w:val="00140A76"/>
    <w:rsid w:val="00140A9F"/>
    <w:rsid w:val="00140BAA"/>
    <w:rsid w:val="00140EB3"/>
    <w:rsid w:val="0014100D"/>
    <w:rsid w:val="001412C1"/>
    <w:rsid w:val="001412E3"/>
    <w:rsid w:val="0014130A"/>
    <w:rsid w:val="001416E2"/>
    <w:rsid w:val="0014174C"/>
    <w:rsid w:val="00141909"/>
    <w:rsid w:val="00141CA3"/>
    <w:rsid w:val="00141DC6"/>
    <w:rsid w:val="00141E26"/>
    <w:rsid w:val="00141F7C"/>
    <w:rsid w:val="001421EE"/>
    <w:rsid w:val="00142961"/>
    <w:rsid w:val="00142AAD"/>
    <w:rsid w:val="00142CA7"/>
    <w:rsid w:val="00142DCE"/>
    <w:rsid w:val="001430DF"/>
    <w:rsid w:val="00143881"/>
    <w:rsid w:val="00143FBC"/>
    <w:rsid w:val="001442D4"/>
    <w:rsid w:val="00144504"/>
    <w:rsid w:val="0014478E"/>
    <w:rsid w:val="001447E0"/>
    <w:rsid w:val="00144EF6"/>
    <w:rsid w:val="00144FE4"/>
    <w:rsid w:val="0014504D"/>
    <w:rsid w:val="001450CB"/>
    <w:rsid w:val="0014518A"/>
    <w:rsid w:val="001455FD"/>
    <w:rsid w:val="00145611"/>
    <w:rsid w:val="00145695"/>
    <w:rsid w:val="001456B1"/>
    <w:rsid w:val="00145901"/>
    <w:rsid w:val="00145D1B"/>
    <w:rsid w:val="00146273"/>
    <w:rsid w:val="001464DF"/>
    <w:rsid w:val="0014679B"/>
    <w:rsid w:val="00146A93"/>
    <w:rsid w:val="00146B81"/>
    <w:rsid w:val="00146B84"/>
    <w:rsid w:val="00146E1B"/>
    <w:rsid w:val="00146E3A"/>
    <w:rsid w:val="00146FC6"/>
    <w:rsid w:val="0014711D"/>
    <w:rsid w:val="00147127"/>
    <w:rsid w:val="001475B5"/>
    <w:rsid w:val="00147617"/>
    <w:rsid w:val="0014790C"/>
    <w:rsid w:val="00147955"/>
    <w:rsid w:val="00147990"/>
    <w:rsid w:val="00147C3F"/>
    <w:rsid w:val="00147E89"/>
    <w:rsid w:val="00150557"/>
    <w:rsid w:val="00150817"/>
    <w:rsid w:val="00150AF2"/>
    <w:rsid w:val="00150CA8"/>
    <w:rsid w:val="00150FAC"/>
    <w:rsid w:val="00151147"/>
    <w:rsid w:val="00151281"/>
    <w:rsid w:val="001514E2"/>
    <w:rsid w:val="001514FA"/>
    <w:rsid w:val="00151D00"/>
    <w:rsid w:val="00151DA9"/>
    <w:rsid w:val="0015212E"/>
    <w:rsid w:val="00152153"/>
    <w:rsid w:val="0015217E"/>
    <w:rsid w:val="00152347"/>
    <w:rsid w:val="001525BB"/>
    <w:rsid w:val="00152A73"/>
    <w:rsid w:val="00152AD3"/>
    <w:rsid w:val="00152C7B"/>
    <w:rsid w:val="00152D46"/>
    <w:rsid w:val="00152ED1"/>
    <w:rsid w:val="001530C1"/>
    <w:rsid w:val="00153282"/>
    <w:rsid w:val="0015369B"/>
    <w:rsid w:val="00153B9D"/>
    <w:rsid w:val="00153C6F"/>
    <w:rsid w:val="00153E2E"/>
    <w:rsid w:val="00153EE3"/>
    <w:rsid w:val="0015402B"/>
    <w:rsid w:val="001542B3"/>
    <w:rsid w:val="00154322"/>
    <w:rsid w:val="00154430"/>
    <w:rsid w:val="001545DB"/>
    <w:rsid w:val="001546F4"/>
    <w:rsid w:val="0015491D"/>
    <w:rsid w:val="00154AEE"/>
    <w:rsid w:val="00154C17"/>
    <w:rsid w:val="00155445"/>
    <w:rsid w:val="0015580F"/>
    <w:rsid w:val="00155AB5"/>
    <w:rsid w:val="00155DE5"/>
    <w:rsid w:val="00155E4A"/>
    <w:rsid w:val="001560E3"/>
    <w:rsid w:val="00156108"/>
    <w:rsid w:val="00156133"/>
    <w:rsid w:val="00156349"/>
    <w:rsid w:val="00156357"/>
    <w:rsid w:val="0015646F"/>
    <w:rsid w:val="0015653B"/>
    <w:rsid w:val="001565D4"/>
    <w:rsid w:val="00156679"/>
    <w:rsid w:val="001569BB"/>
    <w:rsid w:val="00156A3E"/>
    <w:rsid w:val="00156D70"/>
    <w:rsid w:val="0015700E"/>
    <w:rsid w:val="0015709F"/>
    <w:rsid w:val="0015733D"/>
    <w:rsid w:val="0015761A"/>
    <w:rsid w:val="001579AB"/>
    <w:rsid w:val="001579BC"/>
    <w:rsid w:val="001579C8"/>
    <w:rsid w:val="00157E0D"/>
    <w:rsid w:val="00160079"/>
    <w:rsid w:val="0016021D"/>
    <w:rsid w:val="00160267"/>
    <w:rsid w:val="0016033C"/>
    <w:rsid w:val="001604B5"/>
    <w:rsid w:val="0016065B"/>
    <w:rsid w:val="001606E4"/>
    <w:rsid w:val="00160C07"/>
    <w:rsid w:val="00160D2C"/>
    <w:rsid w:val="0016138F"/>
    <w:rsid w:val="0016166B"/>
    <w:rsid w:val="001616CD"/>
    <w:rsid w:val="0016174A"/>
    <w:rsid w:val="00161BE3"/>
    <w:rsid w:val="00161C88"/>
    <w:rsid w:val="00161F55"/>
    <w:rsid w:val="00162018"/>
    <w:rsid w:val="00162519"/>
    <w:rsid w:val="001625EF"/>
    <w:rsid w:val="00162A5D"/>
    <w:rsid w:val="00162E09"/>
    <w:rsid w:val="001632B7"/>
    <w:rsid w:val="00163398"/>
    <w:rsid w:val="001635C7"/>
    <w:rsid w:val="00163930"/>
    <w:rsid w:val="00163999"/>
    <w:rsid w:val="00163ADA"/>
    <w:rsid w:val="00163B22"/>
    <w:rsid w:val="00163BEC"/>
    <w:rsid w:val="00163F94"/>
    <w:rsid w:val="0016455C"/>
    <w:rsid w:val="001645A8"/>
    <w:rsid w:val="00164693"/>
    <w:rsid w:val="00164B1A"/>
    <w:rsid w:val="00164B43"/>
    <w:rsid w:val="001651E7"/>
    <w:rsid w:val="0016530E"/>
    <w:rsid w:val="00165343"/>
    <w:rsid w:val="001654BA"/>
    <w:rsid w:val="001656A7"/>
    <w:rsid w:val="001656AF"/>
    <w:rsid w:val="00165D42"/>
    <w:rsid w:val="00165EBE"/>
    <w:rsid w:val="00166491"/>
    <w:rsid w:val="00166591"/>
    <w:rsid w:val="001666D2"/>
    <w:rsid w:val="00166A15"/>
    <w:rsid w:val="00166CB5"/>
    <w:rsid w:val="001672F4"/>
    <w:rsid w:val="00167350"/>
    <w:rsid w:val="00167732"/>
    <w:rsid w:val="0016773C"/>
    <w:rsid w:val="00167C22"/>
    <w:rsid w:val="00167D3C"/>
    <w:rsid w:val="00167F06"/>
    <w:rsid w:val="00170235"/>
    <w:rsid w:val="0017034E"/>
    <w:rsid w:val="00170620"/>
    <w:rsid w:val="001708BB"/>
    <w:rsid w:val="001709C3"/>
    <w:rsid w:val="00170A93"/>
    <w:rsid w:val="00170F9D"/>
    <w:rsid w:val="00171033"/>
    <w:rsid w:val="001712F9"/>
    <w:rsid w:val="0017188F"/>
    <w:rsid w:val="00171A85"/>
    <w:rsid w:val="00171DBD"/>
    <w:rsid w:val="00171F70"/>
    <w:rsid w:val="00171FD0"/>
    <w:rsid w:val="001720BD"/>
    <w:rsid w:val="001723A6"/>
    <w:rsid w:val="001724F5"/>
    <w:rsid w:val="00172777"/>
    <w:rsid w:val="001727FC"/>
    <w:rsid w:val="0017334C"/>
    <w:rsid w:val="001734A1"/>
    <w:rsid w:val="0017352E"/>
    <w:rsid w:val="00173766"/>
    <w:rsid w:val="001737FB"/>
    <w:rsid w:val="00173843"/>
    <w:rsid w:val="00173911"/>
    <w:rsid w:val="00173BBA"/>
    <w:rsid w:val="00173D4B"/>
    <w:rsid w:val="00173DEE"/>
    <w:rsid w:val="00173F6E"/>
    <w:rsid w:val="0017406B"/>
    <w:rsid w:val="001744CD"/>
    <w:rsid w:val="001745EE"/>
    <w:rsid w:val="00174A10"/>
    <w:rsid w:val="00174A4C"/>
    <w:rsid w:val="00174C99"/>
    <w:rsid w:val="00174D2E"/>
    <w:rsid w:val="00175131"/>
    <w:rsid w:val="001751B7"/>
    <w:rsid w:val="0017533C"/>
    <w:rsid w:val="00175801"/>
    <w:rsid w:val="00175915"/>
    <w:rsid w:val="00175A55"/>
    <w:rsid w:val="00175B54"/>
    <w:rsid w:val="00175D1A"/>
    <w:rsid w:val="0017603B"/>
    <w:rsid w:val="0017648F"/>
    <w:rsid w:val="001765B8"/>
    <w:rsid w:val="001767B8"/>
    <w:rsid w:val="00176922"/>
    <w:rsid w:val="00176BA4"/>
    <w:rsid w:val="00176D95"/>
    <w:rsid w:val="00177074"/>
    <w:rsid w:val="00177239"/>
    <w:rsid w:val="001772D6"/>
    <w:rsid w:val="00177641"/>
    <w:rsid w:val="00177910"/>
    <w:rsid w:val="00177997"/>
    <w:rsid w:val="001779ED"/>
    <w:rsid w:val="00177AE8"/>
    <w:rsid w:val="00177AED"/>
    <w:rsid w:val="00177B6C"/>
    <w:rsid w:val="00177BF9"/>
    <w:rsid w:val="00177E7C"/>
    <w:rsid w:val="00177F2B"/>
    <w:rsid w:val="00177F49"/>
    <w:rsid w:val="00180003"/>
    <w:rsid w:val="0018028F"/>
    <w:rsid w:val="001803D4"/>
    <w:rsid w:val="00180439"/>
    <w:rsid w:val="001804A3"/>
    <w:rsid w:val="00180AE5"/>
    <w:rsid w:val="00180D58"/>
    <w:rsid w:val="00180D85"/>
    <w:rsid w:val="00180DD9"/>
    <w:rsid w:val="00180F32"/>
    <w:rsid w:val="00180FEE"/>
    <w:rsid w:val="001813E6"/>
    <w:rsid w:val="001813EA"/>
    <w:rsid w:val="00181962"/>
    <w:rsid w:val="001819CC"/>
    <w:rsid w:val="00181B27"/>
    <w:rsid w:val="00181E3E"/>
    <w:rsid w:val="00181F7A"/>
    <w:rsid w:val="0018212F"/>
    <w:rsid w:val="0018218D"/>
    <w:rsid w:val="001822EF"/>
    <w:rsid w:val="001823D4"/>
    <w:rsid w:val="0018252B"/>
    <w:rsid w:val="001825D5"/>
    <w:rsid w:val="0018263C"/>
    <w:rsid w:val="001827A4"/>
    <w:rsid w:val="00182A5D"/>
    <w:rsid w:val="00182C7F"/>
    <w:rsid w:val="00182F99"/>
    <w:rsid w:val="00183245"/>
    <w:rsid w:val="0018338F"/>
    <w:rsid w:val="001835CF"/>
    <w:rsid w:val="0018367E"/>
    <w:rsid w:val="001838EF"/>
    <w:rsid w:val="00183DDC"/>
    <w:rsid w:val="00183E08"/>
    <w:rsid w:val="001848C6"/>
    <w:rsid w:val="001849BD"/>
    <w:rsid w:val="00184D2C"/>
    <w:rsid w:val="00184D40"/>
    <w:rsid w:val="00184D50"/>
    <w:rsid w:val="00184FBC"/>
    <w:rsid w:val="001853B7"/>
    <w:rsid w:val="001856F1"/>
    <w:rsid w:val="00185C1A"/>
    <w:rsid w:val="00185CCA"/>
    <w:rsid w:val="00185EA5"/>
    <w:rsid w:val="00186029"/>
    <w:rsid w:val="001860A4"/>
    <w:rsid w:val="001860E1"/>
    <w:rsid w:val="0018662F"/>
    <w:rsid w:val="00186649"/>
    <w:rsid w:val="00186675"/>
    <w:rsid w:val="0018675F"/>
    <w:rsid w:val="00186834"/>
    <w:rsid w:val="001869FC"/>
    <w:rsid w:val="00187392"/>
    <w:rsid w:val="00187803"/>
    <w:rsid w:val="0018796C"/>
    <w:rsid w:val="00187984"/>
    <w:rsid w:val="00187D28"/>
    <w:rsid w:val="00187D5B"/>
    <w:rsid w:val="00187EB0"/>
    <w:rsid w:val="0019011C"/>
    <w:rsid w:val="0019044E"/>
    <w:rsid w:val="00190C05"/>
    <w:rsid w:val="00190CE2"/>
    <w:rsid w:val="001910CA"/>
    <w:rsid w:val="00191373"/>
    <w:rsid w:val="00191457"/>
    <w:rsid w:val="0019156B"/>
    <w:rsid w:val="001916FE"/>
    <w:rsid w:val="0019171A"/>
    <w:rsid w:val="001919B7"/>
    <w:rsid w:val="00191A60"/>
    <w:rsid w:val="00191CF6"/>
    <w:rsid w:val="00191D55"/>
    <w:rsid w:val="00191DE1"/>
    <w:rsid w:val="0019204E"/>
    <w:rsid w:val="00192615"/>
    <w:rsid w:val="0019281E"/>
    <w:rsid w:val="00192959"/>
    <w:rsid w:val="00192B54"/>
    <w:rsid w:val="00192DCB"/>
    <w:rsid w:val="0019311B"/>
    <w:rsid w:val="00193586"/>
    <w:rsid w:val="00193832"/>
    <w:rsid w:val="001938B3"/>
    <w:rsid w:val="00193A4E"/>
    <w:rsid w:val="00193C43"/>
    <w:rsid w:val="00193FE9"/>
    <w:rsid w:val="001944FB"/>
    <w:rsid w:val="0019451D"/>
    <w:rsid w:val="00194635"/>
    <w:rsid w:val="00194AAA"/>
    <w:rsid w:val="00194B3B"/>
    <w:rsid w:val="00194C2C"/>
    <w:rsid w:val="00194F81"/>
    <w:rsid w:val="001957AC"/>
    <w:rsid w:val="001957FA"/>
    <w:rsid w:val="001958D7"/>
    <w:rsid w:val="0019591D"/>
    <w:rsid w:val="00195B8B"/>
    <w:rsid w:val="00195ECE"/>
    <w:rsid w:val="00196334"/>
    <w:rsid w:val="00196A53"/>
    <w:rsid w:val="00196C07"/>
    <w:rsid w:val="00197045"/>
    <w:rsid w:val="00197A29"/>
    <w:rsid w:val="00197BBC"/>
    <w:rsid w:val="00197CE3"/>
    <w:rsid w:val="00197E6B"/>
    <w:rsid w:val="00197F7C"/>
    <w:rsid w:val="001A00E0"/>
    <w:rsid w:val="001A054E"/>
    <w:rsid w:val="001A068E"/>
    <w:rsid w:val="001A090A"/>
    <w:rsid w:val="001A0C95"/>
    <w:rsid w:val="001A1E95"/>
    <w:rsid w:val="001A2245"/>
    <w:rsid w:val="001A22F0"/>
    <w:rsid w:val="001A2382"/>
    <w:rsid w:val="001A2422"/>
    <w:rsid w:val="001A2839"/>
    <w:rsid w:val="001A2D21"/>
    <w:rsid w:val="001A2D4C"/>
    <w:rsid w:val="001A2DD7"/>
    <w:rsid w:val="001A2F05"/>
    <w:rsid w:val="001A2FF9"/>
    <w:rsid w:val="001A3599"/>
    <w:rsid w:val="001A35D9"/>
    <w:rsid w:val="001A3784"/>
    <w:rsid w:val="001A386E"/>
    <w:rsid w:val="001A3C6D"/>
    <w:rsid w:val="001A3D0E"/>
    <w:rsid w:val="001A4128"/>
    <w:rsid w:val="001A43F1"/>
    <w:rsid w:val="001A4C95"/>
    <w:rsid w:val="001A4D44"/>
    <w:rsid w:val="001A4FA5"/>
    <w:rsid w:val="001A527A"/>
    <w:rsid w:val="001A5376"/>
    <w:rsid w:val="001A54EA"/>
    <w:rsid w:val="001A574B"/>
    <w:rsid w:val="001A5863"/>
    <w:rsid w:val="001A5A99"/>
    <w:rsid w:val="001A5B09"/>
    <w:rsid w:val="001A5D3C"/>
    <w:rsid w:val="001A5E41"/>
    <w:rsid w:val="001A6056"/>
    <w:rsid w:val="001A633C"/>
    <w:rsid w:val="001A660A"/>
    <w:rsid w:val="001A67B2"/>
    <w:rsid w:val="001A690F"/>
    <w:rsid w:val="001A6921"/>
    <w:rsid w:val="001A6C6B"/>
    <w:rsid w:val="001A6F82"/>
    <w:rsid w:val="001A7159"/>
    <w:rsid w:val="001A7232"/>
    <w:rsid w:val="001A7429"/>
    <w:rsid w:val="001A780F"/>
    <w:rsid w:val="001A7B44"/>
    <w:rsid w:val="001B03F1"/>
    <w:rsid w:val="001B0988"/>
    <w:rsid w:val="001B0BD0"/>
    <w:rsid w:val="001B151A"/>
    <w:rsid w:val="001B15BB"/>
    <w:rsid w:val="001B1787"/>
    <w:rsid w:val="001B19A0"/>
    <w:rsid w:val="001B1B40"/>
    <w:rsid w:val="001B1DC6"/>
    <w:rsid w:val="001B1E43"/>
    <w:rsid w:val="001B1E90"/>
    <w:rsid w:val="001B23CB"/>
    <w:rsid w:val="001B2428"/>
    <w:rsid w:val="001B2433"/>
    <w:rsid w:val="001B2620"/>
    <w:rsid w:val="001B273E"/>
    <w:rsid w:val="001B29CC"/>
    <w:rsid w:val="001B2B20"/>
    <w:rsid w:val="001B2C2D"/>
    <w:rsid w:val="001B3033"/>
    <w:rsid w:val="001B3164"/>
    <w:rsid w:val="001B332C"/>
    <w:rsid w:val="001B335C"/>
    <w:rsid w:val="001B33FB"/>
    <w:rsid w:val="001B3484"/>
    <w:rsid w:val="001B3A12"/>
    <w:rsid w:val="001B3E11"/>
    <w:rsid w:val="001B4109"/>
    <w:rsid w:val="001B4404"/>
    <w:rsid w:val="001B4782"/>
    <w:rsid w:val="001B51A0"/>
    <w:rsid w:val="001B597C"/>
    <w:rsid w:val="001B5D3B"/>
    <w:rsid w:val="001B6244"/>
    <w:rsid w:val="001B627F"/>
    <w:rsid w:val="001B64C2"/>
    <w:rsid w:val="001B67EF"/>
    <w:rsid w:val="001B6800"/>
    <w:rsid w:val="001B7088"/>
    <w:rsid w:val="001B7607"/>
    <w:rsid w:val="001B7754"/>
    <w:rsid w:val="001B78B4"/>
    <w:rsid w:val="001B7ABE"/>
    <w:rsid w:val="001B7BEA"/>
    <w:rsid w:val="001B7F30"/>
    <w:rsid w:val="001C0055"/>
    <w:rsid w:val="001C01E8"/>
    <w:rsid w:val="001C02C2"/>
    <w:rsid w:val="001C03FC"/>
    <w:rsid w:val="001C06F1"/>
    <w:rsid w:val="001C0862"/>
    <w:rsid w:val="001C093C"/>
    <w:rsid w:val="001C0AFB"/>
    <w:rsid w:val="001C0BCC"/>
    <w:rsid w:val="001C0CC1"/>
    <w:rsid w:val="001C107D"/>
    <w:rsid w:val="001C1144"/>
    <w:rsid w:val="001C11EA"/>
    <w:rsid w:val="001C12F0"/>
    <w:rsid w:val="001C12FF"/>
    <w:rsid w:val="001C1F0D"/>
    <w:rsid w:val="001C202F"/>
    <w:rsid w:val="001C2127"/>
    <w:rsid w:val="001C21C3"/>
    <w:rsid w:val="001C223F"/>
    <w:rsid w:val="001C2332"/>
    <w:rsid w:val="001C23B2"/>
    <w:rsid w:val="001C24CC"/>
    <w:rsid w:val="001C24CF"/>
    <w:rsid w:val="001C2786"/>
    <w:rsid w:val="001C28B7"/>
    <w:rsid w:val="001C2A87"/>
    <w:rsid w:val="001C2B0F"/>
    <w:rsid w:val="001C2E57"/>
    <w:rsid w:val="001C336E"/>
    <w:rsid w:val="001C343B"/>
    <w:rsid w:val="001C3606"/>
    <w:rsid w:val="001C370B"/>
    <w:rsid w:val="001C37E0"/>
    <w:rsid w:val="001C3838"/>
    <w:rsid w:val="001C390C"/>
    <w:rsid w:val="001C394C"/>
    <w:rsid w:val="001C3C8C"/>
    <w:rsid w:val="001C41EF"/>
    <w:rsid w:val="001C41FC"/>
    <w:rsid w:val="001C4305"/>
    <w:rsid w:val="001C44EB"/>
    <w:rsid w:val="001C4759"/>
    <w:rsid w:val="001C488F"/>
    <w:rsid w:val="001C4C53"/>
    <w:rsid w:val="001C5027"/>
    <w:rsid w:val="001C5030"/>
    <w:rsid w:val="001C546B"/>
    <w:rsid w:val="001C58EB"/>
    <w:rsid w:val="001C5D5C"/>
    <w:rsid w:val="001C5E90"/>
    <w:rsid w:val="001C615D"/>
    <w:rsid w:val="001C618A"/>
    <w:rsid w:val="001C6345"/>
    <w:rsid w:val="001C64AB"/>
    <w:rsid w:val="001C654F"/>
    <w:rsid w:val="001C65D9"/>
    <w:rsid w:val="001C66ED"/>
    <w:rsid w:val="001C6D60"/>
    <w:rsid w:val="001C6D8B"/>
    <w:rsid w:val="001C6E94"/>
    <w:rsid w:val="001C723A"/>
    <w:rsid w:val="001C765B"/>
    <w:rsid w:val="001C7BBA"/>
    <w:rsid w:val="001D0084"/>
    <w:rsid w:val="001D0394"/>
    <w:rsid w:val="001D03D6"/>
    <w:rsid w:val="001D056B"/>
    <w:rsid w:val="001D0708"/>
    <w:rsid w:val="001D0798"/>
    <w:rsid w:val="001D0BD9"/>
    <w:rsid w:val="001D0C37"/>
    <w:rsid w:val="001D0D68"/>
    <w:rsid w:val="001D0D8C"/>
    <w:rsid w:val="001D0F29"/>
    <w:rsid w:val="001D0FA2"/>
    <w:rsid w:val="001D128F"/>
    <w:rsid w:val="001D1483"/>
    <w:rsid w:val="001D1596"/>
    <w:rsid w:val="001D18AB"/>
    <w:rsid w:val="001D1AA1"/>
    <w:rsid w:val="001D1AA6"/>
    <w:rsid w:val="001D1D6D"/>
    <w:rsid w:val="001D1D86"/>
    <w:rsid w:val="001D1ED4"/>
    <w:rsid w:val="001D27A5"/>
    <w:rsid w:val="001D2910"/>
    <w:rsid w:val="001D2E3C"/>
    <w:rsid w:val="001D341E"/>
    <w:rsid w:val="001D3486"/>
    <w:rsid w:val="001D38A3"/>
    <w:rsid w:val="001D39EB"/>
    <w:rsid w:val="001D3B04"/>
    <w:rsid w:val="001D3C4D"/>
    <w:rsid w:val="001D3FBF"/>
    <w:rsid w:val="001D3FFE"/>
    <w:rsid w:val="001D46E2"/>
    <w:rsid w:val="001D49CD"/>
    <w:rsid w:val="001D4BDC"/>
    <w:rsid w:val="001D4D2D"/>
    <w:rsid w:val="001D4EA7"/>
    <w:rsid w:val="001D4FF7"/>
    <w:rsid w:val="001D569D"/>
    <w:rsid w:val="001D5839"/>
    <w:rsid w:val="001D59F6"/>
    <w:rsid w:val="001D5B4E"/>
    <w:rsid w:val="001D5C78"/>
    <w:rsid w:val="001D6226"/>
    <w:rsid w:val="001D62A8"/>
    <w:rsid w:val="001D63E9"/>
    <w:rsid w:val="001D64DA"/>
    <w:rsid w:val="001D69E1"/>
    <w:rsid w:val="001D6B8C"/>
    <w:rsid w:val="001D6C8E"/>
    <w:rsid w:val="001D6E60"/>
    <w:rsid w:val="001D6FB4"/>
    <w:rsid w:val="001D746D"/>
    <w:rsid w:val="001D751A"/>
    <w:rsid w:val="001D75BB"/>
    <w:rsid w:val="001D7818"/>
    <w:rsid w:val="001D7998"/>
    <w:rsid w:val="001D7BFF"/>
    <w:rsid w:val="001E01A4"/>
    <w:rsid w:val="001E0338"/>
    <w:rsid w:val="001E0575"/>
    <w:rsid w:val="001E07E4"/>
    <w:rsid w:val="001E0A65"/>
    <w:rsid w:val="001E0B50"/>
    <w:rsid w:val="001E0CA6"/>
    <w:rsid w:val="001E0E04"/>
    <w:rsid w:val="001E0EB3"/>
    <w:rsid w:val="001E0FD0"/>
    <w:rsid w:val="001E1090"/>
    <w:rsid w:val="001E1296"/>
    <w:rsid w:val="001E1478"/>
    <w:rsid w:val="001E16F3"/>
    <w:rsid w:val="001E1A4E"/>
    <w:rsid w:val="001E1A7F"/>
    <w:rsid w:val="001E1AC1"/>
    <w:rsid w:val="001E1C50"/>
    <w:rsid w:val="001E1CDB"/>
    <w:rsid w:val="001E1D0B"/>
    <w:rsid w:val="001E1ED6"/>
    <w:rsid w:val="001E1F7C"/>
    <w:rsid w:val="001E2339"/>
    <w:rsid w:val="001E2591"/>
    <w:rsid w:val="001E25CA"/>
    <w:rsid w:val="001E274D"/>
    <w:rsid w:val="001E2981"/>
    <w:rsid w:val="001E2B2A"/>
    <w:rsid w:val="001E2C8F"/>
    <w:rsid w:val="001E2E72"/>
    <w:rsid w:val="001E2EC7"/>
    <w:rsid w:val="001E3055"/>
    <w:rsid w:val="001E3081"/>
    <w:rsid w:val="001E3347"/>
    <w:rsid w:val="001E33E3"/>
    <w:rsid w:val="001E347E"/>
    <w:rsid w:val="001E389C"/>
    <w:rsid w:val="001E399E"/>
    <w:rsid w:val="001E3AE7"/>
    <w:rsid w:val="001E3E5F"/>
    <w:rsid w:val="001E3FED"/>
    <w:rsid w:val="001E42E4"/>
    <w:rsid w:val="001E4515"/>
    <w:rsid w:val="001E4773"/>
    <w:rsid w:val="001E4D63"/>
    <w:rsid w:val="001E5020"/>
    <w:rsid w:val="001E5277"/>
    <w:rsid w:val="001E53AE"/>
    <w:rsid w:val="001E5451"/>
    <w:rsid w:val="001E5647"/>
    <w:rsid w:val="001E5743"/>
    <w:rsid w:val="001E5A95"/>
    <w:rsid w:val="001E5BA6"/>
    <w:rsid w:val="001E5BC4"/>
    <w:rsid w:val="001E5C90"/>
    <w:rsid w:val="001E5E14"/>
    <w:rsid w:val="001E5E40"/>
    <w:rsid w:val="001E5E8F"/>
    <w:rsid w:val="001E5EA3"/>
    <w:rsid w:val="001E612D"/>
    <w:rsid w:val="001E635E"/>
    <w:rsid w:val="001E6805"/>
    <w:rsid w:val="001E6E98"/>
    <w:rsid w:val="001E6F80"/>
    <w:rsid w:val="001E79C2"/>
    <w:rsid w:val="001E7C2B"/>
    <w:rsid w:val="001E7DA6"/>
    <w:rsid w:val="001E7FE1"/>
    <w:rsid w:val="001F0077"/>
    <w:rsid w:val="001F01AE"/>
    <w:rsid w:val="001F0387"/>
    <w:rsid w:val="001F044D"/>
    <w:rsid w:val="001F0451"/>
    <w:rsid w:val="001F0508"/>
    <w:rsid w:val="001F05B7"/>
    <w:rsid w:val="001F0979"/>
    <w:rsid w:val="001F0ADD"/>
    <w:rsid w:val="001F0BE0"/>
    <w:rsid w:val="001F0C3C"/>
    <w:rsid w:val="001F0CE4"/>
    <w:rsid w:val="001F0D01"/>
    <w:rsid w:val="001F0E16"/>
    <w:rsid w:val="001F14F2"/>
    <w:rsid w:val="001F15AA"/>
    <w:rsid w:val="001F1A0B"/>
    <w:rsid w:val="001F1EE2"/>
    <w:rsid w:val="001F2053"/>
    <w:rsid w:val="001F2142"/>
    <w:rsid w:val="001F2362"/>
    <w:rsid w:val="001F23C0"/>
    <w:rsid w:val="001F29E5"/>
    <w:rsid w:val="001F2C93"/>
    <w:rsid w:val="001F2CCF"/>
    <w:rsid w:val="001F2F0B"/>
    <w:rsid w:val="001F2F6C"/>
    <w:rsid w:val="001F2F95"/>
    <w:rsid w:val="001F3025"/>
    <w:rsid w:val="001F30E0"/>
    <w:rsid w:val="001F3304"/>
    <w:rsid w:val="001F3545"/>
    <w:rsid w:val="001F3646"/>
    <w:rsid w:val="001F398B"/>
    <w:rsid w:val="001F3C54"/>
    <w:rsid w:val="001F3E44"/>
    <w:rsid w:val="001F3FD5"/>
    <w:rsid w:val="001F412C"/>
    <w:rsid w:val="001F41B8"/>
    <w:rsid w:val="001F42B8"/>
    <w:rsid w:val="001F4352"/>
    <w:rsid w:val="001F4360"/>
    <w:rsid w:val="001F436C"/>
    <w:rsid w:val="001F460A"/>
    <w:rsid w:val="001F46D7"/>
    <w:rsid w:val="001F4993"/>
    <w:rsid w:val="001F4A87"/>
    <w:rsid w:val="001F4B37"/>
    <w:rsid w:val="001F4BD0"/>
    <w:rsid w:val="001F4EA7"/>
    <w:rsid w:val="001F4FE0"/>
    <w:rsid w:val="001F5015"/>
    <w:rsid w:val="001F50F5"/>
    <w:rsid w:val="001F522B"/>
    <w:rsid w:val="001F5497"/>
    <w:rsid w:val="001F54E5"/>
    <w:rsid w:val="001F55CC"/>
    <w:rsid w:val="001F55D6"/>
    <w:rsid w:val="001F58A4"/>
    <w:rsid w:val="001F5A52"/>
    <w:rsid w:val="001F5DAB"/>
    <w:rsid w:val="001F5E2F"/>
    <w:rsid w:val="001F5EA4"/>
    <w:rsid w:val="001F621A"/>
    <w:rsid w:val="001F674C"/>
    <w:rsid w:val="001F6976"/>
    <w:rsid w:val="001F6AF1"/>
    <w:rsid w:val="001F7117"/>
    <w:rsid w:val="001F75FD"/>
    <w:rsid w:val="001F78A4"/>
    <w:rsid w:val="001F795C"/>
    <w:rsid w:val="001F7C1B"/>
    <w:rsid w:val="001F7CB1"/>
    <w:rsid w:val="001F7CC6"/>
    <w:rsid w:val="001F7D44"/>
    <w:rsid w:val="001F7F34"/>
    <w:rsid w:val="002001C0"/>
    <w:rsid w:val="00200412"/>
    <w:rsid w:val="0020089E"/>
    <w:rsid w:val="00200AC5"/>
    <w:rsid w:val="00200B20"/>
    <w:rsid w:val="00201094"/>
    <w:rsid w:val="00201294"/>
    <w:rsid w:val="00201605"/>
    <w:rsid w:val="002016B6"/>
    <w:rsid w:val="00201948"/>
    <w:rsid w:val="00201A55"/>
    <w:rsid w:val="00201BD7"/>
    <w:rsid w:val="00201CBE"/>
    <w:rsid w:val="00201DA8"/>
    <w:rsid w:val="002020C6"/>
    <w:rsid w:val="00202396"/>
    <w:rsid w:val="0020239A"/>
    <w:rsid w:val="00202827"/>
    <w:rsid w:val="002029B9"/>
    <w:rsid w:val="00202AE3"/>
    <w:rsid w:val="00202DE1"/>
    <w:rsid w:val="002030B2"/>
    <w:rsid w:val="002032C3"/>
    <w:rsid w:val="00203780"/>
    <w:rsid w:val="00203803"/>
    <w:rsid w:val="00203C36"/>
    <w:rsid w:val="00203C7E"/>
    <w:rsid w:val="00203F39"/>
    <w:rsid w:val="00203F49"/>
    <w:rsid w:val="00204502"/>
    <w:rsid w:val="00204774"/>
    <w:rsid w:val="00204870"/>
    <w:rsid w:val="00204AB4"/>
    <w:rsid w:val="00204B8A"/>
    <w:rsid w:val="002055EF"/>
    <w:rsid w:val="00205A6B"/>
    <w:rsid w:val="00205D1A"/>
    <w:rsid w:val="00206399"/>
    <w:rsid w:val="00206C40"/>
    <w:rsid w:val="00206EA8"/>
    <w:rsid w:val="0020707B"/>
    <w:rsid w:val="0020711E"/>
    <w:rsid w:val="0020722E"/>
    <w:rsid w:val="0020778E"/>
    <w:rsid w:val="002078F6"/>
    <w:rsid w:val="00207CC2"/>
    <w:rsid w:val="00207D81"/>
    <w:rsid w:val="00207E73"/>
    <w:rsid w:val="00207E8B"/>
    <w:rsid w:val="00210019"/>
    <w:rsid w:val="00210082"/>
    <w:rsid w:val="0021078E"/>
    <w:rsid w:val="00210816"/>
    <w:rsid w:val="00210D4B"/>
    <w:rsid w:val="00210FBA"/>
    <w:rsid w:val="00211433"/>
    <w:rsid w:val="0021148A"/>
    <w:rsid w:val="002114E7"/>
    <w:rsid w:val="002118B2"/>
    <w:rsid w:val="00211E46"/>
    <w:rsid w:val="00211EEF"/>
    <w:rsid w:val="00212258"/>
    <w:rsid w:val="002123F6"/>
    <w:rsid w:val="002126BC"/>
    <w:rsid w:val="00212851"/>
    <w:rsid w:val="00212974"/>
    <w:rsid w:val="00212A2E"/>
    <w:rsid w:val="00212AAC"/>
    <w:rsid w:val="00212C4B"/>
    <w:rsid w:val="0021303D"/>
    <w:rsid w:val="002137FE"/>
    <w:rsid w:val="00213D13"/>
    <w:rsid w:val="00213DD9"/>
    <w:rsid w:val="00213E17"/>
    <w:rsid w:val="00213E90"/>
    <w:rsid w:val="00213EA7"/>
    <w:rsid w:val="00213FD2"/>
    <w:rsid w:val="00214902"/>
    <w:rsid w:val="00214BE5"/>
    <w:rsid w:val="00214C41"/>
    <w:rsid w:val="00214CC1"/>
    <w:rsid w:val="00215010"/>
    <w:rsid w:val="002153A5"/>
    <w:rsid w:val="002153DD"/>
    <w:rsid w:val="002154B4"/>
    <w:rsid w:val="00215524"/>
    <w:rsid w:val="00215697"/>
    <w:rsid w:val="002157C3"/>
    <w:rsid w:val="00215BDE"/>
    <w:rsid w:val="00215C2D"/>
    <w:rsid w:val="00215CEC"/>
    <w:rsid w:val="00215DEA"/>
    <w:rsid w:val="00215FE5"/>
    <w:rsid w:val="00216100"/>
    <w:rsid w:val="00216191"/>
    <w:rsid w:val="002163E2"/>
    <w:rsid w:val="00216664"/>
    <w:rsid w:val="002167B3"/>
    <w:rsid w:val="00216835"/>
    <w:rsid w:val="00216A6A"/>
    <w:rsid w:val="00216A95"/>
    <w:rsid w:val="00216FCC"/>
    <w:rsid w:val="00217434"/>
    <w:rsid w:val="0021754E"/>
    <w:rsid w:val="0021769F"/>
    <w:rsid w:val="002178BA"/>
    <w:rsid w:val="00217C8A"/>
    <w:rsid w:val="00217CC7"/>
    <w:rsid w:val="00217DD6"/>
    <w:rsid w:val="00217F5B"/>
    <w:rsid w:val="00220084"/>
    <w:rsid w:val="002201A6"/>
    <w:rsid w:val="0022027D"/>
    <w:rsid w:val="0022045E"/>
    <w:rsid w:val="002204C7"/>
    <w:rsid w:val="00220B16"/>
    <w:rsid w:val="00220F6A"/>
    <w:rsid w:val="00221085"/>
    <w:rsid w:val="00221131"/>
    <w:rsid w:val="00221201"/>
    <w:rsid w:val="0022137C"/>
    <w:rsid w:val="00221492"/>
    <w:rsid w:val="002214F8"/>
    <w:rsid w:val="00221721"/>
    <w:rsid w:val="002217EF"/>
    <w:rsid w:val="00221A92"/>
    <w:rsid w:val="00221B59"/>
    <w:rsid w:val="00221D8B"/>
    <w:rsid w:val="002220DC"/>
    <w:rsid w:val="00222152"/>
    <w:rsid w:val="0022261E"/>
    <w:rsid w:val="002229CA"/>
    <w:rsid w:val="00222B20"/>
    <w:rsid w:val="00222FD0"/>
    <w:rsid w:val="002230DF"/>
    <w:rsid w:val="002230EB"/>
    <w:rsid w:val="00223153"/>
    <w:rsid w:val="002231EC"/>
    <w:rsid w:val="00223308"/>
    <w:rsid w:val="002236FF"/>
    <w:rsid w:val="00223844"/>
    <w:rsid w:val="00223964"/>
    <w:rsid w:val="00223D58"/>
    <w:rsid w:val="002244C0"/>
    <w:rsid w:val="002246F4"/>
    <w:rsid w:val="00224D7F"/>
    <w:rsid w:val="00224E1A"/>
    <w:rsid w:val="00224E5F"/>
    <w:rsid w:val="00225103"/>
    <w:rsid w:val="00225110"/>
    <w:rsid w:val="0022537C"/>
    <w:rsid w:val="00225638"/>
    <w:rsid w:val="00226075"/>
    <w:rsid w:val="002265AA"/>
    <w:rsid w:val="00226675"/>
    <w:rsid w:val="002267E1"/>
    <w:rsid w:val="00226C1B"/>
    <w:rsid w:val="00226E33"/>
    <w:rsid w:val="002272B8"/>
    <w:rsid w:val="002272CC"/>
    <w:rsid w:val="00227400"/>
    <w:rsid w:val="0022799B"/>
    <w:rsid w:val="00227C4E"/>
    <w:rsid w:val="00227E1D"/>
    <w:rsid w:val="00227E44"/>
    <w:rsid w:val="00227FF1"/>
    <w:rsid w:val="002305A5"/>
    <w:rsid w:val="0023070A"/>
    <w:rsid w:val="002308CE"/>
    <w:rsid w:val="00230B18"/>
    <w:rsid w:val="00230CE6"/>
    <w:rsid w:val="00231003"/>
    <w:rsid w:val="00231055"/>
    <w:rsid w:val="00231194"/>
    <w:rsid w:val="002317F5"/>
    <w:rsid w:val="0023193A"/>
    <w:rsid w:val="002319D9"/>
    <w:rsid w:val="00231C8B"/>
    <w:rsid w:val="00231F8D"/>
    <w:rsid w:val="002321D7"/>
    <w:rsid w:val="002323F3"/>
    <w:rsid w:val="0023240A"/>
    <w:rsid w:val="002324D6"/>
    <w:rsid w:val="002324F9"/>
    <w:rsid w:val="002325E6"/>
    <w:rsid w:val="00232879"/>
    <w:rsid w:val="002329AD"/>
    <w:rsid w:val="00232A42"/>
    <w:rsid w:val="00232D85"/>
    <w:rsid w:val="00233209"/>
    <w:rsid w:val="00233338"/>
    <w:rsid w:val="00233474"/>
    <w:rsid w:val="00233A89"/>
    <w:rsid w:val="00233FEA"/>
    <w:rsid w:val="00233FFC"/>
    <w:rsid w:val="002342B3"/>
    <w:rsid w:val="002342E4"/>
    <w:rsid w:val="00234431"/>
    <w:rsid w:val="00234595"/>
    <w:rsid w:val="00234612"/>
    <w:rsid w:val="0023472F"/>
    <w:rsid w:val="00234A2F"/>
    <w:rsid w:val="00234A52"/>
    <w:rsid w:val="00234BDF"/>
    <w:rsid w:val="00234F00"/>
    <w:rsid w:val="0023509D"/>
    <w:rsid w:val="00235315"/>
    <w:rsid w:val="00235452"/>
    <w:rsid w:val="002356C3"/>
    <w:rsid w:val="0023589D"/>
    <w:rsid w:val="00235A6C"/>
    <w:rsid w:val="00235BE4"/>
    <w:rsid w:val="00235CF9"/>
    <w:rsid w:val="00236001"/>
    <w:rsid w:val="002361D8"/>
    <w:rsid w:val="0023638F"/>
    <w:rsid w:val="00236901"/>
    <w:rsid w:val="00236983"/>
    <w:rsid w:val="002369ED"/>
    <w:rsid w:val="00236AE1"/>
    <w:rsid w:val="00236EC4"/>
    <w:rsid w:val="002370DD"/>
    <w:rsid w:val="00237153"/>
    <w:rsid w:val="0023739B"/>
    <w:rsid w:val="00237697"/>
    <w:rsid w:val="00237754"/>
    <w:rsid w:val="002377CC"/>
    <w:rsid w:val="0023797A"/>
    <w:rsid w:val="00237A3C"/>
    <w:rsid w:val="00237BD6"/>
    <w:rsid w:val="00237DEC"/>
    <w:rsid w:val="0024015F"/>
    <w:rsid w:val="002403C3"/>
    <w:rsid w:val="00240405"/>
    <w:rsid w:val="0024042F"/>
    <w:rsid w:val="002408C3"/>
    <w:rsid w:val="002408D9"/>
    <w:rsid w:val="00240A37"/>
    <w:rsid w:val="00240DDC"/>
    <w:rsid w:val="00240F26"/>
    <w:rsid w:val="002412DA"/>
    <w:rsid w:val="0024152B"/>
    <w:rsid w:val="00241615"/>
    <w:rsid w:val="00241746"/>
    <w:rsid w:val="0024189D"/>
    <w:rsid w:val="0024202F"/>
    <w:rsid w:val="002422F8"/>
    <w:rsid w:val="0024254D"/>
    <w:rsid w:val="00242BBD"/>
    <w:rsid w:val="00242DE1"/>
    <w:rsid w:val="0024300D"/>
    <w:rsid w:val="002433C4"/>
    <w:rsid w:val="00243598"/>
    <w:rsid w:val="002436C1"/>
    <w:rsid w:val="002436DE"/>
    <w:rsid w:val="00243900"/>
    <w:rsid w:val="00243AF4"/>
    <w:rsid w:val="00243B19"/>
    <w:rsid w:val="00243BE4"/>
    <w:rsid w:val="00243C40"/>
    <w:rsid w:val="00243CB1"/>
    <w:rsid w:val="00243CE5"/>
    <w:rsid w:val="00243DD7"/>
    <w:rsid w:val="0024423D"/>
    <w:rsid w:val="002444A4"/>
    <w:rsid w:val="002445D2"/>
    <w:rsid w:val="00244608"/>
    <w:rsid w:val="002448A1"/>
    <w:rsid w:val="00244CF7"/>
    <w:rsid w:val="00244D42"/>
    <w:rsid w:val="002452EA"/>
    <w:rsid w:val="00245361"/>
    <w:rsid w:val="002455D4"/>
    <w:rsid w:val="00245615"/>
    <w:rsid w:val="002456C6"/>
    <w:rsid w:val="002456D8"/>
    <w:rsid w:val="0024624C"/>
    <w:rsid w:val="00246291"/>
    <w:rsid w:val="002463A2"/>
    <w:rsid w:val="0024660F"/>
    <w:rsid w:val="00246650"/>
    <w:rsid w:val="00246DBF"/>
    <w:rsid w:val="00246E04"/>
    <w:rsid w:val="00247157"/>
    <w:rsid w:val="002472D6"/>
    <w:rsid w:val="00247412"/>
    <w:rsid w:val="002476F8"/>
    <w:rsid w:val="00247760"/>
    <w:rsid w:val="0024794B"/>
    <w:rsid w:val="00247AC9"/>
    <w:rsid w:val="00247D02"/>
    <w:rsid w:val="00247D6A"/>
    <w:rsid w:val="00247DE0"/>
    <w:rsid w:val="0025004C"/>
    <w:rsid w:val="00250527"/>
    <w:rsid w:val="002508E9"/>
    <w:rsid w:val="00250BEA"/>
    <w:rsid w:val="00250E08"/>
    <w:rsid w:val="0025109F"/>
    <w:rsid w:val="00251190"/>
    <w:rsid w:val="002512D8"/>
    <w:rsid w:val="0025166E"/>
    <w:rsid w:val="00251851"/>
    <w:rsid w:val="00252029"/>
    <w:rsid w:val="002521B9"/>
    <w:rsid w:val="002521C3"/>
    <w:rsid w:val="00252656"/>
    <w:rsid w:val="0025277F"/>
    <w:rsid w:val="0025287F"/>
    <w:rsid w:val="00252933"/>
    <w:rsid w:val="00252967"/>
    <w:rsid w:val="00252D1C"/>
    <w:rsid w:val="002532CA"/>
    <w:rsid w:val="002533FF"/>
    <w:rsid w:val="00253C28"/>
    <w:rsid w:val="00253D49"/>
    <w:rsid w:val="00253E32"/>
    <w:rsid w:val="00253FC0"/>
    <w:rsid w:val="00253FE5"/>
    <w:rsid w:val="002540EF"/>
    <w:rsid w:val="0025412C"/>
    <w:rsid w:val="0025445D"/>
    <w:rsid w:val="00254470"/>
    <w:rsid w:val="00254559"/>
    <w:rsid w:val="002545DD"/>
    <w:rsid w:val="00254774"/>
    <w:rsid w:val="00254987"/>
    <w:rsid w:val="00254A95"/>
    <w:rsid w:val="00254E7B"/>
    <w:rsid w:val="00254F74"/>
    <w:rsid w:val="00255156"/>
    <w:rsid w:val="00255616"/>
    <w:rsid w:val="00255714"/>
    <w:rsid w:val="0025586D"/>
    <w:rsid w:val="002558CF"/>
    <w:rsid w:val="00255B35"/>
    <w:rsid w:val="00255B3C"/>
    <w:rsid w:val="00255C66"/>
    <w:rsid w:val="002561EE"/>
    <w:rsid w:val="0025645F"/>
    <w:rsid w:val="00256657"/>
    <w:rsid w:val="00256B60"/>
    <w:rsid w:val="00256DF1"/>
    <w:rsid w:val="00256FFC"/>
    <w:rsid w:val="00257279"/>
    <w:rsid w:val="002577B2"/>
    <w:rsid w:val="002578FC"/>
    <w:rsid w:val="00257B80"/>
    <w:rsid w:val="00257BAF"/>
    <w:rsid w:val="00257DA2"/>
    <w:rsid w:val="00257F17"/>
    <w:rsid w:val="00257F5E"/>
    <w:rsid w:val="00257F8D"/>
    <w:rsid w:val="00260509"/>
    <w:rsid w:val="0026050B"/>
    <w:rsid w:val="0026077A"/>
    <w:rsid w:val="00260AB4"/>
    <w:rsid w:val="00260F62"/>
    <w:rsid w:val="002613DE"/>
    <w:rsid w:val="0026143B"/>
    <w:rsid w:val="00261829"/>
    <w:rsid w:val="00261869"/>
    <w:rsid w:val="002618D9"/>
    <w:rsid w:val="0026198C"/>
    <w:rsid w:val="002619B3"/>
    <w:rsid w:val="00261C4C"/>
    <w:rsid w:val="00261D37"/>
    <w:rsid w:val="00261DB5"/>
    <w:rsid w:val="00261E16"/>
    <w:rsid w:val="00262105"/>
    <w:rsid w:val="0026241E"/>
    <w:rsid w:val="00262722"/>
    <w:rsid w:val="002629C1"/>
    <w:rsid w:val="00262B3F"/>
    <w:rsid w:val="00262E54"/>
    <w:rsid w:val="00262EF7"/>
    <w:rsid w:val="00263094"/>
    <w:rsid w:val="00263277"/>
    <w:rsid w:val="00263369"/>
    <w:rsid w:val="00263425"/>
    <w:rsid w:val="002634E2"/>
    <w:rsid w:val="002634E3"/>
    <w:rsid w:val="002635F4"/>
    <w:rsid w:val="002636FB"/>
    <w:rsid w:val="002637D8"/>
    <w:rsid w:val="00263B19"/>
    <w:rsid w:val="00263C33"/>
    <w:rsid w:val="00263D7E"/>
    <w:rsid w:val="00263E37"/>
    <w:rsid w:val="00264258"/>
    <w:rsid w:val="00264375"/>
    <w:rsid w:val="002643D1"/>
    <w:rsid w:val="00264C08"/>
    <w:rsid w:val="00264FE1"/>
    <w:rsid w:val="00264FF2"/>
    <w:rsid w:val="002650DD"/>
    <w:rsid w:val="00265B24"/>
    <w:rsid w:val="00265BCA"/>
    <w:rsid w:val="00265D58"/>
    <w:rsid w:val="00265F43"/>
    <w:rsid w:val="002661A0"/>
    <w:rsid w:val="002661DC"/>
    <w:rsid w:val="002663C6"/>
    <w:rsid w:val="0026689F"/>
    <w:rsid w:val="0026696F"/>
    <w:rsid w:val="00266A44"/>
    <w:rsid w:val="00266C0B"/>
    <w:rsid w:val="00266C34"/>
    <w:rsid w:val="00266FDD"/>
    <w:rsid w:val="00267337"/>
    <w:rsid w:val="002673AA"/>
    <w:rsid w:val="00267535"/>
    <w:rsid w:val="002675BA"/>
    <w:rsid w:val="0026769E"/>
    <w:rsid w:val="00267E8F"/>
    <w:rsid w:val="0027002B"/>
    <w:rsid w:val="00270090"/>
    <w:rsid w:val="002703E1"/>
    <w:rsid w:val="002705D9"/>
    <w:rsid w:val="002706E4"/>
    <w:rsid w:val="00270A72"/>
    <w:rsid w:val="00270A7C"/>
    <w:rsid w:val="00270A87"/>
    <w:rsid w:val="00270ACF"/>
    <w:rsid w:val="00270B00"/>
    <w:rsid w:val="00270B80"/>
    <w:rsid w:val="00270C6C"/>
    <w:rsid w:val="00270EC1"/>
    <w:rsid w:val="0027160A"/>
    <w:rsid w:val="00271D23"/>
    <w:rsid w:val="0027213D"/>
    <w:rsid w:val="002722FD"/>
    <w:rsid w:val="00272325"/>
    <w:rsid w:val="002724D7"/>
    <w:rsid w:val="00272ABB"/>
    <w:rsid w:val="00273213"/>
    <w:rsid w:val="00273250"/>
    <w:rsid w:val="00273340"/>
    <w:rsid w:val="00273A21"/>
    <w:rsid w:val="00273C51"/>
    <w:rsid w:val="00273CD9"/>
    <w:rsid w:val="00273D85"/>
    <w:rsid w:val="00273E11"/>
    <w:rsid w:val="00273E4B"/>
    <w:rsid w:val="002740BE"/>
    <w:rsid w:val="00274187"/>
    <w:rsid w:val="002741F3"/>
    <w:rsid w:val="002744D1"/>
    <w:rsid w:val="002744DF"/>
    <w:rsid w:val="002746D0"/>
    <w:rsid w:val="002747E5"/>
    <w:rsid w:val="00274934"/>
    <w:rsid w:val="00274A72"/>
    <w:rsid w:val="00274B52"/>
    <w:rsid w:val="00275121"/>
    <w:rsid w:val="00275461"/>
    <w:rsid w:val="00275847"/>
    <w:rsid w:val="00275AE9"/>
    <w:rsid w:val="00275E66"/>
    <w:rsid w:val="00276108"/>
    <w:rsid w:val="002761FA"/>
    <w:rsid w:val="00276C77"/>
    <w:rsid w:val="00276EA9"/>
    <w:rsid w:val="00277219"/>
    <w:rsid w:val="0027765F"/>
    <w:rsid w:val="00277785"/>
    <w:rsid w:val="002777A3"/>
    <w:rsid w:val="00277887"/>
    <w:rsid w:val="00277A4A"/>
    <w:rsid w:val="00277BAA"/>
    <w:rsid w:val="00277C3B"/>
    <w:rsid w:val="00277E39"/>
    <w:rsid w:val="00277E63"/>
    <w:rsid w:val="00277FDD"/>
    <w:rsid w:val="002804A2"/>
    <w:rsid w:val="0028057C"/>
    <w:rsid w:val="00280700"/>
    <w:rsid w:val="00280A1C"/>
    <w:rsid w:val="00280CF3"/>
    <w:rsid w:val="00280EA7"/>
    <w:rsid w:val="00281043"/>
    <w:rsid w:val="00281231"/>
    <w:rsid w:val="002814EA"/>
    <w:rsid w:val="0028179C"/>
    <w:rsid w:val="002817F3"/>
    <w:rsid w:val="00281C78"/>
    <w:rsid w:val="00281D52"/>
    <w:rsid w:val="00281D98"/>
    <w:rsid w:val="00281E9E"/>
    <w:rsid w:val="0028212C"/>
    <w:rsid w:val="002824C6"/>
    <w:rsid w:val="00282701"/>
    <w:rsid w:val="00282AFF"/>
    <w:rsid w:val="00282B0D"/>
    <w:rsid w:val="00282B6C"/>
    <w:rsid w:val="00282D5A"/>
    <w:rsid w:val="00282D73"/>
    <w:rsid w:val="00283332"/>
    <w:rsid w:val="0028352B"/>
    <w:rsid w:val="002836B1"/>
    <w:rsid w:val="00283881"/>
    <w:rsid w:val="00283AD1"/>
    <w:rsid w:val="00283EE8"/>
    <w:rsid w:val="002840B1"/>
    <w:rsid w:val="002843D6"/>
    <w:rsid w:val="002844D1"/>
    <w:rsid w:val="002845B4"/>
    <w:rsid w:val="0028461B"/>
    <w:rsid w:val="00284990"/>
    <w:rsid w:val="00284AB8"/>
    <w:rsid w:val="00284E7D"/>
    <w:rsid w:val="00285132"/>
    <w:rsid w:val="0028552D"/>
    <w:rsid w:val="002856AC"/>
    <w:rsid w:val="002857E5"/>
    <w:rsid w:val="0028589F"/>
    <w:rsid w:val="00285AF8"/>
    <w:rsid w:val="00285C1E"/>
    <w:rsid w:val="00285C85"/>
    <w:rsid w:val="00285D0C"/>
    <w:rsid w:val="00285DBD"/>
    <w:rsid w:val="00286094"/>
    <w:rsid w:val="0028619A"/>
    <w:rsid w:val="00286218"/>
    <w:rsid w:val="0028640C"/>
    <w:rsid w:val="002864D9"/>
    <w:rsid w:val="002866EB"/>
    <w:rsid w:val="002868F2"/>
    <w:rsid w:val="002873E8"/>
    <w:rsid w:val="00287EE2"/>
    <w:rsid w:val="00287F25"/>
    <w:rsid w:val="002900F1"/>
    <w:rsid w:val="0029013D"/>
    <w:rsid w:val="00290249"/>
    <w:rsid w:val="0029030F"/>
    <w:rsid w:val="002905AD"/>
    <w:rsid w:val="00290811"/>
    <w:rsid w:val="00290998"/>
    <w:rsid w:val="002914CD"/>
    <w:rsid w:val="002914FD"/>
    <w:rsid w:val="002917E0"/>
    <w:rsid w:val="00292777"/>
    <w:rsid w:val="00292973"/>
    <w:rsid w:val="00292A1E"/>
    <w:rsid w:val="00292B12"/>
    <w:rsid w:val="00292C27"/>
    <w:rsid w:val="00292C46"/>
    <w:rsid w:val="00292DFB"/>
    <w:rsid w:val="00293232"/>
    <w:rsid w:val="002933DE"/>
    <w:rsid w:val="00293982"/>
    <w:rsid w:val="00293A28"/>
    <w:rsid w:val="00293A46"/>
    <w:rsid w:val="00293C44"/>
    <w:rsid w:val="00293CBF"/>
    <w:rsid w:val="00293E8E"/>
    <w:rsid w:val="002941B7"/>
    <w:rsid w:val="002941F4"/>
    <w:rsid w:val="002942EB"/>
    <w:rsid w:val="00294526"/>
    <w:rsid w:val="00294832"/>
    <w:rsid w:val="00294B9D"/>
    <w:rsid w:val="00294C73"/>
    <w:rsid w:val="00294E75"/>
    <w:rsid w:val="0029504F"/>
    <w:rsid w:val="002952AF"/>
    <w:rsid w:val="00295868"/>
    <w:rsid w:val="00295EE9"/>
    <w:rsid w:val="0029682D"/>
    <w:rsid w:val="00296B2B"/>
    <w:rsid w:val="00296C30"/>
    <w:rsid w:val="00296D29"/>
    <w:rsid w:val="00296E4B"/>
    <w:rsid w:val="00297013"/>
    <w:rsid w:val="00297164"/>
    <w:rsid w:val="00297380"/>
    <w:rsid w:val="002974EA"/>
    <w:rsid w:val="0029755F"/>
    <w:rsid w:val="00297996"/>
    <w:rsid w:val="00297C69"/>
    <w:rsid w:val="00297F12"/>
    <w:rsid w:val="002A0232"/>
    <w:rsid w:val="002A03CF"/>
    <w:rsid w:val="002A07BD"/>
    <w:rsid w:val="002A0AB6"/>
    <w:rsid w:val="002A0AD0"/>
    <w:rsid w:val="002A0AEE"/>
    <w:rsid w:val="002A0C7D"/>
    <w:rsid w:val="002A0E28"/>
    <w:rsid w:val="002A12F9"/>
    <w:rsid w:val="002A19FB"/>
    <w:rsid w:val="002A1B05"/>
    <w:rsid w:val="002A1D27"/>
    <w:rsid w:val="002A1F9D"/>
    <w:rsid w:val="002A2378"/>
    <w:rsid w:val="002A246C"/>
    <w:rsid w:val="002A2B63"/>
    <w:rsid w:val="002A2B77"/>
    <w:rsid w:val="002A2CFA"/>
    <w:rsid w:val="002A2E01"/>
    <w:rsid w:val="002A2E0D"/>
    <w:rsid w:val="002A3170"/>
    <w:rsid w:val="002A3514"/>
    <w:rsid w:val="002A35B3"/>
    <w:rsid w:val="002A3C91"/>
    <w:rsid w:val="002A3D44"/>
    <w:rsid w:val="002A3E59"/>
    <w:rsid w:val="002A3E91"/>
    <w:rsid w:val="002A3F5D"/>
    <w:rsid w:val="002A41AF"/>
    <w:rsid w:val="002A421C"/>
    <w:rsid w:val="002A45F6"/>
    <w:rsid w:val="002A4E95"/>
    <w:rsid w:val="002A51CF"/>
    <w:rsid w:val="002A53A6"/>
    <w:rsid w:val="002A54BD"/>
    <w:rsid w:val="002A59C5"/>
    <w:rsid w:val="002A5B47"/>
    <w:rsid w:val="002A6019"/>
    <w:rsid w:val="002A6057"/>
    <w:rsid w:val="002A61AE"/>
    <w:rsid w:val="002A6345"/>
    <w:rsid w:val="002A6681"/>
    <w:rsid w:val="002A6825"/>
    <w:rsid w:val="002A6A4A"/>
    <w:rsid w:val="002A6D40"/>
    <w:rsid w:val="002A6D64"/>
    <w:rsid w:val="002A6D91"/>
    <w:rsid w:val="002A6DB3"/>
    <w:rsid w:val="002A71D4"/>
    <w:rsid w:val="002A71E5"/>
    <w:rsid w:val="002A725B"/>
    <w:rsid w:val="002A765E"/>
    <w:rsid w:val="002A77D0"/>
    <w:rsid w:val="002A7BAA"/>
    <w:rsid w:val="002A7E05"/>
    <w:rsid w:val="002A7E79"/>
    <w:rsid w:val="002B04F3"/>
    <w:rsid w:val="002B08A1"/>
    <w:rsid w:val="002B0A56"/>
    <w:rsid w:val="002B0F62"/>
    <w:rsid w:val="002B0FC0"/>
    <w:rsid w:val="002B111A"/>
    <w:rsid w:val="002B18A5"/>
    <w:rsid w:val="002B1B7B"/>
    <w:rsid w:val="002B1D55"/>
    <w:rsid w:val="002B1E6B"/>
    <w:rsid w:val="002B21A5"/>
    <w:rsid w:val="002B2250"/>
    <w:rsid w:val="002B225D"/>
    <w:rsid w:val="002B2726"/>
    <w:rsid w:val="002B2914"/>
    <w:rsid w:val="002B2B8E"/>
    <w:rsid w:val="002B3244"/>
    <w:rsid w:val="002B35BE"/>
    <w:rsid w:val="002B37CE"/>
    <w:rsid w:val="002B37D8"/>
    <w:rsid w:val="002B3A1A"/>
    <w:rsid w:val="002B3A38"/>
    <w:rsid w:val="002B3D93"/>
    <w:rsid w:val="002B3E09"/>
    <w:rsid w:val="002B426C"/>
    <w:rsid w:val="002B4287"/>
    <w:rsid w:val="002B4812"/>
    <w:rsid w:val="002B48FD"/>
    <w:rsid w:val="002B4B03"/>
    <w:rsid w:val="002B4BEF"/>
    <w:rsid w:val="002B4D71"/>
    <w:rsid w:val="002B4ECA"/>
    <w:rsid w:val="002B4F9A"/>
    <w:rsid w:val="002B4FEE"/>
    <w:rsid w:val="002B5226"/>
    <w:rsid w:val="002B5374"/>
    <w:rsid w:val="002B562B"/>
    <w:rsid w:val="002B5666"/>
    <w:rsid w:val="002B566E"/>
    <w:rsid w:val="002B5706"/>
    <w:rsid w:val="002B5846"/>
    <w:rsid w:val="002B5962"/>
    <w:rsid w:val="002B5AEA"/>
    <w:rsid w:val="002B5D56"/>
    <w:rsid w:val="002B5E9D"/>
    <w:rsid w:val="002B6083"/>
    <w:rsid w:val="002B608B"/>
    <w:rsid w:val="002B6813"/>
    <w:rsid w:val="002B69F2"/>
    <w:rsid w:val="002B6C04"/>
    <w:rsid w:val="002B6CE8"/>
    <w:rsid w:val="002B71AA"/>
    <w:rsid w:val="002B72F3"/>
    <w:rsid w:val="002B7562"/>
    <w:rsid w:val="002B7904"/>
    <w:rsid w:val="002B7BD9"/>
    <w:rsid w:val="002B7D1C"/>
    <w:rsid w:val="002B7DBF"/>
    <w:rsid w:val="002C03D1"/>
    <w:rsid w:val="002C0555"/>
    <w:rsid w:val="002C05FF"/>
    <w:rsid w:val="002C0666"/>
    <w:rsid w:val="002C07E5"/>
    <w:rsid w:val="002C09FC"/>
    <w:rsid w:val="002C0E27"/>
    <w:rsid w:val="002C0E29"/>
    <w:rsid w:val="002C0FD5"/>
    <w:rsid w:val="002C11B5"/>
    <w:rsid w:val="002C11EB"/>
    <w:rsid w:val="002C1414"/>
    <w:rsid w:val="002C14D7"/>
    <w:rsid w:val="002C1621"/>
    <w:rsid w:val="002C169B"/>
    <w:rsid w:val="002C1777"/>
    <w:rsid w:val="002C191B"/>
    <w:rsid w:val="002C1D2E"/>
    <w:rsid w:val="002C1E91"/>
    <w:rsid w:val="002C1F98"/>
    <w:rsid w:val="002C2182"/>
    <w:rsid w:val="002C23CA"/>
    <w:rsid w:val="002C2469"/>
    <w:rsid w:val="002C25B5"/>
    <w:rsid w:val="002C27B8"/>
    <w:rsid w:val="002C2CA8"/>
    <w:rsid w:val="002C2D02"/>
    <w:rsid w:val="002C33A4"/>
    <w:rsid w:val="002C3755"/>
    <w:rsid w:val="002C3CE6"/>
    <w:rsid w:val="002C3EB5"/>
    <w:rsid w:val="002C413E"/>
    <w:rsid w:val="002C42DF"/>
    <w:rsid w:val="002C45E0"/>
    <w:rsid w:val="002C4947"/>
    <w:rsid w:val="002C4F4E"/>
    <w:rsid w:val="002C53C2"/>
    <w:rsid w:val="002C540C"/>
    <w:rsid w:val="002C5A21"/>
    <w:rsid w:val="002C5B4C"/>
    <w:rsid w:val="002C5C16"/>
    <w:rsid w:val="002C5C2E"/>
    <w:rsid w:val="002C5D1B"/>
    <w:rsid w:val="002C5DDF"/>
    <w:rsid w:val="002C5EC0"/>
    <w:rsid w:val="002C60AB"/>
    <w:rsid w:val="002C6134"/>
    <w:rsid w:val="002C618B"/>
    <w:rsid w:val="002C6411"/>
    <w:rsid w:val="002C656A"/>
    <w:rsid w:val="002C6650"/>
    <w:rsid w:val="002C6653"/>
    <w:rsid w:val="002C67FF"/>
    <w:rsid w:val="002C6DFC"/>
    <w:rsid w:val="002C6E84"/>
    <w:rsid w:val="002C7384"/>
    <w:rsid w:val="002C7676"/>
    <w:rsid w:val="002C76D0"/>
    <w:rsid w:val="002C7DDD"/>
    <w:rsid w:val="002C7FAA"/>
    <w:rsid w:val="002D045E"/>
    <w:rsid w:val="002D0941"/>
    <w:rsid w:val="002D099C"/>
    <w:rsid w:val="002D0F9A"/>
    <w:rsid w:val="002D1017"/>
    <w:rsid w:val="002D1028"/>
    <w:rsid w:val="002D116B"/>
    <w:rsid w:val="002D145D"/>
    <w:rsid w:val="002D17A6"/>
    <w:rsid w:val="002D17CD"/>
    <w:rsid w:val="002D18B4"/>
    <w:rsid w:val="002D19C8"/>
    <w:rsid w:val="002D1ACE"/>
    <w:rsid w:val="002D1D5A"/>
    <w:rsid w:val="002D2146"/>
    <w:rsid w:val="002D220E"/>
    <w:rsid w:val="002D23DC"/>
    <w:rsid w:val="002D2951"/>
    <w:rsid w:val="002D29C3"/>
    <w:rsid w:val="002D2A0C"/>
    <w:rsid w:val="002D2ABD"/>
    <w:rsid w:val="002D2B3D"/>
    <w:rsid w:val="002D3248"/>
    <w:rsid w:val="002D3293"/>
    <w:rsid w:val="002D3499"/>
    <w:rsid w:val="002D36A6"/>
    <w:rsid w:val="002D3870"/>
    <w:rsid w:val="002D3D57"/>
    <w:rsid w:val="002D3D8D"/>
    <w:rsid w:val="002D4521"/>
    <w:rsid w:val="002D4618"/>
    <w:rsid w:val="002D475E"/>
    <w:rsid w:val="002D4C26"/>
    <w:rsid w:val="002D4DC4"/>
    <w:rsid w:val="002D4DF3"/>
    <w:rsid w:val="002D4FAC"/>
    <w:rsid w:val="002D4FB6"/>
    <w:rsid w:val="002D5118"/>
    <w:rsid w:val="002D5336"/>
    <w:rsid w:val="002D53A7"/>
    <w:rsid w:val="002D53D3"/>
    <w:rsid w:val="002D54C2"/>
    <w:rsid w:val="002D56CF"/>
    <w:rsid w:val="002D5700"/>
    <w:rsid w:val="002D5BA9"/>
    <w:rsid w:val="002D5C6C"/>
    <w:rsid w:val="002D5ECA"/>
    <w:rsid w:val="002D5F6A"/>
    <w:rsid w:val="002D60EC"/>
    <w:rsid w:val="002D6531"/>
    <w:rsid w:val="002D6843"/>
    <w:rsid w:val="002D689E"/>
    <w:rsid w:val="002D6B37"/>
    <w:rsid w:val="002D6BB3"/>
    <w:rsid w:val="002D6CC3"/>
    <w:rsid w:val="002D6D90"/>
    <w:rsid w:val="002D7145"/>
    <w:rsid w:val="002D734F"/>
    <w:rsid w:val="002D743F"/>
    <w:rsid w:val="002D77E2"/>
    <w:rsid w:val="002D7813"/>
    <w:rsid w:val="002D7E0A"/>
    <w:rsid w:val="002D7FBB"/>
    <w:rsid w:val="002E0150"/>
    <w:rsid w:val="002E02BA"/>
    <w:rsid w:val="002E05A0"/>
    <w:rsid w:val="002E0975"/>
    <w:rsid w:val="002E0A89"/>
    <w:rsid w:val="002E0BEF"/>
    <w:rsid w:val="002E0C82"/>
    <w:rsid w:val="002E0D05"/>
    <w:rsid w:val="002E0DEC"/>
    <w:rsid w:val="002E12AB"/>
    <w:rsid w:val="002E14B8"/>
    <w:rsid w:val="002E1507"/>
    <w:rsid w:val="002E153D"/>
    <w:rsid w:val="002E161B"/>
    <w:rsid w:val="002E1659"/>
    <w:rsid w:val="002E1C71"/>
    <w:rsid w:val="002E1C76"/>
    <w:rsid w:val="002E24B3"/>
    <w:rsid w:val="002E2C46"/>
    <w:rsid w:val="002E2CC4"/>
    <w:rsid w:val="002E2E9B"/>
    <w:rsid w:val="002E2FA3"/>
    <w:rsid w:val="002E2FEE"/>
    <w:rsid w:val="002E32D8"/>
    <w:rsid w:val="002E34D5"/>
    <w:rsid w:val="002E3728"/>
    <w:rsid w:val="002E374A"/>
    <w:rsid w:val="002E3BD2"/>
    <w:rsid w:val="002E3D48"/>
    <w:rsid w:val="002E3D68"/>
    <w:rsid w:val="002E3DF9"/>
    <w:rsid w:val="002E3F25"/>
    <w:rsid w:val="002E4587"/>
    <w:rsid w:val="002E46A6"/>
    <w:rsid w:val="002E4896"/>
    <w:rsid w:val="002E4A27"/>
    <w:rsid w:val="002E4DFF"/>
    <w:rsid w:val="002E4FBA"/>
    <w:rsid w:val="002E5189"/>
    <w:rsid w:val="002E51FC"/>
    <w:rsid w:val="002E5423"/>
    <w:rsid w:val="002E56C7"/>
    <w:rsid w:val="002E5E3B"/>
    <w:rsid w:val="002E5F60"/>
    <w:rsid w:val="002E5F7A"/>
    <w:rsid w:val="002E604F"/>
    <w:rsid w:val="002E6094"/>
    <w:rsid w:val="002E6139"/>
    <w:rsid w:val="002E63CC"/>
    <w:rsid w:val="002E6524"/>
    <w:rsid w:val="002E66CA"/>
    <w:rsid w:val="002E697B"/>
    <w:rsid w:val="002E6A18"/>
    <w:rsid w:val="002E6AA6"/>
    <w:rsid w:val="002E6B79"/>
    <w:rsid w:val="002E6DD9"/>
    <w:rsid w:val="002E789E"/>
    <w:rsid w:val="002E7A47"/>
    <w:rsid w:val="002E7A8B"/>
    <w:rsid w:val="002E7F1C"/>
    <w:rsid w:val="002F01C6"/>
    <w:rsid w:val="002F0319"/>
    <w:rsid w:val="002F049C"/>
    <w:rsid w:val="002F04AD"/>
    <w:rsid w:val="002F04D2"/>
    <w:rsid w:val="002F050B"/>
    <w:rsid w:val="002F0B1F"/>
    <w:rsid w:val="002F1135"/>
    <w:rsid w:val="002F12BB"/>
    <w:rsid w:val="002F131C"/>
    <w:rsid w:val="002F1327"/>
    <w:rsid w:val="002F1385"/>
    <w:rsid w:val="002F16AA"/>
    <w:rsid w:val="002F17F4"/>
    <w:rsid w:val="002F181D"/>
    <w:rsid w:val="002F1980"/>
    <w:rsid w:val="002F1993"/>
    <w:rsid w:val="002F1BBF"/>
    <w:rsid w:val="002F1FE3"/>
    <w:rsid w:val="002F2A2C"/>
    <w:rsid w:val="002F3988"/>
    <w:rsid w:val="002F3AE9"/>
    <w:rsid w:val="002F3BCF"/>
    <w:rsid w:val="002F3D8A"/>
    <w:rsid w:val="002F3E9C"/>
    <w:rsid w:val="002F4094"/>
    <w:rsid w:val="002F41FA"/>
    <w:rsid w:val="002F425E"/>
    <w:rsid w:val="002F4352"/>
    <w:rsid w:val="002F44BB"/>
    <w:rsid w:val="002F4604"/>
    <w:rsid w:val="002F4634"/>
    <w:rsid w:val="002F48BD"/>
    <w:rsid w:val="002F4AEF"/>
    <w:rsid w:val="002F4B4A"/>
    <w:rsid w:val="002F4DE0"/>
    <w:rsid w:val="002F56EF"/>
    <w:rsid w:val="002F572F"/>
    <w:rsid w:val="002F5747"/>
    <w:rsid w:val="002F577D"/>
    <w:rsid w:val="002F58A3"/>
    <w:rsid w:val="002F5964"/>
    <w:rsid w:val="002F5A5C"/>
    <w:rsid w:val="002F5CD0"/>
    <w:rsid w:val="002F65D3"/>
    <w:rsid w:val="002F673D"/>
    <w:rsid w:val="002F685D"/>
    <w:rsid w:val="002F6BF6"/>
    <w:rsid w:val="002F72D1"/>
    <w:rsid w:val="002F74AA"/>
    <w:rsid w:val="002F78B5"/>
    <w:rsid w:val="002F7A24"/>
    <w:rsid w:val="002F7A9F"/>
    <w:rsid w:val="002F7ABC"/>
    <w:rsid w:val="002F7CA4"/>
    <w:rsid w:val="002F7E59"/>
    <w:rsid w:val="002F7FB5"/>
    <w:rsid w:val="00300239"/>
    <w:rsid w:val="003004EC"/>
    <w:rsid w:val="00300505"/>
    <w:rsid w:val="00300559"/>
    <w:rsid w:val="003005A7"/>
    <w:rsid w:val="00300BEC"/>
    <w:rsid w:val="00300C8E"/>
    <w:rsid w:val="00300D14"/>
    <w:rsid w:val="00300E90"/>
    <w:rsid w:val="0030104B"/>
    <w:rsid w:val="0030112B"/>
    <w:rsid w:val="0030118D"/>
    <w:rsid w:val="003012E4"/>
    <w:rsid w:val="003014D9"/>
    <w:rsid w:val="00301C92"/>
    <w:rsid w:val="00301D10"/>
    <w:rsid w:val="003020B4"/>
    <w:rsid w:val="00302252"/>
    <w:rsid w:val="00302261"/>
    <w:rsid w:val="003022A8"/>
    <w:rsid w:val="0030246E"/>
    <w:rsid w:val="0030268E"/>
    <w:rsid w:val="00302B20"/>
    <w:rsid w:val="00302BA7"/>
    <w:rsid w:val="00302BBE"/>
    <w:rsid w:val="00302E95"/>
    <w:rsid w:val="0030318B"/>
    <w:rsid w:val="003031CD"/>
    <w:rsid w:val="0030330D"/>
    <w:rsid w:val="00303493"/>
    <w:rsid w:val="0030349E"/>
    <w:rsid w:val="003037C0"/>
    <w:rsid w:val="00303D77"/>
    <w:rsid w:val="00303F4F"/>
    <w:rsid w:val="00304141"/>
    <w:rsid w:val="0030427D"/>
    <w:rsid w:val="003044BA"/>
    <w:rsid w:val="003044E0"/>
    <w:rsid w:val="0030455B"/>
    <w:rsid w:val="003048A2"/>
    <w:rsid w:val="00304A8B"/>
    <w:rsid w:val="00304AA5"/>
    <w:rsid w:val="00304F5F"/>
    <w:rsid w:val="0030536D"/>
    <w:rsid w:val="0030536F"/>
    <w:rsid w:val="00305736"/>
    <w:rsid w:val="003058AC"/>
    <w:rsid w:val="003058C7"/>
    <w:rsid w:val="003059CA"/>
    <w:rsid w:val="003059CF"/>
    <w:rsid w:val="00305A80"/>
    <w:rsid w:val="00305ECE"/>
    <w:rsid w:val="00305F11"/>
    <w:rsid w:val="00305F84"/>
    <w:rsid w:val="003060AC"/>
    <w:rsid w:val="00306394"/>
    <w:rsid w:val="00306414"/>
    <w:rsid w:val="00306443"/>
    <w:rsid w:val="00306585"/>
    <w:rsid w:val="003065CE"/>
    <w:rsid w:val="0030687B"/>
    <w:rsid w:val="0030695B"/>
    <w:rsid w:val="00306C2C"/>
    <w:rsid w:val="00306FBA"/>
    <w:rsid w:val="00307037"/>
    <w:rsid w:val="0030738E"/>
    <w:rsid w:val="003075F6"/>
    <w:rsid w:val="0030783D"/>
    <w:rsid w:val="00307885"/>
    <w:rsid w:val="00307B64"/>
    <w:rsid w:val="00307B9D"/>
    <w:rsid w:val="00307D3B"/>
    <w:rsid w:val="00307FA2"/>
    <w:rsid w:val="0031038B"/>
    <w:rsid w:val="0031038C"/>
    <w:rsid w:val="003103A3"/>
    <w:rsid w:val="003104EB"/>
    <w:rsid w:val="003107FF"/>
    <w:rsid w:val="00310975"/>
    <w:rsid w:val="00310BB0"/>
    <w:rsid w:val="00310CEF"/>
    <w:rsid w:val="00310D48"/>
    <w:rsid w:val="00310E82"/>
    <w:rsid w:val="00311129"/>
    <w:rsid w:val="00311181"/>
    <w:rsid w:val="00311386"/>
    <w:rsid w:val="00311AB1"/>
    <w:rsid w:val="00311B62"/>
    <w:rsid w:val="00311D32"/>
    <w:rsid w:val="003121C0"/>
    <w:rsid w:val="003123CD"/>
    <w:rsid w:val="0031257B"/>
    <w:rsid w:val="00312C79"/>
    <w:rsid w:val="00313242"/>
    <w:rsid w:val="0031346F"/>
    <w:rsid w:val="00313545"/>
    <w:rsid w:val="0031391C"/>
    <w:rsid w:val="00313AD7"/>
    <w:rsid w:val="00314111"/>
    <w:rsid w:val="003142CF"/>
    <w:rsid w:val="00314331"/>
    <w:rsid w:val="003145D1"/>
    <w:rsid w:val="00314AF0"/>
    <w:rsid w:val="00314BF9"/>
    <w:rsid w:val="00314C34"/>
    <w:rsid w:val="00314D41"/>
    <w:rsid w:val="00314D47"/>
    <w:rsid w:val="00314DBF"/>
    <w:rsid w:val="00314EA7"/>
    <w:rsid w:val="00315469"/>
    <w:rsid w:val="0031551F"/>
    <w:rsid w:val="00315558"/>
    <w:rsid w:val="00315755"/>
    <w:rsid w:val="00315779"/>
    <w:rsid w:val="003159BD"/>
    <w:rsid w:val="00315D6F"/>
    <w:rsid w:val="00316435"/>
    <w:rsid w:val="00316452"/>
    <w:rsid w:val="003167C4"/>
    <w:rsid w:val="003169B3"/>
    <w:rsid w:val="00316AA6"/>
    <w:rsid w:val="00316CBD"/>
    <w:rsid w:val="00316E13"/>
    <w:rsid w:val="003171DB"/>
    <w:rsid w:val="0031740C"/>
    <w:rsid w:val="00317529"/>
    <w:rsid w:val="0031752E"/>
    <w:rsid w:val="00317746"/>
    <w:rsid w:val="003178E0"/>
    <w:rsid w:val="0032005E"/>
    <w:rsid w:val="00320396"/>
    <w:rsid w:val="003203CD"/>
    <w:rsid w:val="0032047A"/>
    <w:rsid w:val="00320555"/>
    <w:rsid w:val="003205CF"/>
    <w:rsid w:val="00320A2D"/>
    <w:rsid w:val="00321012"/>
    <w:rsid w:val="003210C1"/>
    <w:rsid w:val="003219EC"/>
    <w:rsid w:val="00321B8C"/>
    <w:rsid w:val="00321FE1"/>
    <w:rsid w:val="0032206D"/>
    <w:rsid w:val="00322179"/>
    <w:rsid w:val="003223D0"/>
    <w:rsid w:val="003226E9"/>
    <w:rsid w:val="00322A00"/>
    <w:rsid w:val="00322A89"/>
    <w:rsid w:val="00322C4C"/>
    <w:rsid w:val="00323193"/>
    <w:rsid w:val="00323390"/>
    <w:rsid w:val="0032344F"/>
    <w:rsid w:val="00323922"/>
    <w:rsid w:val="00323F27"/>
    <w:rsid w:val="00323F9D"/>
    <w:rsid w:val="0032432F"/>
    <w:rsid w:val="00324497"/>
    <w:rsid w:val="00324551"/>
    <w:rsid w:val="003246D7"/>
    <w:rsid w:val="00324923"/>
    <w:rsid w:val="00324C4E"/>
    <w:rsid w:val="00324DB6"/>
    <w:rsid w:val="00324E03"/>
    <w:rsid w:val="00325127"/>
    <w:rsid w:val="003252B0"/>
    <w:rsid w:val="003254C5"/>
    <w:rsid w:val="0032561D"/>
    <w:rsid w:val="0032599F"/>
    <w:rsid w:val="00325A73"/>
    <w:rsid w:val="00325AAF"/>
    <w:rsid w:val="00325E53"/>
    <w:rsid w:val="00325FC7"/>
    <w:rsid w:val="0032626E"/>
    <w:rsid w:val="003264A7"/>
    <w:rsid w:val="00326514"/>
    <w:rsid w:val="0032663B"/>
    <w:rsid w:val="003266F4"/>
    <w:rsid w:val="00326AA5"/>
    <w:rsid w:val="003275A4"/>
    <w:rsid w:val="0032765E"/>
    <w:rsid w:val="00327970"/>
    <w:rsid w:val="003279E8"/>
    <w:rsid w:val="00327A36"/>
    <w:rsid w:val="00327AA4"/>
    <w:rsid w:val="00327B9D"/>
    <w:rsid w:val="00327C79"/>
    <w:rsid w:val="0033019C"/>
    <w:rsid w:val="003305F7"/>
    <w:rsid w:val="003306F5"/>
    <w:rsid w:val="003309E5"/>
    <w:rsid w:val="00330BBF"/>
    <w:rsid w:val="00330D28"/>
    <w:rsid w:val="00330EBD"/>
    <w:rsid w:val="003316CB"/>
    <w:rsid w:val="003316FF"/>
    <w:rsid w:val="00331A13"/>
    <w:rsid w:val="00331D08"/>
    <w:rsid w:val="00331D0C"/>
    <w:rsid w:val="00331D90"/>
    <w:rsid w:val="00331DE3"/>
    <w:rsid w:val="00332211"/>
    <w:rsid w:val="003326A5"/>
    <w:rsid w:val="00332D54"/>
    <w:rsid w:val="00332DF0"/>
    <w:rsid w:val="0033326B"/>
    <w:rsid w:val="003334D3"/>
    <w:rsid w:val="0033363A"/>
    <w:rsid w:val="00333709"/>
    <w:rsid w:val="00333734"/>
    <w:rsid w:val="0033397A"/>
    <w:rsid w:val="00333AE7"/>
    <w:rsid w:val="00333B34"/>
    <w:rsid w:val="00333D5A"/>
    <w:rsid w:val="00334036"/>
    <w:rsid w:val="00334058"/>
    <w:rsid w:val="003341CD"/>
    <w:rsid w:val="0033437F"/>
    <w:rsid w:val="003343B0"/>
    <w:rsid w:val="00334608"/>
    <w:rsid w:val="003346A8"/>
    <w:rsid w:val="0033472D"/>
    <w:rsid w:val="00334B59"/>
    <w:rsid w:val="00334DDF"/>
    <w:rsid w:val="00334FF1"/>
    <w:rsid w:val="00335B19"/>
    <w:rsid w:val="00335B4B"/>
    <w:rsid w:val="00335B64"/>
    <w:rsid w:val="00335B86"/>
    <w:rsid w:val="003368EB"/>
    <w:rsid w:val="003369CD"/>
    <w:rsid w:val="00336A0D"/>
    <w:rsid w:val="00336A3C"/>
    <w:rsid w:val="00336C52"/>
    <w:rsid w:val="00336CC7"/>
    <w:rsid w:val="00336CD2"/>
    <w:rsid w:val="00336FB9"/>
    <w:rsid w:val="0033724C"/>
    <w:rsid w:val="003375BB"/>
    <w:rsid w:val="0033792D"/>
    <w:rsid w:val="00337B1D"/>
    <w:rsid w:val="00337E99"/>
    <w:rsid w:val="00337F0F"/>
    <w:rsid w:val="00337FE9"/>
    <w:rsid w:val="003405A6"/>
    <w:rsid w:val="00340A26"/>
    <w:rsid w:val="00340D49"/>
    <w:rsid w:val="00341067"/>
    <w:rsid w:val="0034126D"/>
    <w:rsid w:val="003414F8"/>
    <w:rsid w:val="00341CEA"/>
    <w:rsid w:val="00341DE0"/>
    <w:rsid w:val="00341F65"/>
    <w:rsid w:val="00341F74"/>
    <w:rsid w:val="00342510"/>
    <w:rsid w:val="00342523"/>
    <w:rsid w:val="003425FD"/>
    <w:rsid w:val="00342783"/>
    <w:rsid w:val="003427B3"/>
    <w:rsid w:val="003427B7"/>
    <w:rsid w:val="00342B72"/>
    <w:rsid w:val="00342FE2"/>
    <w:rsid w:val="00343306"/>
    <w:rsid w:val="00343344"/>
    <w:rsid w:val="00343726"/>
    <w:rsid w:val="003437E3"/>
    <w:rsid w:val="00343ACE"/>
    <w:rsid w:val="00343AE9"/>
    <w:rsid w:val="00343E7C"/>
    <w:rsid w:val="00343F0A"/>
    <w:rsid w:val="003440A4"/>
    <w:rsid w:val="003440CE"/>
    <w:rsid w:val="00344501"/>
    <w:rsid w:val="003445C7"/>
    <w:rsid w:val="00344798"/>
    <w:rsid w:val="00344AAA"/>
    <w:rsid w:val="00344B6D"/>
    <w:rsid w:val="00344EED"/>
    <w:rsid w:val="003452DD"/>
    <w:rsid w:val="00345718"/>
    <w:rsid w:val="00345884"/>
    <w:rsid w:val="00345D03"/>
    <w:rsid w:val="00345D9B"/>
    <w:rsid w:val="00345F06"/>
    <w:rsid w:val="00346060"/>
    <w:rsid w:val="00346092"/>
    <w:rsid w:val="00346616"/>
    <w:rsid w:val="00346793"/>
    <w:rsid w:val="00346960"/>
    <w:rsid w:val="00346A0A"/>
    <w:rsid w:val="00346B02"/>
    <w:rsid w:val="00346BC0"/>
    <w:rsid w:val="00346D10"/>
    <w:rsid w:val="00346D7E"/>
    <w:rsid w:val="00346F83"/>
    <w:rsid w:val="00347453"/>
    <w:rsid w:val="003474FE"/>
    <w:rsid w:val="003476B3"/>
    <w:rsid w:val="00347A35"/>
    <w:rsid w:val="00347AFE"/>
    <w:rsid w:val="00347B42"/>
    <w:rsid w:val="00347EAB"/>
    <w:rsid w:val="00350138"/>
    <w:rsid w:val="00350559"/>
    <w:rsid w:val="003508B6"/>
    <w:rsid w:val="003508D1"/>
    <w:rsid w:val="00350CE6"/>
    <w:rsid w:val="00350F97"/>
    <w:rsid w:val="003513DC"/>
    <w:rsid w:val="003513F9"/>
    <w:rsid w:val="00351425"/>
    <w:rsid w:val="003514D3"/>
    <w:rsid w:val="0035158B"/>
    <w:rsid w:val="00351788"/>
    <w:rsid w:val="003518D0"/>
    <w:rsid w:val="003519C4"/>
    <w:rsid w:val="00351EED"/>
    <w:rsid w:val="00352134"/>
    <w:rsid w:val="00352141"/>
    <w:rsid w:val="0035223E"/>
    <w:rsid w:val="003526FA"/>
    <w:rsid w:val="003528E5"/>
    <w:rsid w:val="00352D66"/>
    <w:rsid w:val="00353271"/>
    <w:rsid w:val="003532F3"/>
    <w:rsid w:val="00353334"/>
    <w:rsid w:val="00353405"/>
    <w:rsid w:val="0035350C"/>
    <w:rsid w:val="003536E3"/>
    <w:rsid w:val="00353A4D"/>
    <w:rsid w:val="00353AAD"/>
    <w:rsid w:val="00353D47"/>
    <w:rsid w:val="00353EF8"/>
    <w:rsid w:val="00354016"/>
    <w:rsid w:val="0035475E"/>
    <w:rsid w:val="00354770"/>
    <w:rsid w:val="00354807"/>
    <w:rsid w:val="003548A8"/>
    <w:rsid w:val="00354969"/>
    <w:rsid w:val="00354A9D"/>
    <w:rsid w:val="00354C1A"/>
    <w:rsid w:val="003557F8"/>
    <w:rsid w:val="0035605F"/>
    <w:rsid w:val="00356732"/>
    <w:rsid w:val="0035675C"/>
    <w:rsid w:val="003567D9"/>
    <w:rsid w:val="0035690A"/>
    <w:rsid w:val="00356BB9"/>
    <w:rsid w:val="00356BCC"/>
    <w:rsid w:val="00357547"/>
    <w:rsid w:val="00357640"/>
    <w:rsid w:val="0035769A"/>
    <w:rsid w:val="0035796C"/>
    <w:rsid w:val="00357990"/>
    <w:rsid w:val="00357E58"/>
    <w:rsid w:val="00357FDA"/>
    <w:rsid w:val="00360027"/>
    <w:rsid w:val="0036063F"/>
    <w:rsid w:val="0036074F"/>
    <w:rsid w:val="00360ADB"/>
    <w:rsid w:val="00360BC3"/>
    <w:rsid w:val="00360E7F"/>
    <w:rsid w:val="00361401"/>
    <w:rsid w:val="003614BB"/>
    <w:rsid w:val="0036194A"/>
    <w:rsid w:val="00361B2B"/>
    <w:rsid w:val="00361E49"/>
    <w:rsid w:val="00362341"/>
    <w:rsid w:val="003624FE"/>
    <w:rsid w:val="00362B55"/>
    <w:rsid w:val="00362D87"/>
    <w:rsid w:val="0036308E"/>
    <w:rsid w:val="003631E7"/>
    <w:rsid w:val="00363374"/>
    <w:rsid w:val="00363DDD"/>
    <w:rsid w:val="00363E49"/>
    <w:rsid w:val="00363EE5"/>
    <w:rsid w:val="00363F17"/>
    <w:rsid w:val="003647FA"/>
    <w:rsid w:val="00364B80"/>
    <w:rsid w:val="00364E84"/>
    <w:rsid w:val="00365147"/>
    <w:rsid w:val="003651B0"/>
    <w:rsid w:val="003652EE"/>
    <w:rsid w:val="00365358"/>
    <w:rsid w:val="0036559E"/>
    <w:rsid w:val="003657E2"/>
    <w:rsid w:val="0036581E"/>
    <w:rsid w:val="00365BCE"/>
    <w:rsid w:val="00365D9B"/>
    <w:rsid w:val="00365E16"/>
    <w:rsid w:val="00365F4B"/>
    <w:rsid w:val="003663A6"/>
    <w:rsid w:val="003666BA"/>
    <w:rsid w:val="00366912"/>
    <w:rsid w:val="00366D2A"/>
    <w:rsid w:val="00367014"/>
    <w:rsid w:val="00367022"/>
    <w:rsid w:val="003672FD"/>
    <w:rsid w:val="003677E5"/>
    <w:rsid w:val="00367801"/>
    <w:rsid w:val="00367DF1"/>
    <w:rsid w:val="00367F25"/>
    <w:rsid w:val="003700D7"/>
    <w:rsid w:val="0037039A"/>
    <w:rsid w:val="003705FD"/>
    <w:rsid w:val="003706BA"/>
    <w:rsid w:val="00370D1D"/>
    <w:rsid w:val="00370DD4"/>
    <w:rsid w:val="00371234"/>
    <w:rsid w:val="003714CB"/>
    <w:rsid w:val="003717AC"/>
    <w:rsid w:val="00371910"/>
    <w:rsid w:val="00371AC0"/>
    <w:rsid w:val="00371C8E"/>
    <w:rsid w:val="003720E6"/>
    <w:rsid w:val="0037243F"/>
    <w:rsid w:val="0037250B"/>
    <w:rsid w:val="0037270D"/>
    <w:rsid w:val="00372890"/>
    <w:rsid w:val="003728C4"/>
    <w:rsid w:val="00372CE8"/>
    <w:rsid w:val="00372F0C"/>
    <w:rsid w:val="00373342"/>
    <w:rsid w:val="00373391"/>
    <w:rsid w:val="00373769"/>
    <w:rsid w:val="00373EFE"/>
    <w:rsid w:val="00374318"/>
    <w:rsid w:val="00374417"/>
    <w:rsid w:val="003747AD"/>
    <w:rsid w:val="0037490E"/>
    <w:rsid w:val="00374F2B"/>
    <w:rsid w:val="00374FB7"/>
    <w:rsid w:val="00375E5F"/>
    <w:rsid w:val="00375E90"/>
    <w:rsid w:val="00375E94"/>
    <w:rsid w:val="00375F36"/>
    <w:rsid w:val="003760C5"/>
    <w:rsid w:val="00376131"/>
    <w:rsid w:val="003765F6"/>
    <w:rsid w:val="00376733"/>
    <w:rsid w:val="00376C18"/>
    <w:rsid w:val="00376CAB"/>
    <w:rsid w:val="00376E86"/>
    <w:rsid w:val="0037721D"/>
    <w:rsid w:val="003772FC"/>
    <w:rsid w:val="003773A3"/>
    <w:rsid w:val="0037749E"/>
    <w:rsid w:val="00377E15"/>
    <w:rsid w:val="00377E77"/>
    <w:rsid w:val="00380033"/>
    <w:rsid w:val="00380B4D"/>
    <w:rsid w:val="00380BBE"/>
    <w:rsid w:val="00380EAA"/>
    <w:rsid w:val="00380FC3"/>
    <w:rsid w:val="00381408"/>
    <w:rsid w:val="00381494"/>
    <w:rsid w:val="00381A02"/>
    <w:rsid w:val="00381DA1"/>
    <w:rsid w:val="00381E7C"/>
    <w:rsid w:val="0038237F"/>
    <w:rsid w:val="003824D6"/>
    <w:rsid w:val="0038259C"/>
    <w:rsid w:val="00382710"/>
    <w:rsid w:val="00382739"/>
    <w:rsid w:val="00382758"/>
    <w:rsid w:val="0038288C"/>
    <w:rsid w:val="003828D7"/>
    <w:rsid w:val="00382949"/>
    <w:rsid w:val="00382A85"/>
    <w:rsid w:val="00382B23"/>
    <w:rsid w:val="00382B72"/>
    <w:rsid w:val="00382BDF"/>
    <w:rsid w:val="003835C5"/>
    <w:rsid w:val="003836B0"/>
    <w:rsid w:val="00383990"/>
    <w:rsid w:val="00383AA8"/>
    <w:rsid w:val="00383B69"/>
    <w:rsid w:val="00383B9E"/>
    <w:rsid w:val="00383DE1"/>
    <w:rsid w:val="00383EE7"/>
    <w:rsid w:val="00383FCC"/>
    <w:rsid w:val="003844F1"/>
    <w:rsid w:val="0038467D"/>
    <w:rsid w:val="00384805"/>
    <w:rsid w:val="00384AA8"/>
    <w:rsid w:val="00384C5F"/>
    <w:rsid w:val="00384FD3"/>
    <w:rsid w:val="003851E2"/>
    <w:rsid w:val="00385488"/>
    <w:rsid w:val="00385641"/>
    <w:rsid w:val="003858F7"/>
    <w:rsid w:val="00385A60"/>
    <w:rsid w:val="00385BD1"/>
    <w:rsid w:val="00385C31"/>
    <w:rsid w:val="00385D56"/>
    <w:rsid w:val="00385EE0"/>
    <w:rsid w:val="003860F6"/>
    <w:rsid w:val="003861A1"/>
    <w:rsid w:val="003864B0"/>
    <w:rsid w:val="00386734"/>
    <w:rsid w:val="0038691E"/>
    <w:rsid w:val="00386AB8"/>
    <w:rsid w:val="00386BF5"/>
    <w:rsid w:val="00386C5D"/>
    <w:rsid w:val="00386F09"/>
    <w:rsid w:val="00387053"/>
    <w:rsid w:val="003870E0"/>
    <w:rsid w:val="00387327"/>
    <w:rsid w:val="0038749E"/>
    <w:rsid w:val="00387712"/>
    <w:rsid w:val="0038772F"/>
    <w:rsid w:val="00387E2B"/>
    <w:rsid w:val="00387ECF"/>
    <w:rsid w:val="00390099"/>
    <w:rsid w:val="00390166"/>
    <w:rsid w:val="0039016B"/>
    <w:rsid w:val="003903BE"/>
    <w:rsid w:val="00390659"/>
    <w:rsid w:val="00390C1D"/>
    <w:rsid w:val="00390D36"/>
    <w:rsid w:val="0039121E"/>
    <w:rsid w:val="00391279"/>
    <w:rsid w:val="0039161D"/>
    <w:rsid w:val="00391B55"/>
    <w:rsid w:val="00391BB5"/>
    <w:rsid w:val="00391BC6"/>
    <w:rsid w:val="00391C1A"/>
    <w:rsid w:val="003923D8"/>
    <w:rsid w:val="0039276C"/>
    <w:rsid w:val="003928E8"/>
    <w:rsid w:val="00392AE6"/>
    <w:rsid w:val="00392B1E"/>
    <w:rsid w:val="00392BBF"/>
    <w:rsid w:val="00392CB4"/>
    <w:rsid w:val="00392CDB"/>
    <w:rsid w:val="00392D98"/>
    <w:rsid w:val="00392ED4"/>
    <w:rsid w:val="003934E2"/>
    <w:rsid w:val="003937BF"/>
    <w:rsid w:val="00393986"/>
    <w:rsid w:val="00393AB4"/>
    <w:rsid w:val="00393F24"/>
    <w:rsid w:val="00394132"/>
    <w:rsid w:val="003946EB"/>
    <w:rsid w:val="00394764"/>
    <w:rsid w:val="00394769"/>
    <w:rsid w:val="003949DF"/>
    <w:rsid w:val="00394A80"/>
    <w:rsid w:val="00394B2A"/>
    <w:rsid w:val="00394C5E"/>
    <w:rsid w:val="00395291"/>
    <w:rsid w:val="003954C1"/>
    <w:rsid w:val="0039571E"/>
    <w:rsid w:val="00395ADF"/>
    <w:rsid w:val="00395B3C"/>
    <w:rsid w:val="00395B84"/>
    <w:rsid w:val="00395CFA"/>
    <w:rsid w:val="003961BB"/>
    <w:rsid w:val="0039620C"/>
    <w:rsid w:val="00396461"/>
    <w:rsid w:val="00396B7A"/>
    <w:rsid w:val="00396D19"/>
    <w:rsid w:val="00396E33"/>
    <w:rsid w:val="00396F59"/>
    <w:rsid w:val="0039704B"/>
    <w:rsid w:val="003972FF"/>
    <w:rsid w:val="00397346"/>
    <w:rsid w:val="0039747A"/>
    <w:rsid w:val="003977EF"/>
    <w:rsid w:val="00397884"/>
    <w:rsid w:val="003978FF"/>
    <w:rsid w:val="00397934"/>
    <w:rsid w:val="00397A3E"/>
    <w:rsid w:val="00397A7A"/>
    <w:rsid w:val="00397AD1"/>
    <w:rsid w:val="00397D2C"/>
    <w:rsid w:val="003A002E"/>
    <w:rsid w:val="003A0075"/>
    <w:rsid w:val="003A017B"/>
    <w:rsid w:val="003A03BA"/>
    <w:rsid w:val="003A0A9F"/>
    <w:rsid w:val="003A0BBD"/>
    <w:rsid w:val="003A0C77"/>
    <w:rsid w:val="003A1233"/>
    <w:rsid w:val="003A1362"/>
    <w:rsid w:val="003A1369"/>
    <w:rsid w:val="003A13D1"/>
    <w:rsid w:val="003A145C"/>
    <w:rsid w:val="003A1584"/>
    <w:rsid w:val="003A1908"/>
    <w:rsid w:val="003A211C"/>
    <w:rsid w:val="003A2399"/>
    <w:rsid w:val="003A2585"/>
    <w:rsid w:val="003A26CB"/>
    <w:rsid w:val="003A282C"/>
    <w:rsid w:val="003A2AFA"/>
    <w:rsid w:val="003A2AFF"/>
    <w:rsid w:val="003A2B41"/>
    <w:rsid w:val="003A2CF2"/>
    <w:rsid w:val="003A2CF3"/>
    <w:rsid w:val="003A2DEA"/>
    <w:rsid w:val="003A2F4A"/>
    <w:rsid w:val="003A3451"/>
    <w:rsid w:val="003A3515"/>
    <w:rsid w:val="003A396C"/>
    <w:rsid w:val="003A3A57"/>
    <w:rsid w:val="003A3B71"/>
    <w:rsid w:val="003A3FDF"/>
    <w:rsid w:val="003A4188"/>
    <w:rsid w:val="003A4213"/>
    <w:rsid w:val="003A43C6"/>
    <w:rsid w:val="003A43FA"/>
    <w:rsid w:val="003A4475"/>
    <w:rsid w:val="003A45E1"/>
    <w:rsid w:val="003A4CDA"/>
    <w:rsid w:val="003A4D73"/>
    <w:rsid w:val="003A5085"/>
    <w:rsid w:val="003A51AA"/>
    <w:rsid w:val="003A542D"/>
    <w:rsid w:val="003A556E"/>
    <w:rsid w:val="003A57D7"/>
    <w:rsid w:val="003A586C"/>
    <w:rsid w:val="003A5E24"/>
    <w:rsid w:val="003A63A0"/>
    <w:rsid w:val="003A6657"/>
    <w:rsid w:val="003A6C0D"/>
    <w:rsid w:val="003A6E3C"/>
    <w:rsid w:val="003A6E5B"/>
    <w:rsid w:val="003A7236"/>
    <w:rsid w:val="003A772B"/>
    <w:rsid w:val="003A7AD9"/>
    <w:rsid w:val="003A7AF2"/>
    <w:rsid w:val="003A7D0E"/>
    <w:rsid w:val="003B0126"/>
    <w:rsid w:val="003B0521"/>
    <w:rsid w:val="003B0A74"/>
    <w:rsid w:val="003B0B81"/>
    <w:rsid w:val="003B0DCC"/>
    <w:rsid w:val="003B1391"/>
    <w:rsid w:val="003B1C80"/>
    <w:rsid w:val="003B1D8E"/>
    <w:rsid w:val="003B201A"/>
    <w:rsid w:val="003B2246"/>
    <w:rsid w:val="003B22D7"/>
    <w:rsid w:val="003B23BA"/>
    <w:rsid w:val="003B2582"/>
    <w:rsid w:val="003B25D5"/>
    <w:rsid w:val="003B280C"/>
    <w:rsid w:val="003B2859"/>
    <w:rsid w:val="003B288A"/>
    <w:rsid w:val="003B302F"/>
    <w:rsid w:val="003B317E"/>
    <w:rsid w:val="003B32D0"/>
    <w:rsid w:val="003B33CF"/>
    <w:rsid w:val="003B3A2E"/>
    <w:rsid w:val="003B3ACE"/>
    <w:rsid w:val="003B3B81"/>
    <w:rsid w:val="003B3B95"/>
    <w:rsid w:val="003B3CBD"/>
    <w:rsid w:val="003B3E50"/>
    <w:rsid w:val="003B3FF8"/>
    <w:rsid w:val="003B41AC"/>
    <w:rsid w:val="003B4338"/>
    <w:rsid w:val="003B4426"/>
    <w:rsid w:val="003B4554"/>
    <w:rsid w:val="003B45C1"/>
    <w:rsid w:val="003B4A35"/>
    <w:rsid w:val="003B4A57"/>
    <w:rsid w:val="003B4A9E"/>
    <w:rsid w:val="003B4B25"/>
    <w:rsid w:val="003B4C0F"/>
    <w:rsid w:val="003B4D62"/>
    <w:rsid w:val="003B4DBF"/>
    <w:rsid w:val="003B4E13"/>
    <w:rsid w:val="003B5018"/>
    <w:rsid w:val="003B5311"/>
    <w:rsid w:val="003B53BA"/>
    <w:rsid w:val="003B5600"/>
    <w:rsid w:val="003B571C"/>
    <w:rsid w:val="003B58FC"/>
    <w:rsid w:val="003B59F9"/>
    <w:rsid w:val="003B6058"/>
    <w:rsid w:val="003B6141"/>
    <w:rsid w:val="003B625D"/>
    <w:rsid w:val="003B6278"/>
    <w:rsid w:val="003B6465"/>
    <w:rsid w:val="003B6DFB"/>
    <w:rsid w:val="003B7103"/>
    <w:rsid w:val="003B7326"/>
    <w:rsid w:val="003B7443"/>
    <w:rsid w:val="003B74A7"/>
    <w:rsid w:val="003B777D"/>
    <w:rsid w:val="003B7788"/>
    <w:rsid w:val="003B77DA"/>
    <w:rsid w:val="003B7C70"/>
    <w:rsid w:val="003B7F3C"/>
    <w:rsid w:val="003C0021"/>
    <w:rsid w:val="003C005A"/>
    <w:rsid w:val="003C01B1"/>
    <w:rsid w:val="003C03C5"/>
    <w:rsid w:val="003C03D3"/>
    <w:rsid w:val="003C04C8"/>
    <w:rsid w:val="003C07FF"/>
    <w:rsid w:val="003C0F73"/>
    <w:rsid w:val="003C1165"/>
    <w:rsid w:val="003C1362"/>
    <w:rsid w:val="003C1551"/>
    <w:rsid w:val="003C15B9"/>
    <w:rsid w:val="003C1DD4"/>
    <w:rsid w:val="003C2334"/>
    <w:rsid w:val="003C26AF"/>
    <w:rsid w:val="003C275E"/>
    <w:rsid w:val="003C2929"/>
    <w:rsid w:val="003C2945"/>
    <w:rsid w:val="003C2A63"/>
    <w:rsid w:val="003C2C81"/>
    <w:rsid w:val="003C2EC8"/>
    <w:rsid w:val="003C35F9"/>
    <w:rsid w:val="003C37B5"/>
    <w:rsid w:val="003C38B6"/>
    <w:rsid w:val="003C39BA"/>
    <w:rsid w:val="003C3AEB"/>
    <w:rsid w:val="003C40F1"/>
    <w:rsid w:val="003C42D0"/>
    <w:rsid w:val="003C4331"/>
    <w:rsid w:val="003C4402"/>
    <w:rsid w:val="003C4411"/>
    <w:rsid w:val="003C46F3"/>
    <w:rsid w:val="003C471E"/>
    <w:rsid w:val="003C4E56"/>
    <w:rsid w:val="003C5B38"/>
    <w:rsid w:val="003C5C76"/>
    <w:rsid w:val="003C5D59"/>
    <w:rsid w:val="003C5EA7"/>
    <w:rsid w:val="003C5FA0"/>
    <w:rsid w:val="003C6175"/>
    <w:rsid w:val="003C6246"/>
    <w:rsid w:val="003C63E6"/>
    <w:rsid w:val="003C6473"/>
    <w:rsid w:val="003C6996"/>
    <w:rsid w:val="003C6B3E"/>
    <w:rsid w:val="003C6EEE"/>
    <w:rsid w:val="003C72C4"/>
    <w:rsid w:val="003C73FB"/>
    <w:rsid w:val="003C769B"/>
    <w:rsid w:val="003C7792"/>
    <w:rsid w:val="003C77FA"/>
    <w:rsid w:val="003C7882"/>
    <w:rsid w:val="003C7A37"/>
    <w:rsid w:val="003C7AAA"/>
    <w:rsid w:val="003C7AAD"/>
    <w:rsid w:val="003D00CC"/>
    <w:rsid w:val="003D0461"/>
    <w:rsid w:val="003D0579"/>
    <w:rsid w:val="003D05BA"/>
    <w:rsid w:val="003D0616"/>
    <w:rsid w:val="003D066C"/>
    <w:rsid w:val="003D086D"/>
    <w:rsid w:val="003D08A4"/>
    <w:rsid w:val="003D0A70"/>
    <w:rsid w:val="003D0AD9"/>
    <w:rsid w:val="003D0E8D"/>
    <w:rsid w:val="003D11AC"/>
    <w:rsid w:val="003D1524"/>
    <w:rsid w:val="003D18C1"/>
    <w:rsid w:val="003D19E0"/>
    <w:rsid w:val="003D20FB"/>
    <w:rsid w:val="003D2122"/>
    <w:rsid w:val="003D225C"/>
    <w:rsid w:val="003D2293"/>
    <w:rsid w:val="003D24D5"/>
    <w:rsid w:val="003D29BC"/>
    <w:rsid w:val="003D2DC3"/>
    <w:rsid w:val="003D2E84"/>
    <w:rsid w:val="003D2F4F"/>
    <w:rsid w:val="003D30FD"/>
    <w:rsid w:val="003D322A"/>
    <w:rsid w:val="003D32AC"/>
    <w:rsid w:val="003D333D"/>
    <w:rsid w:val="003D34BD"/>
    <w:rsid w:val="003D3527"/>
    <w:rsid w:val="003D3574"/>
    <w:rsid w:val="003D35D5"/>
    <w:rsid w:val="003D3829"/>
    <w:rsid w:val="003D38B3"/>
    <w:rsid w:val="003D3DCA"/>
    <w:rsid w:val="003D4517"/>
    <w:rsid w:val="003D45E7"/>
    <w:rsid w:val="003D4696"/>
    <w:rsid w:val="003D46DF"/>
    <w:rsid w:val="003D47F5"/>
    <w:rsid w:val="003D4AAC"/>
    <w:rsid w:val="003D4B1B"/>
    <w:rsid w:val="003D4CED"/>
    <w:rsid w:val="003D4FBA"/>
    <w:rsid w:val="003D52DD"/>
    <w:rsid w:val="003D54E0"/>
    <w:rsid w:val="003D58D8"/>
    <w:rsid w:val="003D5959"/>
    <w:rsid w:val="003D5A96"/>
    <w:rsid w:val="003D5AC1"/>
    <w:rsid w:val="003D600F"/>
    <w:rsid w:val="003D60E1"/>
    <w:rsid w:val="003D62C9"/>
    <w:rsid w:val="003D69A8"/>
    <w:rsid w:val="003D6A04"/>
    <w:rsid w:val="003D6C50"/>
    <w:rsid w:val="003D6CFB"/>
    <w:rsid w:val="003D6F75"/>
    <w:rsid w:val="003D7005"/>
    <w:rsid w:val="003D7230"/>
    <w:rsid w:val="003D7262"/>
    <w:rsid w:val="003D7578"/>
    <w:rsid w:val="003D76F9"/>
    <w:rsid w:val="003D7C1E"/>
    <w:rsid w:val="003D7CB3"/>
    <w:rsid w:val="003D7DF5"/>
    <w:rsid w:val="003D7FBE"/>
    <w:rsid w:val="003E025B"/>
    <w:rsid w:val="003E096C"/>
    <w:rsid w:val="003E0A85"/>
    <w:rsid w:val="003E0C12"/>
    <w:rsid w:val="003E0F6A"/>
    <w:rsid w:val="003E1070"/>
    <w:rsid w:val="003E11C6"/>
    <w:rsid w:val="003E1B76"/>
    <w:rsid w:val="003E1E59"/>
    <w:rsid w:val="003E1EB1"/>
    <w:rsid w:val="003E2249"/>
    <w:rsid w:val="003E2847"/>
    <w:rsid w:val="003E2859"/>
    <w:rsid w:val="003E2A48"/>
    <w:rsid w:val="003E2CFC"/>
    <w:rsid w:val="003E303C"/>
    <w:rsid w:val="003E311B"/>
    <w:rsid w:val="003E32B7"/>
    <w:rsid w:val="003E39E6"/>
    <w:rsid w:val="003E3AE6"/>
    <w:rsid w:val="003E3DD6"/>
    <w:rsid w:val="003E3DE7"/>
    <w:rsid w:val="003E3E30"/>
    <w:rsid w:val="003E418F"/>
    <w:rsid w:val="003E41F4"/>
    <w:rsid w:val="003E4306"/>
    <w:rsid w:val="003E4350"/>
    <w:rsid w:val="003E47B7"/>
    <w:rsid w:val="003E4822"/>
    <w:rsid w:val="003E4842"/>
    <w:rsid w:val="003E4B77"/>
    <w:rsid w:val="003E51E2"/>
    <w:rsid w:val="003E54A0"/>
    <w:rsid w:val="003E5980"/>
    <w:rsid w:val="003E5E23"/>
    <w:rsid w:val="003E5EB3"/>
    <w:rsid w:val="003E5F30"/>
    <w:rsid w:val="003E6608"/>
    <w:rsid w:val="003E6A15"/>
    <w:rsid w:val="003E6E30"/>
    <w:rsid w:val="003E702E"/>
    <w:rsid w:val="003E710A"/>
    <w:rsid w:val="003E7468"/>
    <w:rsid w:val="003E7652"/>
    <w:rsid w:val="003E7AC8"/>
    <w:rsid w:val="003E7DE0"/>
    <w:rsid w:val="003E7E0F"/>
    <w:rsid w:val="003E7E2B"/>
    <w:rsid w:val="003E7E4B"/>
    <w:rsid w:val="003F00B2"/>
    <w:rsid w:val="003F08A3"/>
    <w:rsid w:val="003F095D"/>
    <w:rsid w:val="003F0BC1"/>
    <w:rsid w:val="003F0BD8"/>
    <w:rsid w:val="003F0D21"/>
    <w:rsid w:val="003F0DC7"/>
    <w:rsid w:val="003F0E2B"/>
    <w:rsid w:val="003F109C"/>
    <w:rsid w:val="003F112D"/>
    <w:rsid w:val="003F124F"/>
    <w:rsid w:val="003F13C0"/>
    <w:rsid w:val="003F15F3"/>
    <w:rsid w:val="003F1600"/>
    <w:rsid w:val="003F1652"/>
    <w:rsid w:val="003F193C"/>
    <w:rsid w:val="003F1988"/>
    <w:rsid w:val="003F1B56"/>
    <w:rsid w:val="003F1DD9"/>
    <w:rsid w:val="003F1E1F"/>
    <w:rsid w:val="003F20C5"/>
    <w:rsid w:val="003F23A6"/>
    <w:rsid w:val="003F23FC"/>
    <w:rsid w:val="003F27E4"/>
    <w:rsid w:val="003F2842"/>
    <w:rsid w:val="003F2A40"/>
    <w:rsid w:val="003F3216"/>
    <w:rsid w:val="003F323C"/>
    <w:rsid w:val="003F33C7"/>
    <w:rsid w:val="003F363A"/>
    <w:rsid w:val="003F3820"/>
    <w:rsid w:val="003F3F55"/>
    <w:rsid w:val="003F41E4"/>
    <w:rsid w:val="003F462C"/>
    <w:rsid w:val="003F463D"/>
    <w:rsid w:val="003F4A5F"/>
    <w:rsid w:val="003F4AEC"/>
    <w:rsid w:val="003F4DE5"/>
    <w:rsid w:val="003F4E71"/>
    <w:rsid w:val="003F544C"/>
    <w:rsid w:val="003F5A75"/>
    <w:rsid w:val="003F5ABA"/>
    <w:rsid w:val="003F5BB1"/>
    <w:rsid w:val="003F5BE3"/>
    <w:rsid w:val="003F6425"/>
    <w:rsid w:val="003F645D"/>
    <w:rsid w:val="003F6C1C"/>
    <w:rsid w:val="003F6D02"/>
    <w:rsid w:val="003F6E19"/>
    <w:rsid w:val="003F6E67"/>
    <w:rsid w:val="003F6E9C"/>
    <w:rsid w:val="003F71D7"/>
    <w:rsid w:val="003F7401"/>
    <w:rsid w:val="003F770D"/>
    <w:rsid w:val="003F7929"/>
    <w:rsid w:val="003F7C31"/>
    <w:rsid w:val="003F7DA7"/>
    <w:rsid w:val="0040017E"/>
    <w:rsid w:val="004001AF"/>
    <w:rsid w:val="004003D0"/>
    <w:rsid w:val="004005B1"/>
    <w:rsid w:val="0040092D"/>
    <w:rsid w:val="00400ADA"/>
    <w:rsid w:val="00400C1E"/>
    <w:rsid w:val="00400C96"/>
    <w:rsid w:val="00400EB3"/>
    <w:rsid w:val="00400FC1"/>
    <w:rsid w:val="00400FF5"/>
    <w:rsid w:val="004012AB"/>
    <w:rsid w:val="004012B3"/>
    <w:rsid w:val="00401333"/>
    <w:rsid w:val="004015E8"/>
    <w:rsid w:val="0040195A"/>
    <w:rsid w:val="00401B22"/>
    <w:rsid w:val="00401B29"/>
    <w:rsid w:val="00401B72"/>
    <w:rsid w:val="00401BEE"/>
    <w:rsid w:val="00401C22"/>
    <w:rsid w:val="00401F6F"/>
    <w:rsid w:val="00402290"/>
    <w:rsid w:val="004025C0"/>
    <w:rsid w:val="00402BF5"/>
    <w:rsid w:val="00402EFC"/>
    <w:rsid w:val="004030BF"/>
    <w:rsid w:val="00403169"/>
    <w:rsid w:val="00403605"/>
    <w:rsid w:val="00403985"/>
    <w:rsid w:val="004039CE"/>
    <w:rsid w:val="004039F2"/>
    <w:rsid w:val="00403A09"/>
    <w:rsid w:val="00403C82"/>
    <w:rsid w:val="00403D83"/>
    <w:rsid w:val="004043A0"/>
    <w:rsid w:val="00404484"/>
    <w:rsid w:val="004045E5"/>
    <w:rsid w:val="0040486C"/>
    <w:rsid w:val="0040492F"/>
    <w:rsid w:val="00404B51"/>
    <w:rsid w:val="00404BBC"/>
    <w:rsid w:val="00404C03"/>
    <w:rsid w:val="00404CA4"/>
    <w:rsid w:val="00404CB2"/>
    <w:rsid w:val="00404CF8"/>
    <w:rsid w:val="00404FC8"/>
    <w:rsid w:val="00405058"/>
    <w:rsid w:val="0040513A"/>
    <w:rsid w:val="0040580E"/>
    <w:rsid w:val="00405B3F"/>
    <w:rsid w:val="00405ED3"/>
    <w:rsid w:val="00405F96"/>
    <w:rsid w:val="00406172"/>
    <w:rsid w:val="0040629C"/>
    <w:rsid w:val="00406302"/>
    <w:rsid w:val="00406803"/>
    <w:rsid w:val="004068C6"/>
    <w:rsid w:val="00406CD1"/>
    <w:rsid w:val="00407491"/>
    <w:rsid w:val="00407511"/>
    <w:rsid w:val="00407B75"/>
    <w:rsid w:val="00407C78"/>
    <w:rsid w:val="00410369"/>
    <w:rsid w:val="00410385"/>
    <w:rsid w:val="0041064D"/>
    <w:rsid w:val="0041083C"/>
    <w:rsid w:val="004109B0"/>
    <w:rsid w:val="00410DA0"/>
    <w:rsid w:val="00410EC7"/>
    <w:rsid w:val="00411110"/>
    <w:rsid w:val="004112B1"/>
    <w:rsid w:val="004113CA"/>
    <w:rsid w:val="00411510"/>
    <w:rsid w:val="00411B35"/>
    <w:rsid w:val="00411D52"/>
    <w:rsid w:val="00411E1A"/>
    <w:rsid w:val="00412174"/>
    <w:rsid w:val="00412179"/>
    <w:rsid w:val="00412318"/>
    <w:rsid w:val="00412442"/>
    <w:rsid w:val="0041272F"/>
    <w:rsid w:val="00412738"/>
    <w:rsid w:val="00412BB2"/>
    <w:rsid w:val="00412BC4"/>
    <w:rsid w:val="00412D28"/>
    <w:rsid w:val="00412ECD"/>
    <w:rsid w:val="00413214"/>
    <w:rsid w:val="00413275"/>
    <w:rsid w:val="00413522"/>
    <w:rsid w:val="0041358B"/>
    <w:rsid w:val="004135E9"/>
    <w:rsid w:val="00413EF3"/>
    <w:rsid w:val="0041432E"/>
    <w:rsid w:val="00414402"/>
    <w:rsid w:val="00414442"/>
    <w:rsid w:val="0041454C"/>
    <w:rsid w:val="00414824"/>
    <w:rsid w:val="00415282"/>
    <w:rsid w:val="004152DF"/>
    <w:rsid w:val="00415560"/>
    <w:rsid w:val="0041560E"/>
    <w:rsid w:val="0041568A"/>
    <w:rsid w:val="00415BDB"/>
    <w:rsid w:val="00415D02"/>
    <w:rsid w:val="00416114"/>
    <w:rsid w:val="004165CC"/>
    <w:rsid w:val="00416768"/>
    <w:rsid w:val="00416791"/>
    <w:rsid w:val="004167CC"/>
    <w:rsid w:val="00416842"/>
    <w:rsid w:val="004169F4"/>
    <w:rsid w:val="00416AFF"/>
    <w:rsid w:val="00416DC3"/>
    <w:rsid w:val="00416DEB"/>
    <w:rsid w:val="004176EB"/>
    <w:rsid w:val="0041789B"/>
    <w:rsid w:val="00417A8F"/>
    <w:rsid w:val="00417C9C"/>
    <w:rsid w:val="00417D25"/>
    <w:rsid w:val="00417D93"/>
    <w:rsid w:val="00417F0F"/>
    <w:rsid w:val="00420127"/>
    <w:rsid w:val="004201EF"/>
    <w:rsid w:val="004203B2"/>
    <w:rsid w:val="00420571"/>
    <w:rsid w:val="0042072A"/>
    <w:rsid w:val="0042081D"/>
    <w:rsid w:val="0042088A"/>
    <w:rsid w:val="0042100D"/>
    <w:rsid w:val="0042101E"/>
    <w:rsid w:val="00421463"/>
    <w:rsid w:val="00421757"/>
    <w:rsid w:val="00421798"/>
    <w:rsid w:val="0042187B"/>
    <w:rsid w:val="0042198E"/>
    <w:rsid w:val="0042199C"/>
    <w:rsid w:val="00421A64"/>
    <w:rsid w:val="00421E76"/>
    <w:rsid w:val="00421EAD"/>
    <w:rsid w:val="0042203E"/>
    <w:rsid w:val="00422074"/>
    <w:rsid w:val="004220C1"/>
    <w:rsid w:val="0042232B"/>
    <w:rsid w:val="00422382"/>
    <w:rsid w:val="00422485"/>
    <w:rsid w:val="0042303F"/>
    <w:rsid w:val="004231D2"/>
    <w:rsid w:val="004232B3"/>
    <w:rsid w:val="0042352E"/>
    <w:rsid w:val="004239CF"/>
    <w:rsid w:val="00423ACD"/>
    <w:rsid w:val="00423F72"/>
    <w:rsid w:val="00423F94"/>
    <w:rsid w:val="00423F9D"/>
    <w:rsid w:val="0042414E"/>
    <w:rsid w:val="00424177"/>
    <w:rsid w:val="00424262"/>
    <w:rsid w:val="00424335"/>
    <w:rsid w:val="00424695"/>
    <w:rsid w:val="00424727"/>
    <w:rsid w:val="00424B13"/>
    <w:rsid w:val="00424F92"/>
    <w:rsid w:val="00424F93"/>
    <w:rsid w:val="0042552E"/>
    <w:rsid w:val="00425569"/>
    <w:rsid w:val="004258BD"/>
    <w:rsid w:val="00425DF1"/>
    <w:rsid w:val="00425FCC"/>
    <w:rsid w:val="004262C0"/>
    <w:rsid w:val="0042635E"/>
    <w:rsid w:val="004264AE"/>
    <w:rsid w:val="00426809"/>
    <w:rsid w:val="004268F0"/>
    <w:rsid w:val="004268F8"/>
    <w:rsid w:val="004269FA"/>
    <w:rsid w:val="00426A6E"/>
    <w:rsid w:val="00426DC4"/>
    <w:rsid w:val="00426E15"/>
    <w:rsid w:val="00426E3B"/>
    <w:rsid w:val="00426E76"/>
    <w:rsid w:val="00427346"/>
    <w:rsid w:val="00427772"/>
    <w:rsid w:val="004279C7"/>
    <w:rsid w:val="00427B6E"/>
    <w:rsid w:val="00427DD5"/>
    <w:rsid w:val="00427E5D"/>
    <w:rsid w:val="00427F5E"/>
    <w:rsid w:val="00427FF5"/>
    <w:rsid w:val="0043007A"/>
    <w:rsid w:val="0043019C"/>
    <w:rsid w:val="004303FB"/>
    <w:rsid w:val="0043064D"/>
    <w:rsid w:val="00430920"/>
    <w:rsid w:val="00430C3F"/>
    <w:rsid w:val="00430D89"/>
    <w:rsid w:val="00430DC0"/>
    <w:rsid w:val="00430EFB"/>
    <w:rsid w:val="0043104C"/>
    <w:rsid w:val="004310DA"/>
    <w:rsid w:val="00431156"/>
    <w:rsid w:val="0043125E"/>
    <w:rsid w:val="0043139C"/>
    <w:rsid w:val="00431688"/>
    <w:rsid w:val="00431933"/>
    <w:rsid w:val="00431C75"/>
    <w:rsid w:val="00431D20"/>
    <w:rsid w:val="004322FB"/>
    <w:rsid w:val="0043234E"/>
    <w:rsid w:val="0043238A"/>
    <w:rsid w:val="00432395"/>
    <w:rsid w:val="00432A42"/>
    <w:rsid w:val="00432DC4"/>
    <w:rsid w:val="00432F46"/>
    <w:rsid w:val="00433237"/>
    <w:rsid w:val="0043340E"/>
    <w:rsid w:val="004336EA"/>
    <w:rsid w:val="00433B47"/>
    <w:rsid w:val="00433D37"/>
    <w:rsid w:val="004340BE"/>
    <w:rsid w:val="00434193"/>
    <w:rsid w:val="00434582"/>
    <w:rsid w:val="0043469F"/>
    <w:rsid w:val="004347CF"/>
    <w:rsid w:val="00434914"/>
    <w:rsid w:val="0043507C"/>
    <w:rsid w:val="004351A9"/>
    <w:rsid w:val="00435645"/>
    <w:rsid w:val="004356F5"/>
    <w:rsid w:val="00435B31"/>
    <w:rsid w:val="00435FFC"/>
    <w:rsid w:val="0043616D"/>
    <w:rsid w:val="00436258"/>
    <w:rsid w:val="00436A28"/>
    <w:rsid w:val="00436AC0"/>
    <w:rsid w:val="00436B4C"/>
    <w:rsid w:val="00436B55"/>
    <w:rsid w:val="00436C54"/>
    <w:rsid w:val="00436E04"/>
    <w:rsid w:val="00436ED9"/>
    <w:rsid w:val="00436F4D"/>
    <w:rsid w:val="00437016"/>
    <w:rsid w:val="004370DE"/>
    <w:rsid w:val="0043746E"/>
    <w:rsid w:val="00437AF5"/>
    <w:rsid w:val="00437BFC"/>
    <w:rsid w:val="00437C50"/>
    <w:rsid w:val="00437E56"/>
    <w:rsid w:val="00437EC7"/>
    <w:rsid w:val="00440308"/>
    <w:rsid w:val="004406AE"/>
    <w:rsid w:val="0044075D"/>
    <w:rsid w:val="004408D3"/>
    <w:rsid w:val="004408FB"/>
    <w:rsid w:val="00440A42"/>
    <w:rsid w:val="00440A5A"/>
    <w:rsid w:val="00440F8B"/>
    <w:rsid w:val="00441092"/>
    <w:rsid w:val="00441308"/>
    <w:rsid w:val="0044134E"/>
    <w:rsid w:val="00441474"/>
    <w:rsid w:val="004414A8"/>
    <w:rsid w:val="00441579"/>
    <w:rsid w:val="0044166D"/>
    <w:rsid w:val="00441B22"/>
    <w:rsid w:val="00441D3F"/>
    <w:rsid w:val="0044200B"/>
    <w:rsid w:val="00442204"/>
    <w:rsid w:val="004422ED"/>
    <w:rsid w:val="00442350"/>
    <w:rsid w:val="00442355"/>
    <w:rsid w:val="004428BD"/>
    <w:rsid w:val="00442C04"/>
    <w:rsid w:val="00442E89"/>
    <w:rsid w:val="00442ED1"/>
    <w:rsid w:val="00443036"/>
    <w:rsid w:val="0044320D"/>
    <w:rsid w:val="0044321E"/>
    <w:rsid w:val="00443424"/>
    <w:rsid w:val="00443628"/>
    <w:rsid w:val="0044376B"/>
    <w:rsid w:val="00443818"/>
    <w:rsid w:val="004438C0"/>
    <w:rsid w:val="004438E6"/>
    <w:rsid w:val="00443B23"/>
    <w:rsid w:val="00443B3B"/>
    <w:rsid w:val="00443BDB"/>
    <w:rsid w:val="00443C75"/>
    <w:rsid w:val="00444142"/>
    <w:rsid w:val="00444298"/>
    <w:rsid w:val="00444441"/>
    <w:rsid w:val="00444608"/>
    <w:rsid w:val="004446FF"/>
    <w:rsid w:val="004450CB"/>
    <w:rsid w:val="00445986"/>
    <w:rsid w:val="00445B12"/>
    <w:rsid w:val="00445C69"/>
    <w:rsid w:val="00445C78"/>
    <w:rsid w:val="00445CE7"/>
    <w:rsid w:val="00445D04"/>
    <w:rsid w:val="00445D2A"/>
    <w:rsid w:val="00445D94"/>
    <w:rsid w:val="00446007"/>
    <w:rsid w:val="00446043"/>
    <w:rsid w:val="00446243"/>
    <w:rsid w:val="004462E4"/>
    <w:rsid w:val="004462FE"/>
    <w:rsid w:val="0044632C"/>
    <w:rsid w:val="00446474"/>
    <w:rsid w:val="0044649C"/>
    <w:rsid w:val="004465E2"/>
    <w:rsid w:val="004469B3"/>
    <w:rsid w:val="004469E4"/>
    <w:rsid w:val="00446B57"/>
    <w:rsid w:val="00446FEF"/>
    <w:rsid w:val="00447296"/>
    <w:rsid w:val="0044731C"/>
    <w:rsid w:val="00447332"/>
    <w:rsid w:val="00447601"/>
    <w:rsid w:val="00447A67"/>
    <w:rsid w:val="00447A77"/>
    <w:rsid w:val="00447A97"/>
    <w:rsid w:val="00447D96"/>
    <w:rsid w:val="00447EC8"/>
    <w:rsid w:val="0045000B"/>
    <w:rsid w:val="00450302"/>
    <w:rsid w:val="0045036D"/>
    <w:rsid w:val="00450750"/>
    <w:rsid w:val="00450CB8"/>
    <w:rsid w:val="00450E05"/>
    <w:rsid w:val="00450E45"/>
    <w:rsid w:val="004510BC"/>
    <w:rsid w:val="00451129"/>
    <w:rsid w:val="00451195"/>
    <w:rsid w:val="00451358"/>
    <w:rsid w:val="004515A7"/>
    <w:rsid w:val="00451ACE"/>
    <w:rsid w:val="00451D14"/>
    <w:rsid w:val="0045209F"/>
    <w:rsid w:val="00452354"/>
    <w:rsid w:val="004523D2"/>
    <w:rsid w:val="004525C0"/>
    <w:rsid w:val="00452AC5"/>
    <w:rsid w:val="00452C1C"/>
    <w:rsid w:val="00452EE2"/>
    <w:rsid w:val="004533D8"/>
    <w:rsid w:val="004539DA"/>
    <w:rsid w:val="00453A35"/>
    <w:rsid w:val="00453AAA"/>
    <w:rsid w:val="00453C6B"/>
    <w:rsid w:val="00453E63"/>
    <w:rsid w:val="00453F30"/>
    <w:rsid w:val="00453F3D"/>
    <w:rsid w:val="00454051"/>
    <w:rsid w:val="00454274"/>
    <w:rsid w:val="00454B19"/>
    <w:rsid w:val="00454CF1"/>
    <w:rsid w:val="00454EE8"/>
    <w:rsid w:val="00455058"/>
    <w:rsid w:val="00455814"/>
    <w:rsid w:val="00455A54"/>
    <w:rsid w:val="00455DDC"/>
    <w:rsid w:val="00455E0C"/>
    <w:rsid w:val="00455E15"/>
    <w:rsid w:val="00455E36"/>
    <w:rsid w:val="004561FC"/>
    <w:rsid w:val="004567DC"/>
    <w:rsid w:val="00456B13"/>
    <w:rsid w:val="00456B4F"/>
    <w:rsid w:val="00456D6A"/>
    <w:rsid w:val="00456F65"/>
    <w:rsid w:val="00456F68"/>
    <w:rsid w:val="004570FC"/>
    <w:rsid w:val="00457416"/>
    <w:rsid w:val="00457576"/>
    <w:rsid w:val="0045757B"/>
    <w:rsid w:val="004578C2"/>
    <w:rsid w:val="00457B31"/>
    <w:rsid w:val="00457F40"/>
    <w:rsid w:val="00460216"/>
    <w:rsid w:val="00460388"/>
    <w:rsid w:val="00460561"/>
    <w:rsid w:val="004606D3"/>
    <w:rsid w:val="00460774"/>
    <w:rsid w:val="00460848"/>
    <w:rsid w:val="0046097F"/>
    <w:rsid w:val="00460A40"/>
    <w:rsid w:val="00460D0B"/>
    <w:rsid w:val="004612B3"/>
    <w:rsid w:val="004618AF"/>
    <w:rsid w:val="004619AE"/>
    <w:rsid w:val="00461D8A"/>
    <w:rsid w:val="00461FD9"/>
    <w:rsid w:val="004625C8"/>
    <w:rsid w:val="0046296A"/>
    <w:rsid w:val="0046298B"/>
    <w:rsid w:val="00462B60"/>
    <w:rsid w:val="00462FA5"/>
    <w:rsid w:val="00463565"/>
    <w:rsid w:val="00463600"/>
    <w:rsid w:val="004637DD"/>
    <w:rsid w:val="004638BD"/>
    <w:rsid w:val="00463951"/>
    <w:rsid w:val="00463C21"/>
    <w:rsid w:val="00463FD2"/>
    <w:rsid w:val="00463FE3"/>
    <w:rsid w:val="0046419A"/>
    <w:rsid w:val="004642C0"/>
    <w:rsid w:val="00464364"/>
    <w:rsid w:val="00464901"/>
    <w:rsid w:val="00464D63"/>
    <w:rsid w:val="00464D92"/>
    <w:rsid w:val="00464E34"/>
    <w:rsid w:val="00464ED8"/>
    <w:rsid w:val="004654F5"/>
    <w:rsid w:val="0046554C"/>
    <w:rsid w:val="00465564"/>
    <w:rsid w:val="00465894"/>
    <w:rsid w:val="004659C7"/>
    <w:rsid w:val="004659E3"/>
    <w:rsid w:val="00466011"/>
    <w:rsid w:val="0046638F"/>
    <w:rsid w:val="0046661A"/>
    <w:rsid w:val="00466663"/>
    <w:rsid w:val="004666B7"/>
    <w:rsid w:val="0046670D"/>
    <w:rsid w:val="004667C5"/>
    <w:rsid w:val="00466988"/>
    <w:rsid w:val="00466B69"/>
    <w:rsid w:val="00466EBB"/>
    <w:rsid w:val="0046703E"/>
    <w:rsid w:val="0046708C"/>
    <w:rsid w:val="004670D0"/>
    <w:rsid w:val="00467309"/>
    <w:rsid w:val="004678BF"/>
    <w:rsid w:val="004679EC"/>
    <w:rsid w:val="00467B1B"/>
    <w:rsid w:val="00467D12"/>
    <w:rsid w:val="00467EBB"/>
    <w:rsid w:val="00467F97"/>
    <w:rsid w:val="0047076B"/>
    <w:rsid w:val="00470985"/>
    <w:rsid w:val="00470A3F"/>
    <w:rsid w:val="00470AB3"/>
    <w:rsid w:val="00470C49"/>
    <w:rsid w:val="00471006"/>
    <w:rsid w:val="00471488"/>
    <w:rsid w:val="004716B4"/>
    <w:rsid w:val="00471717"/>
    <w:rsid w:val="004717C2"/>
    <w:rsid w:val="00471C5C"/>
    <w:rsid w:val="00471D07"/>
    <w:rsid w:val="00471DA0"/>
    <w:rsid w:val="00472085"/>
    <w:rsid w:val="004721C5"/>
    <w:rsid w:val="0047244A"/>
    <w:rsid w:val="00472649"/>
    <w:rsid w:val="0047264D"/>
    <w:rsid w:val="00472777"/>
    <w:rsid w:val="0047298E"/>
    <w:rsid w:val="00472B60"/>
    <w:rsid w:val="00473086"/>
    <w:rsid w:val="0047321C"/>
    <w:rsid w:val="00473446"/>
    <w:rsid w:val="00473A2D"/>
    <w:rsid w:val="00473CB7"/>
    <w:rsid w:val="00473CD0"/>
    <w:rsid w:val="00473F7D"/>
    <w:rsid w:val="00474194"/>
    <w:rsid w:val="004741E8"/>
    <w:rsid w:val="004742D1"/>
    <w:rsid w:val="0047439D"/>
    <w:rsid w:val="004745A0"/>
    <w:rsid w:val="00474645"/>
    <w:rsid w:val="00474D70"/>
    <w:rsid w:val="00474E4F"/>
    <w:rsid w:val="0047544A"/>
    <w:rsid w:val="0047562E"/>
    <w:rsid w:val="00475736"/>
    <w:rsid w:val="00475862"/>
    <w:rsid w:val="004759FF"/>
    <w:rsid w:val="00475B9E"/>
    <w:rsid w:val="00475C5F"/>
    <w:rsid w:val="00476126"/>
    <w:rsid w:val="004761F9"/>
    <w:rsid w:val="004762E2"/>
    <w:rsid w:val="0047643E"/>
    <w:rsid w:val="00476540"/>
    <w:rsid w:val="00476653"/>
    <w:rsid w:val="00476944"/>
    <w:rsid w:val="00476A52"/>
    <w:rsid w:val="00476B65"/>
    <w:rsid w:val="00476C2E"/>
    <w:rsid w:val="00476C32"/>
    <w:rsid w:val="00476E9F"/>
    <w:rsid w:val="0047718C"/>
    <w:rsid w:val="004771D5"/>
    <w:rsid w:val="004772B3"/>
    <w:rsid w:val="004775C1"/>
    <w:rsid w:val="00477A9D"/>
    <w:rsid w:val="00477C6C"/>
    <w:rsid w:val="00477D5A"/>
    <w:rsid w:val="00477FE4"/>
    <w:rsid w:val="004800B2"/>
    <w:rsid w:val="004802CF"/>
    <w:rsid w:val="0048042B"/>
    <w:rsid w:val="00480B24"/>
    <w:rsid w:val="00480C04"/>
    <w:rsid w:val="00480C37"/>
    <w:rsid w:val="00480D09"/>
    <w:rsid w:val="00480DEC"/>
    <w:rsid w:val="00480E24"/>
    <w:rsid w:val="00480ECE"/>
    <w:rsid w:val="00480F39"/>
    <w:rsid w:val="00481321"/>
    <w:rsid w:val="004815EF"/>
    <w:rsid w:val="004816A0"/>
    <w:rsid w:val="004816EE"/>
    <w:rsid w:val="004817D4"/>
    <w:rsid w:val="00481874"/>
    <w:rsid w:val="0048197D"/>
    <w:rsid w:val="00481A65"/>
    <w:rsid w:val="00481F3B"/>
    <w:rsid w:val="004822E9"/>
    <w:rsid w:val="004823FA"/>
    <w:rsid w:val="0048287B"/>
    <w:rsid w:val="00482E45"/>
    <w:rsid w:val="00483533"/>
    <w:rsid w:val="00483ACF"/>
    <w:rsid w:val="00483BCB"/>
    <w:rsid w:val="00483CD7"/>
    <w:rsid w:val="00483E0B"/>
    <w:rsid w:val="00484447"/>
    <w:rsid w:val="00484480"/>
    <w:rsid w:val="0048459C"/>
    <w:rsid w:val="00484C1D"/>
    <w:rsid w:val="00485894"/>
    <w:rsid w:val="00485AA7"/>
    <w:rsid w:val="00485B43"/>
    <w:rsid w:val="00485BFE"/>
    <w:rsid w:val="00485C5F"/>
    <w:rsid w:val="00485F14"/>
    <w:rsid w:val="00486185"/>
    <w:rsid w:val="0048618D"/>
    <w:rsid w:val="004861EC"/>
    <w:rsid w:val="00486220"/>
    <w:rsid w:val="00486524"/>
    <w:rsid w:val="00486765"/>
    <w:rsid w:val="0048689E"/>
    <w:rsid w:val="00486A0B"/>
    <w:rsid w:val="00486C3C"/>
    <w:rsid w:val="00486D6A"/>
    <w:rsid w:val="00486D8B"/>
    <w:rsid w:val="00486E1D"/>
    <w:rsid w:val="00486FAB"/>
    <w:rsid w:val="00487432"/>
    <w:rsid w:val="00487441"/>
    <w:rsid w:val="00487640"/>
    <w:rsid w:val="0048774F"/>
    <w:rsid w:val="00487A7A"/>
    <w:rsid w:val="00487D51"/>
    <w:rsid w:val="00487D74"/>
    <w:rsid w:val="004901CE"/>
    <w:rsid w:val="0049033B"/>
    <w:rsid w:val="00490500"/>
    <w:rsid w:val="00490A44"/>
    <w:rsid w:val="00490A9F"/>
    <w:rsid w:val="0049110B"/>
    <w:rsid w:val="0049162A"/>
    <w:rsid w:val="0049179F"/>
    <w:rsid w:val="004918B8"/>
    <w:rsid w:val="004919EE"/>
    <w:rsid w:val="00491E0C"/>
    <w:rsid w:val="0049204D"/>
    <w:rsid w:val="00492297"/>
    <w:rsid w:val="004925A6"/>
    <w:rsid w:val="0049268D"/>
    <w:rsid w:val="00492A0F"/>
    <w:rsid w:val="00492C7A"/>
    <w:rsid w:val="00492CF0"/>
    <w:rsid w:val="00492D67"/>
    <w:rsid w:val="00492F85"/>
    <w:rsid w:val="00493171"/>
    <w:rsid w:val="004932C5"/>
    <w:rsid w:val="004933DB"/>
    <w:rsid w:val="00493569"/>
    <w:rsid w:val="0049367E"/>
    <w:rsid w:val="004939DF"/>
    <w:rsid w:val="00493EDD"/>
    <w:rsid w:val="004941A0"/>
    <w:rsid w:val="00494E86"/>
    <w:rsid w:val="004952B7"/>
    <w:rsid w:val="00495518"/>
    <w:rsid w:val="00495B3C"/>
    <w:rsid w:val="00495B3D"/>
    <w:rsid w:val="004962DE"/>
    <w:rsid w:val="004963AE"/>
    <w:rsid w:val="00496424"/>
    <w:rsid w:val="00496447"/>
    <w:rsid w:val="004968F1"/>
    <w:rsid w:val="00496911"/>
    <w:rsid w:val="00496D16"/>
    <w:rsid w:val="00496E77"/>
    <w:rsid w:val="004971FD"/>
    <w:rsid w:val="00497242"/>
    <w:rsid w:val="0049726C"/>
    <w:rsid w:val="00497304"/>
    <w:rsid w:val="00497479"/>
    <w:rsid w:val="004974C8"/>
    <w:rsid w:val="0049753B"/>
    <w:rsid w:val="004975E9"/>
    <w:rsid w:val="00497676"/>
    <w:rsid w:val="004976CA"/>
    <w:rsid w:val="004976FF"/>
    <w:rsid w:val="004977F5"/>
    <w:rsid w:val="004977FF"/>
    <w:rsid w:val="004978F8"/>
    <w:rsid w:val="00497996"/>
    <w:rsid w:val="00497A33"/>
    <w:rsid w:val="00497BF4"/>
    <w:rsid w:val="00497F7D"/>
    <w:rsid w:val="00497F87"/>
    <w:rsid w:val="00497FFE"/>
    <w:rsid w:val="004A0327"/>
    <w:rsid w:val="004A0671"/>
    <w:rsid w:val="004A070E"/>
    <w:rsid w:val="004A0743"/>
    <w:rsid w:val="004A07F5"/>
    <w:rsid w:val="004A080C"/>
    <w:rsid w:val="004A0A1A"/>
    <w:rsid w:val="004A0CD5"/>
    <w:rsid w:val="004A0EA7"/>
    <w:rsid w:val="004A1154"/>
    <w:rsid w:val="004A13FE"/>
    <w:rsid w:val="004A174D"/>
    <w:rsid w:val="004A1770"/>
    <w:rsid w:val="004A1857"/>
    <w:rsid w:val="004A1A75"/>
    <w:rsid w:val="004A1AFB"/>
    <w:rsid w:val="004A1B70"/>
    <w:rsid w:val="004A1F30"/>
    <w:rsid w:val="004A2007"/>
    <w:rsid w:val="004A220D"/>
    <w:rsid w:val="004A225A"/>
    <w:rsid w:val="004A2272"/>
    <w:rsid w:val="004A2349"/>
    <w:rsid w:val="004A2540"/>
    <w:rsid w:val="004A25D4"/>
    <w:rsid w:val="004A2606"/>
    <w:rsid w:val="004A2832"/>
    <w:rsid w:val="004A30C8"/>
    <w:rsid w:val="004A3391"/>
    <w:rsid w:val="004A3435"/>
    <w:rsid w:val="004A3626"/>
    <w:rsid w:val="004A36E5"/>
    <w:rsid w:val="004A36F0"/>
    <w:rsid w:val="004A39CF"/>
    <w:rsid w:val="004A3ADF"/>
    <w:rsid w:val="004A3CA5"/>
    <w:rsid w:val="004A3E03"/>
    <w:rsid w:val="004A405B"/>
    <w:rsid w:val="004A43C4"/>
    <w:rsid w:val="004A467A"/>
    <w:rsid w:val="004A470F"/>
    <w:rsid w:val="004A4F62"/>
    <w:rsid w:val="004A58A3"/>
    <w:rsid w:val="004A5A14"/>
    <w:rsid w:val="004A5C79"/>
    <w:rsid w:val="004A6324"/>
    <w:rsid w:val="004A69A6"/>
    <w:rsid w:val="004A751D"/>
    <w:rsid w:val="004A7684"/>
    <w:rsid w:val="004A7893"/>
    <w:rsid w:val="004A7911"/>
    <w:rsid w:val="004A7B32"/>
    <w:rsid w:val="004A7C27"/>
    <w:rsid w:val="004B099A"/>
    <w:rsid w:val="004B09B6"/>
    <w:rsid w:val="004B0D9D"/>
    <w:rsid w:val="004B112E"/>
    <w:rsid w:val="004B14E9"/>
    <w:rsid w:val="004B166B"/>
    <w:rsid w:val="004B1701"/>
    <w:rsid w:val="004B170A"/>
    <w:rsid w:val="004B1C4F"/>
    <w:rsid w:val="004B1CA6"/>
    <w:rsid w:val="004B1F1F"/>
    <w:rsid w:val="004B1FEE"/>
    <w:rsid w:val="004B258C"/>
    <w:rsid w:val="004B263E"/>
    <w:rsid w:val="004B33E4"/>
    <w:rsid w:val="004B34D6"/>
    <w:rsid w:val="004B355A"/>
    <w:rsid w:val="004B356B"/>
    <w:rsid w:val="004B3879"/>
    <w:rsid w:val="004B3987"/>
    <w:rsid w:val="004B39D4"/>
    <w:rsid w:val="004B3AF9"/>
    <w:rsid w:val="004B3B6A"/>
    <w:rsid w:val="004B3D61"/>
    <w:rsid w:val="004B41EF"/>
    <w:rsid w:val="004B425E"/>
    <w:rsid w:val="004B44A1"/>
    <w:rsid w:val="004B44B0"/>
    <w:rsid w:val="004B44B7"/>
    <w:rsid w:val="004B471B"/>
    <w:rsid w:val="004B4998"/>
    <w:rsid w:val="004B4D68"/>
    <w:rsid w:val="004B4E22"/>
    <w:rsid w:val="004B4EB1"/>
    <w:rsid w:val="004B526A"/>
    <w:rsid w:val="004B5297"/>
    <w:rsid w:val="004B5311"/>
    <w:rsid w:val="004B5390"/>
    <w:rsid w:val="004B5771"/>
    <w:rsid w:val="004B5CD3"/>
    <w:rsid w:val="004B621F"/>
    <w:rsid w:val="004B622A"/>
    <w:rsid w:val="004B66FB"/>
    <w:rsid w:val="004B68F9"/>
    <w:rsid w:val="004B6B77"/>
    <w:rsid w:val="004B6B80"/>
    <w:rsid w:val="004B6C3D"/>
    <w:rsid w:val="004B6E72"/>
    <w:rsid w:val="004B6FC7"/>
    <w:rsid w:val="004B7032"/>
    <w:rsid w:val="004B70FF"/>
    <w:rsid w:val="004B72A7"/>
    <w:rsid w:val="004B7417"/>
    <w:rsid w:val="004B75CA"/>
    <w:rsid w:val="004B7ACB"/>
    <w:rsid w:val="004B7B64"/>
    <w:rsid w:val="004B7BE5"/>
    <w:rsid w:val="004B7C33"/>
    <w:rsid w:val="004C003F"/>
    <w:rsid w:val="004C05B8"/>
    <w:rsid w:val="004C06D3"/>
    <w:rsid w:val="004C07EE"/>
    <w:rsid w:val="004C0E2A"/>
    <w:rsid w:val="004C106D"/>
    <w:rsid w:val="004C12E8"/>
    <w:rsid w:val="004C15BC"/>
    <w:rsid w:val="004C19E5"/>
    <w:rsid w:val="004C1CB2"/>
    <w:rsid w:val="004C1CD2"/>
    <w:rsid w:val="004C1D65"/>
    <w:rsid w:val="004C2208"/>
    <w:rsid w:val="004C2277"/>
    <w:rsid w:val="004C264A"/>
    <w:rsid w:val="004C26D5"/>
    <w:rsid w:val="004C2A27"/>
    <w:rsid w:val="004C2CA0"/>
    <w:rsid w:val="004C2F95"/>
    <w:rsid w:val="004C3000"/>
    <w:rsid w:val="004C30D0"/>
    <w:rsid w:val="004C317E"/>
    <w:rsid w:val="004C34D1"/>
    <w:rsid w:val="004C382B"/>
    <w:rsid w:val="004C3AC8"/>
    <w:rsid w:val="004C3CD4"/>
    <w:rsid w:val="004C3E18"/>
    <w:rsid w:val="004C4214"/>
    <w:rsid w:val="004C45B0"/>
    <w:rsid w:val="004C45BF"/>
    <w:rsid w:val="004C4799"/>
    <w:rsid w:val="004C4E51"/>
    <w:rsid w:val="004C4FA2"/>
    <w:rsid w:val="004C5261"/>
    <w:rsid w:val="004C53A2"/>
    <w:rsid w:val="004C5942"/>
    <w:rsid w:val="004C61E4"/>
    <w:rsid w:val="004C6377"/>
    <w:rsid w:val="004C64F3"/>
    <w:rsid w:val="004C65C0"/>
    <w:rsid w:val="004C660E"/>
    <w:rsid w:val="004C6838"/>
    <w:rsid w:val="004C68B6"/>
    <w:rsid w:val="004C6AA0"/>
    <w:rsid w:val="004C6E33"/>
    <w:rsid w:val="004C6F6D"/>
    <w:rsid w:val="004C705B"/>
    <w:rsid w:val="004C71F5"/>
    <w:rsid w:val="004C728D"/>
    <w:rsid w:val="004C7422"/>
    <w:rsid w:val="004C782F"/>
    <w:rsid w:val="004C7989"/>
    <w:rsid w:val="004C7AD3"/>
    <w:rsid w:val="004C7FA7"/>
    <w:rsid w:val="004D0057"/>
    <w:rsid w:val="004D05B1"/>
    <w:rsid w:val="004D0907"/>
    <w:rsid w:val="004D098B"/>
    <w:rsid w:val="004D0BF1"/>
    <w:rsid w:val="004D10F0"/>
    <w:rsid w:val="004D1459"/>
    <w:rsid w:val="004D15AB"/>
    <w:rsid w:val="004D15E0"/>
    <w:rsid w:val="004D1653"/>
    <w:rsid w:val="004D1A80"/>
    <w:rsid w:val="004D1C6C"/>
    <w:rsid w:val="004D21EE"/>
    <w:rsid w:val="004D22FC"/>
    <w:rsid w:val="004D25F6"/>
    <w:rsid w:val="004D285F"/>
    <w:rsid w:val="004D29A0"/>
    <w:rsid w:val="004D2D97"/>
    <w:rsid w:val="004D301E"/>
    <w:rsid w:val="004D3791"/>
    <w:rsid w:val="004D3A87"/>
    <w:rsid w:val="004D3D40"/>
    <w:rsid w:val="004D41C9"/>
    <w:rsid w:val="004D41CD"/>
    <w:rsid w:val="004D436C"/>
    <w:rsid w:val="004D44CA"/>
    <w:rsid w:val="004D455B"/>
    <w:rsid w:val="004D4AD7"/>
    <w:rsid w:val="004D4DC2"/>
    <w:rsid w:val="004D51C7"/>
    <w:rsid w:val="004D5546"/>
    <w:rsid w:val="004D557D"/>
    <w:rsid w:val="004D5FDB"/>
    <w:rsid w:val="004D6581"/>
    <w:rsid w:val="004D6C66"/>
    <w:rsid w:val="004D71A7"/>
    <w:rsid w:val="004D75A7"/>
    <w:rsid w:val="004D79E0"/>
    <w:rsid w:val="004D7B4C"/>
    <w:rsid w:val="004D7CA6"/>
    <w:rsid w:val="004D7E92"/>
    <w:rsid w:val="004E0022"/>
    <w:rsid w:val="004E00E5"/>
    <w:rsid w:val="004E0198"/>
    <w:rsid w:val="004E0312"/>
    <w:rsid w:val="004E0396"/>
    <w:rsid w:val="004E07EA"/>
    <w:rsid w:val="004E0AFC"/>
    <w:rsid w:val="004E0E6E"/>
    <w:rsid w:val="004E1AD8"/>
    <w:rsid w:val="004E1D4E"/>
    <w:rsid w:val="004E1DB5"/>
    <w:rsid w:val="004E1DC7"/>
    <w:rsid w:val="004E1F9B"/>
    <w:rsid w:val="004E1FD5"/>
    <w:rsid w:val="004E238E"/>
    <w:rsid w:val="004E24B0"/>
    <w:rsid w:val="004E2541"/>
    <w:rsid w:val="004E2812"/>
    <w:rsid w:val="004E2E7D"/>
    <w:rsid w:val="004E2E8F"/>
    <w:rsid w:val="004E3096"/>
    <w:rsid w:val="004E3289"/>
    <w:rsid w:val="004E366F"/>
    <w:rsid w:val="004E3906"/>
    <w:rsid w:val="004E3E9B"/>
    <w:rsid w:val="004E3EC7"/>
    <w:rsid w:val="004E3FE5"/>
    <w:rsid w:val="004E41FF"/>
    <w:rsid w:val="004E436E"/>
    <w:rsid w:val="004E4440"/>
    <w:rsid w:val="004E45A3"/>
    <w:rsid w:val="004E4623"/>
    <w:rsid w:val="004E4A25"/>
    <w:rsid w:val="004E4A8C"/>
    <w:rsid w:val="004E4B5A"/>
    <w:rsid w:val="004E4C70"/>
    <w:rsid w:val="004E4E9A"/>
    <w:rsid w:val="004E53DA"/>
    <w:rsid w:val="004E5458"/>
    <w:rsid w:val="004E549D"/>
    <w:rsid w:val="004E56A1"/>
    <w:rsid w:val="004E579E"/>
    <w:rsid w:val="004E5876"/>
    <w:rsid w:val="004E5ED1"/>
    <w:rsid w:val="004E6166"/>
    <w:rsid w:val="004E647A"/>
    <w:rsid w:val="004E676E"/>
    <w:rsid w:val="004E67D3"/>
    <w:rsid w:val="004E680D"/>
    <w:rsid w:val="004E6929"/>
    <w:rsid w:val="004E69BB"/>
    <w:rsid w:val="004E6A54"/>
    <w:rsid w:val="004E6A5A"/>
    <w:rsid w:val="004E6A84"/>
    <w:rsid w:val="004E6DB0"/>
    <w:rsid w:val="004E6DFD"/>
    <w:rsid w:val="004E6FB2"/>
    <w:rsid w:val="004E704A"/>
    <w:rsid w:val="004E7167"/>
    <w:rsid w:val="004E7287"/>
    <w:rsid w:val="004E779B"/>
    <w:rsid w:val="004E78D5"/>
    <w:rsid w:val="004E7A6F"/>
    <w:rsid w:val="004E7CE8"/>
    <w:rsid w:val="004E7CFD"/>
    <w:rsid w:val="004F010D"/>
    <w:rsid w:val="004F017C"/>
    <w:rsid w:val="004F022B"/>
    <w:rsid w:val="004F04E2"/>
    <w:rsid w:val="004F0590"/>
    <w:rsid w:val="004F0ABF"/>
    <w:rsid w:val="004F0C3E"/>
    <w:rsid w:val="004F0E88"/>
    <w:rsid w:val="004F103C"/>
    <w:rsid w:val="004F103D"/>
    <w:rsid w:val="004F11A2"/>
    <w:rsid w:val="004F1249"/>
    <w:rsid w:val="004F1433"/>
    <w:rsid w:val="004F1491"/>
    <w:rsid w:val="004F14BA"/>
    <w:rsid w:val="004F1AE9"/>
    <w:rsid w:val="004F1C75"/>
    <w:rsid w:val="004F1E97"/>
    <w:rsid w:val="004F1EED"/>
    <w:rsid w:val="004F2255"/>
    <w:rsid w:val="004F2908"/>
    <w:rsid w:val="004F29CF"/>
    <w:rsid w:val="004F2A8A"/>
    <w:rsid w:val="004F2B28"/>
    <w:rsid w:val="004F3211"/>
    <w:rsid w:val="004F3228"/>
    <w:rsid w:val="004F34A6"/>
    <w:rsid w:val="004F3694"/>
    <w:rsid w:val="004F371C"/>
    <w:rsid w:val="004F3AF1"/>
    <w:rsid w:val="004F3F53"/>
    <w:rsid w:val="004F41F6"/>
    <w:rsid w:val="004F43FA"/>
    <w:rsid w:val="004F4404"/>
    <w:rsid w:val="004F4548"/>
    <w:rsid w:val="004F47BC"/>
    <w:rsid w:val="004F47D0"/>
    <w:rsid w:val="004F49D3"/>
    <w:rsid w:val="004F4AE6"/>
    <w:rsid w:val="004F4BD1"/>
    <w:rsid w:val="004F4F61"/>
    <w:rsid w:val="004F51C2"/>
    <w:rsid w:val="004F573F"/>
    <w:rsid w:val="004F5889"/>
    <w:rsid w:val="004F5D54"/>
    <w:rsid w:val="004F5E71"/>
    <w:rsid w:val="004F5F59"/>
    <w:rsid w:val="004F5F70"/>
    <w:rsid w:val="004F6483"/>
    <w:rsid w:val="004F65A2"/>
    <w:rsid w:val="004F6C6D"/>
    <w:rsid w:val="004F6DAE"/>
    <w:rsid w:val="004F70F4"/>
    <w:rsid w:val="004F7238"/>
    <w:rsid w:val="004F734B"/>
    <w:rsid w:val="004F745A"/>
    <w:rsid w:val="004F74AF"/>
    <w:rsid w:val="004F7D6F"/>
    <w:rsid w:val="004F7E97"/>
    <w:rsid w:val="004F7F51"/>
    <w:rsid w:val="005003D6"/>
    <w:rsid w:val="00500997"/>
    <w:rsid w:val="00500BF3"/>
    <w:rsid w:val="00500CF5"/>
    <w:rsid w:val="00500F68"/>
    <w:rsid w:val="005011C3"/>
    <w:rsid w:val="005015D2"/>
    <w:rsid w:val="00501737"/>
    <w:rsid w:val="00501A32"/>
    <w:rsid w:val="0050224B"/>
    <w:rsid w:val="005023B3"/>
    <w:rsid w:val="00502437"/>
    <w:rsid w:val="0050250A"/>
    <w:rsid w:val="00502542"/>
    <w:rsid w:val="005025C0"/>
    <w:rsid w:val="005029A1"/>
    <w:rsid w:val="00502C93"/>
    <w:rsid w:val="00502DB9"/>
    <w:rsid w:val="00503244"/>
    <w:rsid w:val="005032B0"/>
    <w:rsid w:val="00503458"/>
    <w:rsid w:val="00503528"/>
    <w:rsid w:val="00503718"/>
    <w:rsid w:val="00503887"/>
    <w:rsid w:val="005039E7"/>
    <w:rsid w:val="00504C8F"/>
    <w:rsid w:val="00504F48"/>
    <w:rsid w:val="00505451"/>
    <w:rsid w:val="00505581"/>
    <w:rsid w:val="00505694"/>
    <w:rsid w:val="005059D9"/>
    <w:rsid w:val="00505C5C"/>
    <w:rsid w:val="00505DC5"/>
    <w:rsid w:val="00505E52"/>
    <w:rsid w:val="00505E7E"/>
    <w:rsid w:val="00505F61"/>
    <w:rsid w:val="00506882"/>
    <w:rsid w:val="0050692F"/>
    <w:rsid w:val="00506BCC"/>
    <w:rsid w:val="00506D49"/>
    <w:rsid w:val="00506E1F"/>
    <w:rsid w:val="00506EAC"/>
    <w:rsid w:val="00506F49"/>
    <w:rsid w:val="005072F2"/>
    <w:rsid w:val="005076BF"/>
    <w:rsid w:val="00507710"/>
    <w:rsid w:val="00507848"/>
    <w:rsid w:val="00507946"/>
    <w:rsid w:val="00507CA6"/>
    <w:rsid w:val="00507CAB"/>
    <w:rsid w:val="00507D6D"/>
    <w:rsid w:val="005101D6"/>
    <w:rsid w:val="00510281"/>
    <w:rsid w:val="00510387"/>
    <w:rsid w:val="0051081D"/>
    <w:rsid w:val="00510B0A"/>
    <w:rsid w:val="00510C25"/>
    <w:rsid w:val="00510CBC"/>
    <w:rsid w:val="00510E95"/>
    <w:rsid w:val="005112BF"/>
    <w:rsid w:val="00511383"/>
    <w:rsid w:val="0051178F"/>
    <w:rsid w:val="00511DFA"/>
    <w:rsid w:val="005120F8"/>
    <w:rsid w:val="005122D5"/>
    <w:rsid w:val="005124A0"/>
    <w:rsid w:val="00512B98"/>
    <w:rsid w:val="00512D33"/>
    <w:rsid w:val="00512D97"/>
    <w:rsid w:val="005131C4"/>
    <w:rsid w:val="0051324E"/>
    <w:rsid w:val="00513289"/>
    <w:rsid w:val="0051351D"/>
    <w:rsid w:val="00513520"/>
    <w:rsid w:val="00513759"/>
    <w:rsid w:val="0051389A"/>
    <w:rsid w:val="005138CD"/>
    <w:rsid w:val="00513961"/>
    <w:rsid w:val="00513A6C"/>
    <w:rsid w:val="00514214"/>
    <w:rsid w:val="00514469"/>
    <w:rsid w:val="005146CE"/>
    <w:rsid w:val="00514B3A"/>
    <w:rsid w:val="00514D71"/>
    <w:rsid w:val="0051508D"/>
    <w:rsid w:val="005150F6"/>
    <w:rsid w:val="005151E4"/>
    <w:rsid w:val="0051523C"/>
    <w:rsid w:val="00515362"/>
    <w:rsid w:val="00515582"/>
    <w:rsid w:val="005159AC"/>
    <w:rsid w:val="00515AC6"/>
    <w:rsid w:val="00515C76"/>
    <w:rsid w:val="00515D20"/>
    <w:rsid w:val="00515D73"/>
    <w:rsid w:val="00515F10"/>
    <w:rsid w:val="0051688E"/>
    <w:rsid w:val="00516C91"/>
    <w:rsid w:val="00517121"/>
    <w:rsid w:val="005173E1"/>
    <w:rsid w:val="00517643"/>
    <w:rsid w:val="005178F8"/>
    <w:rsid w:val="0051792F"/>
    <w:rsid w:val="00517A81"/>
    <w:rsid w:val="00517CFA"/>
    <w:rsid w:val="00517F72"/>
    <w:rsid w:val="00520112"/>
    <w:rsid w:val="005204F3"/>
    <w:rsid w:val="0052070F"/>
    <w:rsid w:val="005208A0"/>
    <w:rsid w:val="00520953"/>
    <w:rsid w:val="00520CE7"/>
    <w:rsid w:val="005216EE"/>
    <w:rsid w:val="00521969"/>
    <w:rsid w:val="00521B8D"/>
    <w:rsid w:val="00521D9D"/>
    <w:rsid w:val="0052209C"/>
    <w:rsid w:val="0052230A"/>
    <w:rsid w:val="00522586"/>
    <w:rsid w:val="005227F2"/>
    <w:rsid w:val="00522AFD"/>
    <w:rsid w:val="00522CF8"/>
    <w:rsid w:val="00522ED0"/>
    <w:rsid w:val="00522ED8"/>
    <w:rsid w:val="00522F01"/>
    <w:rsid w:val="005230AC"/>
    <w:rsid w:val="005230ED"/>
    <w:rsid w:val="00523339"/>
    <w:rsid w:val="00523414"/>
    <w:rsid w:val="005237F4"/>
    <w:rsid w:val="00523A98"/>
    <w:rsid w:val="00523AF8"/>
    <w:rsid w:val="00523BC2"/>
    <w:rsid w:val="00523C37"/>
    <w:rsid w:val="00523DCF"/>
    <w:rsid w:val="0052415A"/>
    <w:rsid w:val="005249DF"/>
    <w:rsid w:val="00524A4B"/>
    <w:rsid w:val="00524E1B"/>
    <w:rsid w:val="00525089"/>
    <w:rsid w:val="005250AC"/>
    <w:rsid w:val="005254FE"/>
    <w:rsid w:val="00525792"/>
    <w:rsid w:val="005257E3"/>
    <w:rsid w:val="005258CC"/>
    <w:rsid w:val="005259F0"/>
    <w:rsid w:val="00525AFA"/>
    <w:rsid w:val="00525BC6"/>
    <w:rsid w:val="00526132"/>
    <w:rsid w:val="005262E0"/>
    <w:rsid w:val="00526338"/>
    <w:rsid w:val="0052642F"/>
    <w:rsid w:val="00526563"/>
    <w:rsid w:val="005266D0"/>
    <w:rsid w:val="00526710"/>
    <w:rsid w:val="0052676E"/>
    <w:rsid w:val="00526D11"/>
    <w:rsid w:val="00526EC0"/>
    <w:rsid w:val="00527038"/>
    <w:rsid w:val="00527125"/>
    <w:rsid w:val="0052748A"/>
    <w:rsid w:val="00527639"/>
    <w:rsid w:val="005276DB"/>
    <w:rsid w:val="00527862"/>
    <w:rsid w:val="00527874"/>
    <w:rsid w:val="00527ABE"/>
    <w:rsid w:val="00527D4B"/>
    <w:rsid w:val="00527E3F"/>
    <w:rsid w:val="00527F77"/>
    <w:rsid w:val="005300BE"/>
    <w:rsid w:val="00530305"/>
    <w:rsid w:val="00530404"/>
    <w:rsid w:val="00530664"/>
    <w:rsid w:val="0053071D"/>
    <w:rsid w:val="00530823"/>
    <w:rsid w:val="005308B1"/>
    <w:rsid w:val="005308B8"/>
    <w:rsid w:val="0053095F"/>
    <w:rsid w:val="00530E59"/>
    <w:rsid w:val="005310F6"/>
    <w:rsid w:val="00531438"/>
    <w:rsid w:val="00531B15"/>
    <w:rsid w:val="00531D96"/>
    <w:rsid w:val="00531EFE"/>
    <w:rsid w:val="00531F68"/>
    <w:rsid w:val="00532155"/>
    <w:rsid w:val="005321B1"/>
    <w:rsid w:val="005326A6"/>
    <w:rsid w:val="005326EA"/>
    <w:rsid w:val="0053286B"/>
    <w:rsid w:val="00532970"/>
    <w:rsid w:val="005329A6"/>
    <w:rsid w:val="005329F0"/>
    <w:rsid w:val="00532ADF"/>
    <w:rsid w:val="00532C1B"/>
    <w:rsid w:val="00532E4D"/>
    <w:rsid w:val="0053329A"/>
    <w:rsid w:val="005335C5"/>
    <w:rsid w:val="0053369E"/>
    <w:rsid w:val="0053385C"/>
    <w:rsid w:val="00533A55"/>
    <w:rsid w:val="00533C05"/>
    <w:rsid w:val="0053440C"/>
    <w:rsid w:val="00534469"/>
    <w:rsid w:val="00534834"/>
    <w:rsid w:val="00534B7F"/>
    <w:rsid w:val="00534CF1"/>
    <w:rsid w:val="00534EB1"/>
    <w:rsid w:val="005351F4"/>
    <w:rsid w:val="005352F2"/>
    <w:rsid w:val="005356AE"/>
    <w:rsid w:val="00535950"/>
    <w:rsid w:val="00535CF2"/>
    <w:rsid w:val="00535E67"/>
    <w:rsid w:val="00535ECC"/>
    <w:rsid w:val="00535F22"/>
    <w:rsid w:val="005363CE"/>
    <w:rsid w:val="0053674A"/>
    <w:rsid w:val="00536BEF"/>
    <w:rsid w:val="005370DF"/>
    <w:rsid w:val="00537338"/>
    <w:rsid w:val="005378CC"/>
    <w:rsid w:val="00537C0E"/>
    <w:rsid w:val="00537CE6"/>
    <w:rsid w:val="00537F9A"/>
    <w:rsid w:val="00540099"/>
    <w:rsid w:val="0054024E"/>
    <w:rsid w:val="0054037F"/>
    <w:rsid w:val="005405FC"/>
    <w:rsid w:val="00540634"/>
    <w:rsid w:val="00540B6F"/>
    <w:rsid w:val="00541090"/>
    <w:rsid w:val="005411F4"/>
    <w:rsid w:val="00541405"/>
    <w:rsid w:val="005415A0"/>
    <w:rsid w:val="005415F1"/>
    <w:rsid w:val="005416AF"/>
    <w:rsid w:val="005419C1"/>
    <w:rsid w:val="00541A26"/>
    <w:rsid w:val="00541AF1"/>
    <w:rsid w:val="00541B7C"/>
    <w:rsid w:val="00541C0E"/>
    <w:rsid w:val="00541CB7"/>
    <w:rsid w:val="00541E2A"/>
    <w:rsid w:val="005420C4"/>
    <w:rsid w:val="00542481"/>
    <w:rsid w:val="005425BF"/>
    <w:rsid w:val="00542627"/>
    <w:rsid w:val="0054262E"/>
    <w:rsid w:val="00542682"/>
    <w:rsid w:val="00542820"/>
    <w:rsid w:val="00542872"/>
    <w:rsid w:val="00542A8D"/>
    <w:rsid w:val="00542F46"/>
    <w:rsid w:val="00542FB4"/>
    <w:rsid w:val="00543C49"/>
    <w:rsid w:val="005440A2"/>
    <w:rsid w:val="0054412C"/>
    <w:rsid w:val="005441E3"/>
    <w:rsid w:val="005444BD"/>
    <w:rsid w:val="00544BB3"/>
    <w:rsid w:val="00544EDC"/>
    <w:rsid w:val="005450CC"/>
    <w:rsid w:val="00545141"/>
    <w:rsid w:val="005451AA"/>
    <w:rsid w:val="005453CC"/>
    <w:rsid w:val="0054541B"/>
    <w:rsid w:val="005456C4"/>
    <w:rsid w:val="005458ED"/>
    <w:rsid w:val="00545A0E"/>
    <w:rsid w:val="00545A6C"/>
    <w:rsid w:val="00545A97"/>
    <w:rsid w:val="005464A6"/>
    <w:rsid w:val="005467B7"/>
    <w:rsid w:val="0054694A"/>
    <w:rsid w:val="00546A36"/>
    <w:rsid w:val="00546E8F"/>
    <w:rsid w:val="00547743"/>
    <w:rsid w:val="00547953"/>
    <w:rsid w:val="005479BF"/>
    <w:rsid w:val="00547B18"/>
    <w:rsid w:val="00547D56"/>
    <w:rsid w:val="00547EFB"/>
    <w:rsid w:val="00550278"/>
    <w:rsid w:val="005506F8"/>
    <w:rsid w:val="0055080C"/>
    <w:rsid w:val="00550906"/>
    <w:rsid w:val="00550B4E"/>
    <w:rsid w:val="00550CF7"/>
    <w:rsid w:val="00550DE3"/>
    <w:rsid w:val="00550DFB"/>
    <w:rsid w:val="00550EEC"/>
    <w:rsid w:val="00551050"/>
    <w:rsid w:val="00551310"/>
    <w:rsid w:val="005515D2"/>
    <w:rsid w:val="0055190B"/>
    <w:rsid w:val="00551E0E"/>
    <w:rsid w:val="00552144"/>
    <w:rsid w:val="0055228B"/>
    <w:rsid w:val="005522CE"/>
    <w:rsid w:val="005524E9"/>
    <w:rsid w:val="0055276F"/>
    <w:rsid w:val="00552801"/>
    <w:rsid w:val="005528A8"/>
    <w:rsid w:val="005528DD"/>
    <w:rsid w:val="00552B39"/>
    <w:rsid w:val="00552C2E"/>
    <w:rsid w:val="00552D91"/>
    <w:rsid w:val="00552F60"/>
    <w:rsid w:val="0055302B"/>
    <w:rsid w:val="00553107"/>
    <w:rsid w:val="0055332B"/>
    <w:rsid w:val="00553391"/>
    <w:rsid w:val="00553E56"/>
    <w:rsid w:val="00553EF8"/>
    <w:rsid w:val="005540EC"/>
    <w:rsid w:val="00554191"/>
    <w:rsid w:val="00554308"/>
    <w:rsid w:val="005543FD"/>
    <w:rsid w:val="00554463"/>
    <w:rsid w:val="005548CC"/>
    <w:rsid w:val="00554AA9"/>
    <w:rsid w:val="00554C8B"/>
    <w:rsid w:val="00554E8B"/>
    <w:rsid w:val="00554EA4"/>
    <w:rsid w:val="005551BF"/>
    <w:rsid w:val="0055561A"/>
    <w:rsid w:val="005557DF"/>
    <w:rsid w:val="00555976"/>
    <w:rsid w:val="00555AC7"/>
    <w:rsid w:val="00555BF2"/>
    <w:rsid w:val="00555CFC"/>
    <w:rsid w:val="005561F9"/>
    <w:rsid w:val="00556691"/>
    <w:rsid w:val="00556698"/>
    <w:rsid w:val="005569AD"/>
    <w:rsid w:val="00556B76"/>
    <w:rsid w:val="00556E35"/>
    <w:rsid w:val="00556FDF"/>
    <w:rsid w:val="00557248"/>
    <w:rsid w:val="00557301"/>
    <w:rsid w:val="00557843"/>
    <w:rsid w:val="00557C1D"/>
    <w:rsid w:val="00557CAA"/>
    <w:rsid w:val="00557D6A"/>
    <w:rsid w:val="00557DB0"/>
    <w:rsid w:val="005602D0"/>
    <w:rsid w:val="00560864"/>
    <w:rsid w:val="005609A9"/>
    <w:rsid w:val="00560ADD"/>
    <w:rsid w:val="0056110E"/>
    <w:rsid w:val="005616F3"/>
    <w:rsid w:val="00561B8B"/>
    <w:rsid w:val="00561EB6"/>
    <w:rsid w:val="00562115"/>
    <w:rsid w:val="005623EE"/>
    <w:rsid w:val="00562684"/>
    <w:rsid w:val="0056274D"/>
    <w:rsid w:val="005628F3"/>
    <w:rsid w:val="00562BD7"/>
    <w:rsid w:val="0056353A"/>
    <w:rsid w:val="00563767"/>
    <w:rsid w:val="005638F9"/>
    <w:rsid w:val="00563972"/>
    <w:rsid w:val="00563A05"/>
    <w:rsid w:val="00563B1D"/>
    <w:rsid w:val="00563D68"/>
    <w:rsid w:val="00564184"/>
    <w:rsid w:val="005641C9"/>
    <w:rsid w:val="005641DD"/>
    <w:rsid w:val="005641E4"/>
    <w:rsid w:val="00564319"/>
    <w:rsid w:val="0056456D"/>
    <w:rsid w:val="00564795"/>
    <w:rsid w:val="005648B1"/>
    <w:rsid w:val="005649C2"/>
    <w:rsid w:val="00564B27"/>
    <w:rsid w:val="00564CEA"/>
    <w:rsid w:val="00565150"/>
    <w:rsid w:val="00565371"/>
    <w:rsid w:val="00565640"/>
    <w:rsid w:val="00565E39"/>
    <w:rsid w:val="00566051"/>
    <w:rsid w:val="005661A4"/>
    <w:rsid w:val="005662D3"/>
    <w:rsid w:val="0056646B"/>
    <w:rsid w:val="005669F4"/>
    <w:rsid w:val="00566A89"/>
    <w:rsid w:val="00566C93"/>
    <w:rsid w:val="00566DF1"/>
    <w:rsid w:val="00566F82"/>
    <w:rsid w:val="00567670"/>
    <w:rsid w:val="00567BE1"/>
    <w:rsid w:val="00570397"/>
    <w:rsid w:val="005705D5"/>
    <w:rsid w:val="0057075B"/>
    <w:rsid w:val="00570C1D"/>
    <w:rsid w:val="00570E14"/>
    <w:rsid w:val="00570F22"/>
    <w:rsid w:val="005710B0"/>
    <w:rsid w:val="0057133E"/>
    <w:rsid w:val="005713BC"/>
    <w:rsid w:val="0057140A"/>
    <w:rsid w:val="00571491"/>
    <w:rsid w:val="00571696"/>
    <w:rsid w:val="00571959"/>
    <w:rsid w:val="00571B06"/>
    <w:rsid w:val="00571BC4"/>
    <w:rsid w:val="00572124"/>
    <w:rsid w:val="00572358"/>
    <w:rsid w:val="00572762"/>
    <w:rsid w:val="00572D7D"/>
    <w:rsid w:val="00572E51"/>
    <w:rsid w:val="00573110"/>
    <w:rsid w:val="00573204"/>
    <w:rsid w:val="0057322F"/>
    <w:rsid w:val="00573316"/>
    <w:rsid w:val="005733D6"/>
    <w:rsid w:val="00573438"/>
    <w:rsid w:val="0057345E"/>
    <w:rsid w:val="00573685"/>
    <w:rsid w:val="00573A5F"/>
    <w:rsid w:val="00573E13"/>
    <w:rsid w:val="00574126"/>
    <w:rsid w:val="00574325"/>
    <w:rsid w:val="005745D5"/>
    <w:rsid w:val="0057497C"/>
    <w:rsid w:val="00574CB0"/>
    <w:rsid w:val="00574FCE"/>
    <w:rsid w:val="005750F9"/>
    <w:rsid w:val="005751F8"/>
    <w:rsid w:val="005754B1"/>
    <w:rsid w:val="00575840"/>
    <w:rsid w:val="00575F2C"/>
    <w:rsid w:val="005764FD"/>
    <w:rsid w:val="00576743"/>
    <w:rsid w:val="0057688A"/>
    <w:rsid w:val="00576975"/>
    <w:rsid w:val="00576C06"/>
    <w:rsid w:val="00576CBB"/>
    <w:rsid w:val="00576D65"/>
    <w:rsid w:val="00576F59"/>
    <w:rsid w:val="00576FDB"/>
    <w:rsid w:val="00576FDF"/>
    <w:rsid w:val="0057714D"/>
    <w:rsid w:val="00577412"/>
    <w:rsid w:val="005779AD"/>
    <w:rsid w:val="00577C74"/>
    <w:rsid w:val="00577C82"/>
    <w:rsid w:val="00577E00"/>
    <w:rsid w:val="00577FDF"/>
    <w:rsid w:val="0058044A"/>
    <w:rsid w:val="00580651"/>
    <w:rsid w:val="00580797"/>
    <w:rsid w:val="005809EA"/>
    <w:rsid w:val="00580ABB"/>
    <w:rsid w:val="00580B5F"/>
    <w:rsid w:val="00580B70"/>
    <w:rsid w:val="00580B76"/>
    <w:rsid w:val="00580CCB"/>
    <w:rsid w:val="00580DA5"/>
    <w:rsid w:val="005811A5"/>
    <w:rsid w:val="005811ED"/>
    <w:rsid w:val="00581ADF"/>
    <w:rsid w:val="0058265F"/>
    <w:rsid w:val="00582F47"/>
    <w:rsid w:val="00582F74"/>
    <w:rsid w:val="00583122"/>
    <w:rsid w:val="00583309"/>
    <w:rsid w:val="00583350"/>
    <w:rsid w:val="00583397"/>
    <w:rsid w:val="005833E1"/>
    <w:rsid w:val="00583605"/>
    <w:rsid w:val="005837C9"/>
    <w:rsid w:val="00583917"/>
    <w:rsid w:val="00583CA3"/>
    <w:rsid w:val="00583CE5"/>
    <w:rsid w:val="00583D50"/>
    <w:rsid w:val="00583FF2"/>
    <w:rsid w:val="00584314"/>
    <w:rsid w:val="005844A4"/>
    <w:rsid w:val="005844D3"/>
    <w:rsid w:val="005845EA"/>
    <w:rsid w:val="00584693"/>
    <w:rsid w:val="0058486C"/>
    <w:rsid w:val="00584A67"/>
    <w:rsid w:val="00584BB3"/>
    <w:rsid w:val="00584C4E"/>
    <w:rsid w:val="00585280"/>
    <w:rsid w:val="00585288"/>
    <w:rsid w:val="00585482"/>
    <w:rsid w:val="005855A2"/>
    <w:rsid w:val="00585E64"/>
    <w:rsid w:val="005862A0"/>
    <w:rsid w:val="0058679B"/>
    <w:rsid w:val="005867E7"/>
    <w:rsid w:val="00586CB1"/>
    <w:rsid w:val="00586DB6"/>
    <w:rsid w:val="005871C3"/>
    <w:rsid w:val="0058759B"/>
    <w:rsid w:val="005879A0"/>
    <w:rsid w:val="00587B5D"/>
    <w:rsid w:val="00587BA3"/>
    <w:rsid w:val="00587D51"/>
    <w:rsid w:val="005901A2"/>
    <w:rsid w:val="00590240"/>
    <w:rsid w:val="0059046B"/>
    <w:rsid w:val="0059075C"/>
    <w:rsid w:val="00590CCB"/>
    <w:rsid w:val="00590F77"/>
    <w:rsid w:val="00591062"/>
    <w:rsid w:val="005910C1"/>
    <w:rsid w:val="0059110F"/>
    <w:rsid w:val="00591195"/>
    <w:rsid w:val="0059136A"/>
    <w:rsid w:val="005914D3"/>
    <w:rsid w:val="005915A7"/>
    <w:rsid w:val="00591BCD"/>
    <w:rsid w:val="00591DCA"/>
    <w:rsid w:val="005920ED"/>
    <w:rsid w:val="00592120"/>
    <w:rsid w:val="005921B3"/>
    <w:rsid w:val="005921BC"/>
    <w:rsid w:val="005921EE"/>
    <w:rsid w:val="00592401"/>
    <w:rsid w:val="005924E4"/>
    <w:rsid w:val="00592768"/>
    <w:rsid w:val="00592815"/>
    <w:rsid w:val="005929E5"/>
    <w:rsid w:val="00592BB0"/>
    <w:rsid w:val="00592DD9"/>
    <w:rsid w:val="00592F30"/>
    <w:rsid w:val="005932B0"/>
    <w:rsid w:val="005934F0"/>
    <w:rsid w:val="005934FC"/>
    <w:rsid w:val="0059356E"/>
    <w:rsid w:val="00593A9F"/>
    <w:rsid w:val="00593B8C"/>
    <w:rsid w:val="00593CDE"/>
    <w:rsid w:val="00593E0A"/>
    <w:rsid w:val="00594364"/>
    <w:rsid w:val="0059485B"/>
    <w:rsid w:val="00594AAE"/>
    <w:rsid w:val="00594B6B"/>
    <w:rsid w:val="00594D05"/>
    <w:rsid w:val="005951BC"/>
    <w:rsid w:val="00595340"/>
    <w:rsid w:val="00595344"/>
    <w:rsid w:val="005954A0"/>
    <w:rsid w:val="005954D0"/>
    <w:rsid w:val="005955DF"/>
    <w:rsid w:val="00595883"/>
    <w:rsid w:val="00595AEC"/>
    <w:rsid w:val="00595BBE"/>
    <w:rsid w:val="00595BF1"/>
    <w:rsid w:val="00595EB5"/>
    <w:rsid w:val="00596096"/>
    <w:rsid w:val="00596189"/>
    <w:rsid w:val="0059642A"/>
    <w:rsid w:val="00596711"/>
    <w:rsid w:val="0059695A"/>
    <w:rsid w:val="00596976"/>
    <w:rsid w:val="00596F39"/>
    <w:rsid w:val="0059726E"/>
    <w:rsid w:val="005973DF"/>
    <w:rsid w:val="005974CE"/>
    <w:rsid w:val="00597846"/>
    <w:rsid w:val="00597B36"/>
    <w:rsid w:val="00597C99"/>
    <w:rsid w:val="005A0186"/>
    <w:rsid w:val="005A01E7"/>
    <w:rsid w:val="005A02B8"/>
    <w:rsid w:val="005A02BB"/>
    <w:rsid w:val="005A03A8"/>
    <w:rsid w:val="005A069C"/>
    <w:rsid w:val="005A082D"/>
    <w:rsid w:val="005A0CDA"/>
    <w:rsid w:val="005A0E62"/>
    <w:rsid w:val="005A0E66"/>
    <w:rsid w:val="005A1006"/>
    <w:rsid w:val="005A1088"/>
    <w:rsid w:val="005A1260"/>
    <w:rsid w:val="005A147A"/>
    <w:rsid w:val="005A1562"/>
    <w:rsid w:val="005A157C"/>
    <w:rsid w:val="005A17FD"/>
    <w:rsid w:val="005A1AC7"/>
    <w:rsid w:val="005A1DB2"/>
    <w:rsid w:val="005A2128"/>
    <w:rsid w:val="005A21F3"/>
    <w:rsid w:val="005A228B"/>
    <w:rsid w:val="005A2315"/>
    <w:rsid w:val="005A24B3"/>
    <w:rsid w:val="005A25E1"/>
    <w:rsid w:val="005A2A0E"/>
    <w:rsid w:val="005A2ABB"/>
    <w:rsid w:val="005A2C6A"/>
    <w:rsid w:val="005A2F67"/>
    <w:rsid w:val="005A3061"/>
    <w:rsid w:val="005A3636"/>
    <w:rsid w:val="005A37D8"/>
    <w:rsid w:val="005A381A"/>
    <w:rsid w:val="005A39CE"/>
    <w:rsid w:val="005A3EFA"/>
    <w:rsid w:val="005A3F02"/>
    <w:rsid w:val="005A4049"/>
    <w:rsid w:val="005A42E3"/>
    <w:rsid w:val="005A462E"/>
    <w:rsid w:val="005A4719"/>
    <w:rsid w:val="005A4ACE"/>
    <w:rsid w:val="005A4B0A"/>
    <w:rsid w:val="005A4B18"/>
    <w:rsid w:val="005A4BE4"/>
    <w:rsid w:val="005A515B"/>
    <w:rsid w:val="005A53F0"/>
    <w:rsid w:val="005A5713"/>
    <w:rsid w:val="005A591D"/>
    <w:rsid w:val="005A59E2"/>
    <w:rsid w:val="005A5E8E"/>
    <w:rsid w:val="005A60D3"/>
    <w:rsid w:val="005A6227"/>
    <w:rsid w:val="005A6319"/>
    <w:rsid w:val="005A63D2"/>
    <w:rsid w:val="005A65FA"/>
    <w:rsid w:val="005A680E"/>
    <w:rsid w:val="005A6974"/>
    <w:rsid w:val="005A707C"/>
    <w:rsid w:val="005A7098"/>
    <w:rsid w:val="005A70EF"/>
    <w:rsid w:val="005A751F"/>
    <w:rsid w:val="005A7A21"/>
    <w:rsid w:val="005A7D80"/>
    <w:rsid w:val="005B04EF"/>
    <w:rsid w:val="005B051F"/>
    <w:rsid w:val="005B09E1"/>
    <w:rsid w:val="005B0A47"/>
    <w:rsid w:val="005B0EF1"/>
    <w:rsid w:val="005B1100"/>
    <w:rsid w:val="005B1236"/>
    <w:rsid w:val="005B1422"/>
    <w:rsid w:val="005B1553"/>
    <w:rsid w:val="005B165B"/>
    <w:rsid w:val="005B1CDB"/>
    <w:rsid w:val="005B1CE3"/>
    <w:rsid w:val="005B1E9D"/>
    <w:rsid w:val="005B23AD"/>
    <w:rsid w:val="005B26EE"/>
    <w:rsid w:val="005B2827"/>
    <w:rsid w:val="005B2889"/>
    <w:rsid w:val="005B28A3"/>
    <w:rsid w:val="005B2B37"/>
    <w:rsid w:val="005B2E5B"/>
    <w:rsid w:val="005B3112"/>
    <w:rsid w:val="005B323B"/>
    <w:rsid w:val="005B330D"/>
    <w:rsid w:val="005B37E9"/>
    <w:rsid w:val="005B3A8C"/>
    <w:rsid w:val="005B3CF5"/>
    <w:rsid w:val="005B3D35"/>
    <w:rsid w:val="005B3D44"/>
    <w:rsid w:val="005B3FBE"/>
    <w:rsid w:val="005B4205"/>
    <w:rsid w:val="005B456F"/>
    <w:rsid w:val="005B4694"/>
    <w:rsid w:val="005B477A"/>
    <w:rsid w:val="005B4923"/>
    <w:rsid w:val="005B4A98"/>
    <w:rsid w:val="005B4B6A"/>
    <w:rsid w:val="005B4C7D"/>
    <w:rsid w:val="005B4D81"/>
    <w:rsid w:val="005B4DB0"/>
    <w:rsid w:val="005B4E42"/>
    <w:rsid w:val="005B527E"/>
    <w:rsid w:val="005B5899"/>
    <w:rsid w:val="005B58AE"/>
    <w:rsid w:val="005B5A54"/>
    <w:rsid w:val="005B5A7D"/>
    <w:rsid w:val="005B5D0E"/>
    <w:rsid w:val="005B6026"/>
    <w:rsid w:val="005B6305"/>
    <w:rsid w:val="005B6721"/>
    <w:rsid w:val="005B6C65"/>
    <w:rsid w:val="005B6C69"/>
    <w:rsid w:val="005B72C6"/>
    <w:rsid w:val="005B73F1"/>
    <w:rsid w:val="005B744B"/>
    <w:rsid w:val="005B74BE"/>
    <w:rsid w:val="005B7AAC"/>
    <w:rsid w:val="005B7AFA"/>
    <w:rsid w:val="005B7B40"/>
    <w:rsid w:val="005B7F02"/>
    <w:rsid w:val="005C013F"/>
    <w:rsid w:val="005C0647"/>
    <w:rsid w:val="005C06F4"/>
    <w:rsid w:val="005C0910"/>
    <w:rsid w:val="005C0B63"/>
    <w:rsid w:val="005C0CF4"/>
    <w:rsid w:val="005C0E54"/>
    <w:rsid w:val="005C100C"/>
    <w:rsid w:val="005C1037"/>
    <w:rsid w:val="005C1275"/>
    <w:rsid w:val="005C1309"/>
    <w:rsid w:val="005C14C2"/>
    <w:rsid w:val="005C1562"/>
    <w:rsid w:val="005C164C"/>
    <w:rsid w:val="005C166F"/>
    <w:rsid w:val="005C1859"/>
    <w:rsid w:val="005C1A9B"/>
    <w:rsid w:val="005C208D"/>
    <w:rsid w:val="005C2140"/>
    <w:rsid w:val="005C2BA7"/>
    <w:rsid w:val="005C2E34"/>
    <w:rsid w:val="005C2FCB"/>
    <w:rsid w:val="005C313E"/>
    <w:rsid w:val="005C3295"/>
    <w:rsid w:val="005C336E"/>
    <w:rsid w:val="005C3564"/>
    <w:rsid w:val="005C360F"/>
    <w:rsid w:val="005C38D0"/>
    <w:rsid w:val="005C39A0"/>
    <w:rsid w:val="005C3B74"/>
    <w:rsid w:val="005C3D7E"/>
    <w:rsid w:val="005C3E1A"/>
    <w:rsid w:val="005C3FE1"/>
    <w:rsid w:val="005C41BF"/>
    <w:rsid w:val="005C4388"/>
    <w:rsid w:val="005C4578"/>
    <w:rsid w:val="005C45BF"/>
    <w:rsid w:val="005C4661"/>
    <w:rsid w:val="005C4EC8"/>
    <w:rsid w:val="005C50F1"/>
    <w:rsid w:val="005C5437"/>
    <w:rsid w:val="005C580A"/>
    <w:rsid w:val="005C5930"/>
    <w:rsid w:val="005C594C"/>
    <w:rsid w:val="005C5990"/>
    <w:rsid w:val="005C5C14"/>
    <w:rsid w:val="005C5F77"/>
    <w:rsid w:val="005C61A6"/>
    <w:rsid w:val="005C666B"/>
    <w:rsid w:val="005C6A29"/>
    <w:rsid w:val="005C6B83"/>
    <w:rsid w:val="005C6EF9"/>
    <w:rsid w:val="005C6F75"/>
    <w:rsid w:val="005C6F9F"/>
    <w:rsid w:val="005C7267"/>
    <w:rsid w:val="005C72AB"/>
    <w:rsid w:val="005C760E"/>
    <w:rsid w:val="005C77D6"/>
    <w:rsid w:val="005C7AE0"/>
    <w:rsid w:val="005C7B32"/>
    <w:rsid w:val="005C7BD9"/>
    <w:rsid w:val="005D0112"/>
    <w:rsid w:val="005D037D"/>
    <w:rsid w:val="005D03ED"/>
    <w:rsid w:val="005D04BA"/>
    <w:rsid w:val="005D0837"/>
    <w:rsid w:val="005D09ED"/>
    <w:rsid w:val="005D1080"/>
    <w:rsid w:val="005D10CA"/>
    <w:rsid w:val="005D10FD"/>
    <w:rsid w:val="005D1246"/>
    <w:rsid w:val="005D13C2"/>
    <w:rsid w:val="005D13F7"/>
    <w:rsid w:val="005D17D4"/>
    <w:rsid w:val="005D1CCB"/>
    <w:rsid w:val="005D1D3D"/>
    <w:rsid w:val="005D2412"/>
    <w:rsid w:val="005D2629"/>
    <w:rsid w:val="005D263A"/>
    <w:rsid w:val="005D2703"/>
    <w:rsid w:val="005D2746"/>
    <w:rsid w:val="005D2756"/>
    <w:rsid w:val="005D2774"/>
    <w:rsid w:val="005D27C6"/>
    <w:rsid w:val="005D2A37"/>
    <w:rsid w:val="005D3107"/>
    <w:rsid w:val="005D3BD3"/>
    <w:rsid w:val="005D3C7C"/>
    <w:rsid w:val="005D414D"/>
    <w:rsid w:val="005D4327"/>
    <w:rsid w:val="005D4664"/>
    <w:rsid w:val="005D47A0"/>
    <w:rsid w:val="005D4828"/>
    <w:rsid w:val="005D4973"/>
    <w:rsid w:val="005D50C1"/>
    <w:rsid w:val="005D5765"/>
    <w:rsid w:val="005D62D3"/>
    <w:rsid w:val="005D6324"/>
    <w:rsid w:val="005D63CC"/>
    <w:rsid w:val="005D659D"/>
    <w:rsid w:val="005D6816"/>
    <w:rsid w:val="005D6DAB"/>
    <w:rsid w:val="005D7259"/>
    <w:rsid w:val="005D726C"/>
    <w:rsid w:val="005D7806"/>
    <w:rsid w:val="005D7831"/>
    <w:rsid w:val="005D79FD"/>
    <w:rsid w:val="005D7A45"/>
    <w:rsid w:val="005D7AE9"/>
    <w:rsid w:val="005D7CA0"/>
    <w:rsid w:val="005E04A7"/>
    <w:rsid w:val="005E04F4"/>
    <w:rsid w:val="005E0572"/>
    <w:rsid w:val="005E0876"/>
    <w:rsid w:val="005E0AAB"/>
    <w:rsid w:val="005E0AD6"/>
    <w:rsid w:val="005E0C79"/>
    <w:rsid w:val="005E0DE0"/>
    <w:rsid w:val="005E1026"/>
    <w:rsid w:val="005E1898"/>
    <w:rsid w:val="005E1A7E"/>
    <w:rsid w:val="005E1BAF"/>
    <w:rsid w:val="005E1D6C"/>
    <w:rsid w:val="005E1EF1"/>
    <w:rsid w:val="005E1F09"/>
    <w:rsid w:val="005E22C8"/>
    <w:rsid w:val="005E31D0"/>
    <w:rsid w:val="005E3356"/>
    <w:rsid w:val="005E3422"/>
    <w:rsid w:val="005E3495"/>
    <w:rsid w:val="005E3A64"/>
    <w:rsid w:val="005E3AAC"/>
    <w:rsid w:val="005E3B7B"/>
    <w:rsid w:val="005E3C20"/>
    <w:rsid w:val="005E420A"/>
    <w:rsid w:val="005E44D0"/>
    <w:rsid w:val="005E464F"/>
    <w:rsid w:val="005E4AAA"/>
    <w:rsid w:val="005E4BB7"/>
    <w:rsid w:val="005E4CF0"/>
    <w:rsid w:val="005E5040"/>
    <w:rsid w:val="005E5121"/>
    <w:rsid w:val="005E536B"/>
    <w:rsid w:val="005E58B8"/>
    <w:rsid w:val="005E5AE6"/>
    <w:rsid w:val="005E5D37"/>
    <w:rsid w:val="005E5DEE"/>
    <w:rsid w:val="005E5E14"/>
    <w:rsid w:val="005E602B"/>
    <w:rsid w:val="005E6130"/>
    <w:rsid w:val="005E64A6"/>
    <w:rsid w:val="005E6576"/>
    <w:rsid w:val="005E68C7"/>
    <w:rsid w:val="005E694E"/>
    <w:rsid w:val="005E6A0F"/>
    <w:rsid w:val="005E6F2A"/>
    <w:rsid w:val="005E7119"/>
    <w:rsid w:val="005E7502"/>
    <w:rsid w:val="005E77F6"/>
    <w:rsid w:val="005E7B4E"/>
    <w:rsid w:val="005E7D64"/>
    <w:rsid w:val="005E7E0E"/>
    <w:rsid w:val="005F06A8"/>
    <w:rsid w:val="005F06DB"/>
    <w:rsid w:val="005F0848"/>
    <w:rsid w:val="005F08A0"/>
    <w:rsid w:val="005F092B"/>
    <w:rsid w:val="005F0992"/>
    <w:rsid w:val="005F0BC4"/>
    <w:rsid w:val="005F0CD6"/>
    <w:rsid w:val="005F0CDC"/>
    <w:rsid w:val="005F105E"/>
    <w:rsid w:val="005F15D3"/>
    <w:rsid w:val="005F1604"/>
    <w:rsid w:val="005F1A75"/>
    <w:rsid w:val="005F1D17"/>
    <w:rsid w:val="005F1D56"/>
    <w:rsid w:val="005F222D"/>
    <w:rsid w:val="005F23F0"/>
    <w:rsid w:val="005F24CF"/>
    <w:rsid w:val="005F24FB"/>
    <w:rsid w:val="005F29A5"/>
    <w:rsid w:val="005F2B5D"/>
    <w:rsid w:val="005F2D90"/>
    <w:rsid w:val="005F2E5E"/>
    <w:rsid w:val="005F2EA1"/>
    <w:rsid w:val="005F2F21"/>
    <w:rsid w:val="005F2F44"/>
    <w:rsid w:val="005F336C"/>
    <w:rsid w:val="005F3774"/>
    <w:rsid w:val="005F3C73"/>
    <w:rsid w:val="005F3CFA"/>
    <w:rsid w:val="005F3FC9"/>
    <w:rsid w:val="005F4249"/>
    <w:rsid w:val="005F42E3"/>
    <w:rsid w:val="005F445C"/>
    <w:rsid w:val="005F45D4"/>
    <w:rsid w:val="005F463E"/>
    <w:rsid w:val="005F4907"/>
    <w:rsid w:val="005F4B39"/>
    <w:rsid w:val="005F4D93"/>
    <w:rsid w:val="005F51BE"/>
    <w:rsid w:val="005F544F"/>
    <w:rsid w:val="005F5459"/>
    <w:rsid w:val="005F54DE"/>
    <w:rsid w:val="005F54ED"/>
    <w:rsid w:val="005F555C"/>
    <w:rsid w:val="005F5731"/>
    <w:rsid w:val="005F5736"/>
    <w:rsid w:val="005F579B"/>
    <w:rsid w:val="005F58DB"/>
    <w:rsid w:val="005F5ACA"/>
    <w:rsid w:val="005F5BF6"/>
    <w:rsid w:val="005F5C17"/>
    <w:rsid w:val="005F5C73"/>
    <w:rsid w:val="005F648B"/>
    <w:rsid w:val="005F6727"/>
    <w:rsid w:val="005F6786"/>
    <w:rsid w:val="005F6897"/>
    <w:rsid w:val="005F69E6"/>
    <w:rsid w:val="005F6A8D"/>
    <w:rsid w:val="005F6B75"/>
    <w:rsid w:val="005F6C13"/>
    <w:rsid w:val="005F7032"/>
    <w:rsid w:val="005F70D9"/>
    <w:rsid w:val="005F71D8"/>
    <w:rsid w:val="005F7205"/>
    <w:rsid w:val="005F77E8"/>
    <w:rsid w:val="005F79C4"/>
    <w:rsid w:val="005F7ACE"/>
    <w:rsid w:val="005F7E1E"/>
    <w:rsid w:val="006002D1"/>
    <w:rsid w:val="006002FA"/>
    <w:rsid w:val="00600471"/>
    <w:rsid w:val="006006A7"/>
    <w:rsid w:val="00600711"/>
    <w:rsid w:val="00600A7E"/>
    <w:rsid w:val="00600B9A"/>
    <w:rsid w:val="00600CCA"/>
    <w:rsid w:val="00600D02"/>
    <w:rsid w:val="00600D9A"/>
    <w:rsid w:val="00600E28"/>
    <w:rsid w:val="00600EC4"/>
    <w:rsid w:val="006012E4"/>
    <w:rsid w:val="00601336"/>
    <w:rsid w:val="006013A5"/>
    <w:rsid w:val="006014BF"/>
    <w:rsid w:val="006014FE"/>
    <w:rsid w:val="00601766"/>
    <w:rsid w:val="00601A83"/>
    <w:rsid w:val="00601C7D"/>
    <w:rsid w:val="00601DCB"/>
    <w:rsid w:val="00601F9B"/>
    <w:rsid w:val="006022D3"/>
    <w:rsid w:val="00602755"/>
    <w:rsid w:val="00602E14"/>
    <w:rsid w:val="006030DF"/>
    <w:rsid w:val="00603431"/>
    <w:rsid w:val="00603481"/>
    <w:rsid w:val="006034E1"/>
    <w:rsid w:val="006039EF"/>
    <w:rsid w:val="00603BD4"/>
    <w:rsid w:val="00603E43"/>
    <w:rsid w:val="00603EC5"/>
    <w:rsid w:val="00603ECF"/>
    <w:rsid w:val="0060479C"/>
    <w:rsid w:val="00604825"/>
    <w:rsid w:val="0060494B"/>
    <w:rsid w:val="00604D95"/>
    <w:rsid w:val="00604DB2"/>
    <w:rsid w:val="00605079"/>
    <w:rsid w:val="006050A2"/>
    <w:rsid w:val="00605279"/>
    <w:rsid w:val="0060532C"/>
    <w:rsid w:val="00605389"/>
    <w:rsid w:val="006053FE"/>
    <w:rsid w:val="006054D5"/>
    <w:rsid w:val="006054DF"/>
    <w:rsid w:val="006055A8"/>
    <w:rsid w:val="0060596A"/>
    <w:rsid w:val="00605A78"/>
    <w:rsid w:val="00605A7D"/>
    <w:rsid w:val="00605A81"/>
    <w:rsid w:val="00605B47"/>
    <w:rsid w:val="00605B8A"/>
    <w:rsid w:val="00605D53"/>
    <w:rsid w:val="006061B6"/>
    <w:rsid w:val="00606572"/>
    <w:rsid w:val="00606617"/>
    <w:rsid w:val="006068A4"/>
    <w:rsid w:val="00606E3E"/>
    <w:rsid w:val="00607309"/>
    <w:rsid w:val="006073F9"/>
    <w:rsid w:val="006074C0"/>
    <w:rsid w:val="006078DC"/>
    <w:rsid w:val="006079B5"/>
    <w:rsid w:val="00607A4A"/>
    <w:rsid w:val="00607DC7"/>
    <w:rsid w:val="00607EA9"/>
    <w:rsid w:val="00607F54"/>
    <w:rsid w:val="006104AF"/>
    <w:rsid w:val="006104CF"/>
    <w:rsid w:val="006105B4"/>
    <w:rsid w:val="006106F4"/>
    <w:rsid w:val="00610B8D"/>
    <w:rsid w:val="00610CE3"/>
    <w:rsid w:val="00610D29"/>
    <w:rsid w:val="00610F0F"/>
    <w:rsid w:val="00610FD3"/>
    <w:rsid w:val="00611465"/>
    <w:rsid w:val="00611890"/>
    <w:rsid w:val="00611F10"/>
    <w:rsid w:val="00612664"/>
    <w:rsid w:val="0061269B"/>
    <w:rsid w:val="00612723"/>
    <w:rsid w:val="00612C1D"/>
    <w:rsid w:val="00612E5C"/>
    <w:rsid w:val="00612EC6"/>
    <w:rsid w:val="00612FA9"/>
    <w:rsid w:val="00613054"/>
    <w:rsid w:val="00613A85"/>
    <w:rsid w:val="00613C27"/>
    <w:rsid w:val="00613C56"/>
    <w:rsid w:val="00613E06"/>
    <w:rsid w:val="00613E9F"/>
    <w:rsid w:val="0061458B"/>
    <w:rsid w:val="00614590"/>
    <w:rsid w:val="006145AE"/>
    <w:rsid w:val="00614716"/>
    <w:rsid w:val="00614A56"/>
    <w:rsid w:val="00614BA5"/>
    <w:rsid w:val="00614CE7"/>
    <w:rsid w:val="006156CD"/>
    <w:rsid w:val="00615711"/>
    <w:rsid w:val="00615836"/>
    <w:rsid w:val="006160EB"/>
    <w:rsid w:val="00616123"/>
    <w:rsid w:val="00616357"/>
    <w:rsid w:val="006163ED"/>
    <w:rsid w:val="00616709"/>
    <w:rsid w:val="00616A79"/>
    <w:rsid w:val="00616B0A"/>
    <w:rsid w:val="00616BB0"/>
    <w:rsid w:val="00616BCD"/>
    <w:rsid w:val="00616E15"/>
    <w:rsid w:val="00616FC5"/>
    <w:rsid w:val="00617061"/>
    <w:rsid w:val="006170BC"/>
    <w:rsid w:val="0061717A"/>
    <w:rsid w:val="00617304"/>
    <w:rsid w:val="00617891"/>
    <w:rsid w:val="00617B41"/>
    <w:rsid w:val="00617C70"/>
    <w:rsid w:val="00617EBC"/>
    <w:rsid w:val="00617F30"/>
    <w:rsid w:val="00617F42"/>
    <w:rsid w:val="00620108"/>
    <w:rsid w:val="0062021C"/>
    <w:rsid w:val="006202DB"/>
    <w:rsid w:val="006203A3"/>
    <w:rsid w:val="006204B1"/>
    <w:rsid w:val="006205B4"/>
    <w:rsid w:val="00620629"/>
    <w:rsid w:val="006207AE"/>
    <w:rsid w:val="006209BA"/>
    <w:rsid w:val="00620C4D"/>
    <w:rsid w:val="00620F67"/>
    <w:rsid w:val="00621076"/>
    <w:rsid w:val="006210AC"/>
    <w:rsid w:val="006212BA"/>
    <w:rsid w:val="00621309"/>
    <w:rsid w:val="006213B6"/>
    <w:rsid w:val="006213F6"/>
    <w:rsid w:val="0062141C"/>
    <w:rsid w:val="0062169D"/>
    <w:rsid w:val="00621863"/>
    <w:rsid w:val="00621A64"/>
    <w:rsid w:val="00621C19"/>
    <w:rsid w:val="0062204A"/>
    <w:rsid w:val="006224A6"/>
    <w:rsid w:val="006224B1"/>
    <w:rsid w:val="006226A5"/>
    <w:rsid w:val="00622984"/>
    <w:rsid w:val="00622AC4"/>
    <w:rsid w:val="006230F9"/>
    <w:rsid w:val="00623406"/>
    <w:rsid w:val="0062380D"/>
    <w:rsid w:val="00623843"/>
    <w:rsid w:val="006238F3"/>
    <w:rsid w:val="00623BFF"/>
    <w:rsid w:val="00623CB5"/>
    <w:rsid w:val="00624103"/>
    <w:rsid w:val="006242BA"/>
    <w:rsid w:val="00624990"/>
    <w:rsid w:val="00624C66"/>
    <w:rsid w:val="00624F8E"/>
    <w:rsid w:val="00625855"/>
    <w:rsid w:val="00625CCF"/>
    <w:rsid w:val="00625DDB"/>
    <w:rsid w:val="00626051"/>
    <w:rsid w:val="0062608F"/>
    <w:rsid w:val="00626128"/>
    <w:rsid w:val="006262C2"/>
    <w:rsid w:val="00626357"/>
    <w:rsid w:val="0062639C"/>
    <w:rsid w:val="006264A7"/>
    <w:rsid w:val="00626AB4"/>
    <w:rsid w:val="00626E16"/>
    <w:rsid w:val="00626FF0"/>
    <w:rsid w:val="0062707B"/>
    <w:rsid w:val="006270C4"/>
    <w:rsid w:val="006271C8"/>
    <w:rsid w:val="00627CEF"/>
    <w:rsid w:val="00630002"/>
    <w:rsid w:val="00630022"/>
    <w:rsid w:val="0063007A"/>
    <w:rsid w:val="0063025D"/>
    <w:rsid w:val="006304C1"/>
    <w:rsid w:val="00630542"/>
    <w:rsid w:val="006309E4"/>
    <w:rsid w:val="00630C6A"/>
    <w:rsid w:val="00630CD6"/>
    <w:rsid w:val="00630EE7"/>
    <w:rsid w:val="006310DB"/>
    <w:rsid w:val="006314F9"/>
    <w:rsid w:val="00631A0F"/>
    <w:rsid w:val="00631CF3"/>
    <w:rsid w:val="00632445"/>
    <w:rsid w:val="0063244E"/>
    <w:rsid w:val="0063254A"/>
    <w:rsid w:val="00632683"/>
    <w:rsid w:val="0063289F"/>
    <w:rsid w:val="00632D6E"/>
    <w:rsid w:val="0063376C"/>
    <w:rsid w:val="00633B03"/>
    <w:rsid w:val="00634100"/>
    <w:rsid w:val="00634275"/>
    <w:rsid w:val="00634284"/>
    <w:rsid w:val="006342FC"/>
    <w:rsid w:val="006344D2"/>
    <w:rsid w:val="00634704"/>
    <w:rsid w:val="00634822"/>
    <w:rsid w:val="00635027"/>
    <w:rsid w:val="00635045"/>
    <w:rsid w:val="00635495"/>
    <w:rsid w:val="00635584"/>
    <w:rsid w:val="006355E5"/>
    <w:rsid w:val="006355ED"/>
    <w:rsid w:val="00635CCC"/>
    <w:rsid w:val="00636388"/>
    <w:rsid w:val="00636742"/>
    <w:rsid w:val="00636786"/>
    <w:rsid w:val="00636828"/>
    <w:rsid w:val="006368FA"/>
    <w:rsid w:val="006369AD"/>
    <w:rsid w:val="00636A03"/>
    <w:rsid w:val="00636B2A"/>
    <w:rsid w:val="00636EA3"/>
    <w:rsid w:val="00636F9A"/>
    <w:rsid w:val="00637084"/>
    <w:rsid w:val="0063738D"/>
    <w:rsid w:val="006375D4"/>
    <w:rsid w:val="00637711"/>
    <w:rsid w:val="006378AE"/>
    <w:rsid w:val="006379CB"/>
    <w:rsid w:val="00637F2C"/>
    <w:rsid w:val="00640162"/>
    <w:rsid w:val="006403A3"/>
    <w:rsid w:val="006407C2"/>
    <w:rsid w:val="00640953"/>
    <w:rsid w:val="006409B0"/>
    <w:rsid w:val="00640AC9"/>
    <w:rsid w:val="00640C8F"/>
    <w:rsid w:val="00640E17"/>
    <w:rsid w:val="00640E54"/>
    <w:rsid w:val="00640FD3"/>
    <w:rsid w:val="006412BF"/>
    <w:rsid w:val="0064172A"/>
    <w:rsid w:val="006417B6"/>
    <w:rsid w:val="00641985"/>
    <w:rsid w:val="00641986"/>
    <w:rsid w:val="0064222C"/>
    <w:rsid w:val="006422C8"/>
    <w:rsid w:val="0064233A"/>
    <w:rsid w:val="006424CA"/>
    <w:rsid w:val="0064275E"/>
    <w:rsid w:val="00642807"/>
    <w:rsid w:val="00642890"/>
    <w:rsid w:val="006431BA"/>
    <w:rsid w:val="00643341"/>
    <w:rsid w:val="00643C0A"/>
    <w:rsid w:val="00643C81"/>
    <w:rsid w:val="00643CF4"/>
    <w:rsid w:val="00644229"/>
    <w:rsid w:val="00644559"/>
    <w:rsid w:val="00644981"/>
    <w:rsid w:val="006449D3"/>
    <w:rsid w:val="00644C5F"/>
    <w:rsid w:val="00644C81"/>
    <w:rsid w:val="00644E0E"/>
    <w:rsid w:val="006453E7"/>
    <w:rsid w:val="00645452"/>
    <w:rsid w:val="006455EC"/>
    <w:rsid w:val="0064577B"/>
    <w:rsid w:val="0064586F"/>
    <w:rsid w:val="006458A2"/>
    <w:rsid w:val="00645A3E"/>
    <w:rsid w:val="00645BB1"/>
    <w:rsid w:val="00646024"/>
    <w:rsid w:val="00646170"/>
    <w:rsid w:val="006461F5"/>
    <w:rsid w:val="00646248"/>
    <w:rsid w:val="0064645A"/>
    <w:rsid w:val="0064646F"/>
    <w:rsid w:val="00646747"/>
    <w:rsid w:val="00646AC9"/>
    <w:rsid w:val="00646D48"/>
    <w:rsid w:val="00646EC9"/>
    <w:rsid w:val="006473DC"/>
    <w:rsid w:val="0064748C"/>
    <w:rsid w:val="00647510"/>
    <w:rsid w:val="0064793C"/>
    <w:rsid w:val="00647990"/>
    <w:rsid w:val="00647DF0"/>
    <w:rsid w:val="00647EBE"/>
    <w:rsid w:val="006501C9"/>
    <w:rsid w:val="0065047D"/>
    <w:rsid w:val="00650940"/>
    <w:rsid w:val="00650A65"/>
    <w:rsid w:val="006511E6"/>
    <w:rsid w:val="006512F7"/>
    <w:rsid w:val="0065130D"/>
    <w:rsid w:val="00651399"/>
    <w:rsid w:val="0065151E"/>
    <w:rsid w:val="0065164A"/>
    <w:rsid w:val="006516A1"/>
    <w:rsid w:val="0065173C"/>
    <w:rsid w:val="00651A78"/>
    <w:rsid w:val="00651DF4"/>
    <w:rsid w:val="00651FA0"/>
    <w:rsid w:val="00652048"/>
    <w:rsid w:val="006523B9"/>
    <w:rsid w:val="006524B3"/>
    <w:rsid w:val="00652680"/>
    <w:rsid w:val="00652699"/>
    <w:rsid w:val="00652ED2"/>
    <w:rsid w:val="00653284"/>
    <w:rsid w:val="006532D8"/>
    <w:rsid w:val="0065331E"/>
    <w:rsid w:val="006533FA"/>
    <w:rsid w:val="0065341C"/>
    <w:rsid w:val="00653606"/>
    <w:rsid w:val="00653661"/>
    <w:rsid w:val="00653768"/>
    <w:rsid w:val="0065376C"/>
    <w:rsid w:val="00653BC4"/>
    <w:rsid w:val="00653D52"/>
    <w:rsid w:val="00653E65"/>
    <w:rsid w:val="00654137"/>
    <w:rsid w:val="006542A7"/>
    <w:rsid w:val="00654AC9"/>
    <w:rsid w:val="00654E0A"/>
    <w:rsid w:val="006550C8"/>
    <w:rsid w:val="00655372"/>
    <w:rsid w:val="00655685"/>
    <w:rsid w:val="006556D3"/>
    <w:rsid w:val="006557C7"/>
    <w:rsid w:val="00655A82"/>
    <w:rsid w:val="00655AEE"/>
    <w:rsid w:val="00655C00"/>
    <w:rsid w:val="00655C31"/>
    <w:rsid w:val="00655D94"/>
    <w:rsid w:val="00655E3D"/>
    <w:rsid w:val="00655FA5"/>
    <w:rsid w:val="00656031"/>
    <w:rsid w:val="0065608F"/>
    <w:rsid w:val="006561BA"/>
    <w:rsid w:val="00656554"/>
    <w:rsid w:val="00656609"/>
    <w:rsid w:val="00656617"/>
    <w:rsid w:val="00656665"/>
    <w:rsid w:val="006567E2"/>
    <w:rsid w:val="00656993"/>
    <w:rsid w:val="00656A2C"/>
    <w:rsid w:val="006570E5"/>
    <w:rsid w:val="006572FC"/>
    <w:rsid w:val="00657601"/>
    <w:rsid w:val="00657704"/>
    <w:rsid w:val="00657706"/>
    <w:rsid w:val="00657761"/>
    <w:rsid w:val="0065790D"/>
    <w:rsid w:val="00657923"/>
    <w:rsid w:val="00657A82"/>
    <w:rsid w:val="00657E79"/>
    <w:rsid w:val="00657F89"/>
    <w:rsid w:val="00660001"/>
    <w:rsid w:val="00660084"/>
    <w:rsid w:val="00660093"/>
    <w:rsid w:val="006602D2"/>
    <w:rsid w:val="00660308"/>
    <w:rsid w:val="00660923"/>
    <w:rsid w:val="006609DC"/>
    <w:rsid w:val="00660A4A"/>
    <w:rsid w:val="00660ACD"/>
    <w:rsid w:val="00660DFD"/>
    <w:rsid w:val="00660F13"/>
    <w:rsid w:val="00661005"/>
    <w:rsid w:val="0066105A"/>
    <w:rsid w:val="006613D6"/>
    <w:rsid w:val="006614AF"/>
    <w:rsid w:val="00661B16"/>
    <w:rsid w:val="0066231E"/>
    <w:rsid w:val="00662646"/>
    <w:rsid w:val="006626AE"/>
    <w:rsid w:val="00662BBE"/>
    <w:rsid w:val="00662BD5"/>
    <w:rsid w:val="00662EDF"/>
    <w:rsid w:val="00662FA0"/>
    <w:rsid w:val="00663313"/>
    <w:rsid w:val="006634C7"/>
    <w:rsid w:val="006637C8"/>
    <w:rsid w:val="0066396D"/>
    <w:rsid w:val="00663BF5"/>
    <w:rsid w:val="00663DD7"/>
    <w:rsid w:val="00663FC0"/>
    <w:rsid w:val="00663FDF"/>
    <w:rsid w:val="006647D0"/>
    <w:rsid w:val="00664C7C"/>
    <w:rsid w:val="00664D1A"/>
    <w:rsid w:val="00664FA7"/>
    <w:rsid w:val="006651E5"/>
    <w:rsid w:val="006653DB"/>
    <w:rsid w:val="00665420"/>
    <w:rsid w:val="0066549F"/>
    <w:rsid w:val="0066567B"/>
    <w:rsid w:val="00665AD0"/>
    <w:rsid w:val="00665BD4"/>
    <w:rsid w:val="00665CE1"/>
    <w:rsid w:val="00665EA5"/>
    <w:rsid w:val="00666372"/>
    <w:rsid w:val="0066669E"/>
    <w:rsid w:val="00666711"/>
    <w:rsid w:val="00666FCF"/>
    <w:rsid w:val="00667AB4"/>
    <w:rsid w:val="00667BB2"/>
    <w:rsid w:val="00667C6B"/>
    <w:rsid w:val="00667D8E"/>
    <w:rsid w:val="00670076"/>
    <w:rsid w:val="006700DF"/>
    <w:rsid w:val="006704C0"/>
    <w:rsid w:val="0067094E"/>
    <w:rsid w:val="00670E83"/>
    <w:rsid w:val="0067112D"/>
    <w:rsid w:val="006713FA"/>
    <w:rsid w:val="0067147A"/>
    <w:rsid w:val="00671655"/>
    <w:rsid w:val="00671765"/>
    <w:rsid w:val="0067182E"/>
    <w:rsid w:val="0067193D"/>
    <w:rsid w:val="00671C00"/>
    <w:rsid w:val="00671FDE"/>
    <w:rsid w:val="0067236D"/>
    <w:rsid w:val="006723CE"/>
    <w:rsid w:val="00672545"/>
    <w:rsid w:val="00672663"/>
    <w:rsid w:val="0067292D"/>
    <w:rsid w:val="00672B50"/>
    <w:rsid w:val="00672E47"/>
    <w:rsid w:val="00672F12"/>
    <w:rsid w:val="00673018"/>
    <w:rsid w:val="006732C6"/>
    <w:rsid w:val="006733B0"/>
    <w:rsid w:val="006736D5"/>
    <w:rsid w:val="00673917"/>
    <w:rsid w:val="00673BCD"/>
    <w:rsid w:val="00673FE9"/>
    <w:rsid w:val="006743A7"/>
    <w:rsid w:val="00674486"/>
    <w:rsid w:val="006746F0"/>
    <w:rsid w:val="00674947"/>
    <w:rsid w:val="00674D96"/>
    <w:rsid w:val="00674E5E"/>
    <w:rsid w:val="006752A0"/>
    <w:rsid w:val="00675443"/>
    <w:rsid w:val="006756C5"/>
    <w:rsid w:val="00675881"/>
    <w:rsid w:val="00675897"/>
    <w:rsid w:val="00675A19"/>
    <w:rsid w:val="00675A30"/>
    <w:rsid w:val="006761B1"/>
    <w:rsid w:val="00676430"/>
    <w:rsid w:val="0067644B"/>
    <w:rsid w:val="006765EE"/>
    <w:rsid w:val="00676625"/>
    <w:rsid w:val="00676677"/>
    <w:rsid w:val="00677225"/>
    <w:rsid w:val="006775E7"/>
    <w:rsid w:val="00677816"/>
    <w:rsid w:val="006778E7"/>
    <w:rsid w:val="00677C09"/>
    <w:rsid w:val="00677CD4"/>
    <w:rsid w:val="00677DD1"/>
    <w:rsid w:val="00680415"/>
    <w:rsid w:val="00680603"/>
    <w:rsid w:val="0068082A"/>
    <w:rsid w:val="0068088F"/>
    <w:rsid w:val="006808E6"/>
    <w:rsid w:val="00680A0F"/>
    <w:rsid w:val="00680B4A"/>
    <w:rsid w:val="00680D17"/>
    <w:rsid w:val="00681224"/>
    <w:rsid w:val="00681488"/>
    <w:rsid w:val="00681522"/>
    <w:rsid w:val="00681547"/>
    <w:rsid w:val="006815F8"/>
    <w:rsid w:val="00681990"/>
    <w:rsid w:val="00681E76"/>
    <w:rsid w:val="00681FE5"/>
    <w:rsid w:val="006820CF"/>
    <w:rsid w:val="006825A1"/>
    <w:rsid w:val="006828E8"/>
    <w:rsid w:val="006829E0"/>
    <w:rsid w:val="00682A11"/>
    <w:rsid w:val="00682F10"/>
    <w:rsid w:val="00682FAC"/>
    <w:rsid w:val="00683524"/>
    <w:rsid w:val="00683552"/>
    <w:rsid w:val="00683575"/>
    <w:rsid w:val="00683754"/>
    <w:rsid w:val="00683886"/>
    <w:rsid w:val="00683BD9"/>
    <w:rsid w:val="00683E14"/>
    <w:rsid w:val="00683F38"/>
    <w:rsid w:val="00684030"/>
    <w:rsid w:val="006840DA"/>
    <w:rsid w:val="00684487"/>
    <w:rsid w:val="006844E8"/>
    <w:rsid w:val="00684977"/>
    <w:rsid w:val="00684AD2"/>
    <w:rsid w:val="00685030"/>
    <w:rsid w:val="00685248"/>
    <w:rsid w:val="0068543A"/>
    <w:rsid w:val="00685554"/>
    <w:rsid w:val="006857C1"/>
    <w:rsid w:val="00685A08"/>
    <w:rsid w:val="00685DF5"/>
    <w:rsid w:val="00685EE8"/>
    <w:rsid w:val="00685FC5"/>
    <w:rsid w:val="006860EB"/>
    <w:rsid w:val="00686111"/>
    <w:rsid w:val="006862B6"/>
    <w:rsid w:val="00686701"/>
    <w:rsid w:val="00686807"/>
    <w:rsid w:val="0068680E"/>
    <w:rsid w:val="006868CE"/>
    <w:rsid w:val="00686FB2"/>
    <w:rsid w:val="00686FFE"/>
    <w:rsid w:val="0068703B"/>
    <w:rsid w:val="00687249"/>
    <w:rsid w:val="0068768A"/>
    <w:rsid w:val="00687785"/>
    <w:rsid w:val="006905BC"/>
    <w:rsid w:val="006906DC"/>
    <w:rsid w:val="00690C22"/>
    <w:rsid w:val="00690E32"/>
    <w:rsid w:val="00690E37"/>
    <w:rsid w:val="00690E4B"/>
    <w:rsid w:val="0069106A"/>
    <w:rsid w:val="006917C9"/>
    <w:rsid w:val="00691992"/>
    <w:rsid w:val="00692074"/>
    <w:rsid w:val="006920A8"/>
    <w:rsid w:val="006920B5"/>
    <w:rsid w:val="006920EB"/>
    <w:rsid w:val="006921E5"/>
    <w:rsid w:val="00692503"/>
    <w:rsid w:val="0069276A"/>
    <w:rsid w:val="006927D9"/>
    <w:rsid w:val="0069282A"/>
    <w:rsid w:val="00692B50"/>
    <w:rsid w:val="00692B86"/>
    <w:rsid w:val="00692C10"/>
    <w:rsid w:val="00692C1B"/>
    <w:rsid w:val="00693396"/>
    <w:rsid w:val="00693513"/>
    <w:rsid w:val="00693744"/>
    <w:rsid w:val="00693835"/>
    <w:rsid w:val="00693868"/>
    <w:rsid w:val="00693E55"/>
    <w:rsid w:val="0069406A"/>
    <w:rsid w:val="00694144"/>
    <w:rsid w:val="00694309"/>
    <w:rsid w:val="0069436C"/>
    <w:rsid w:val="00694671"/>
    <w:rsid w:val="0069479B"/>
    <w:rsid w:val="00694AE0"/>
    <w:rsid w:val="00694D36"/>
    <w:rsid w:val="00694D63"/>
    <w:rsid w:val="006950B1"/>
    <w:rsid w:val="006950D1"/>
    <w:rsid w:val="006957D8"/>
    <w:rsid w:val="00695AC6"/>
    <w:rsid w:val="00695B91"/>
    <w:rsid w:val="00695C01"/>
    <w:rsid w:val="00695C25"/>
    <w:rsid w:val="00695C3A"/>
    <w:rsid w:val="00695CC5"/>
    <w:rsid w:val="00695CF0"/>
    <w:rsid w:val="00695F2E"/>
    <w:rsid w:val="00696019"/>
    <w:rsid w:val="0069617F"/>
    <w:rsid w:val="00696188"/>
    <w:rsid w:val="0069675C"/>
    <w:rsid w:val="006967B4"/>
    <w:rsid w:val="00696C86"/>
    <w:rsid w:val="00696E69"/>
    <w:rsid w:val="00696ECF"/>
    <w:rsid w:val="00696ED1"/>
    <w:rsid w:val="006971CE"/>
    <w:rsid w:val="0069733F"/>
    <w:rsid w:val="00697409"/>
    <w:rsid w:val="0069758D"/>
    <w:rsid w:val="00697AD1"/>
    <w:rsid w:val="00697C9E"/>
    <w:rsid w:val="00697F99"/>
    <w:rsid w:val="006A054E"/>
    <w:rsid w:val="006A0842"/>
    <w:rsid w:val="006A0A72"/>
    <w:rsid w:val="006A0E1E"/>
    <w:rsid w:val="006A0E79"/>
    <w:rsid w:val="006A0F5D"/>
    <w:rsid w:val="006A0F71"/>
    <w:rsid w:val="006A101A"/>
    <w:rsid w:val="006A12B3"/>
    <w:rsid w:val="006A13D4"/>
    <w:rsid w:val="006A1671"/>
    <w:rsid w:val="006A176A"/>
    <w:rsid w:val="006A1B34"/>
    <w:rsid w:val="006A228D"/>
    <w:rsid w:val="006A23F1"/>
    <w:rsid w:val="006A2665"/>
    <w:rsid w:val="006A29CC"/>
    <w:rsid w:val="006A2A3C"/>
    <w:rsid w:val="006A2A53"/>
    <w:rsid w:val="006A2CA9"/>
    <w:rsid w:val="006A2D18"/>
    <w:rsid w:val="006A2D55"/>
    <w:rsid w:val="006A2F77"/>
    <w:rsid w:val="006A2FEB"/>
    <w:rsid w:val="006A3444"/>
    <w:rsid w:val="006A3881"/>
    <w:rsid w:val="006A3CB0"/>
    <w:rsid w:val="006A3DCB"/>
    <w:rsid w:val="006A43F5"/>
    <w:rsid w:val="006A4966"/>
    <w:rsid w:val="006A4B0B"/>
    <w:rsid w:val="006A4E4F"/>
    <w:rsid w:val="006A4E50"/>
    <w:rsid w:val="006A4E64"/>
    <w:rsid w:val="006A5257"/>
    <w:rsid w:val="006A53AA"/>
    <w:rsid w:val="006A56F0"/>
    <w:rsid w:val="006A581F"/>
    <w:rsid w:val="006A5A7A"/>
    <w:rsid w:val="006A5AFC"/>
    <w:rsid w:val="006A61BE"/>
    <w:rsid w:val="006A6516"/>
    <w:rsid w:val="006A664C"/>
    <w:rsid w:val="006A6914"/>
    <w:rsid w:val="006A69FB"/>
    <w:rsid w:val="006A6AEB"/>
    <w:rsid w:val="006A6D58"/>
    <w:rsid w:val="006A7034"/>
    <w:rsid w:val="006A740C"/>
    <w:rsid w:val="006A75C1"/>
    <w:rsid w:val="006A7631"/>
    <w:rsid w:val="006A79D1"/>
    <w:rsid w:val="006A7A1D"/>
    <w:rsid w:val="006A7DE2"/>
    <w:rsid w:val="006A7F0D"/>
    <w:rsid w:val="006A7F49"/>
    <w:rsid w:val="006A7F67"/>
    <w:rsid w:val="006B00B1"/>
    <w:rsid w:val="006B035E"/>
    <w:rsid w:val="006B0568"/>
    <w:rsid w:val="006B05FF"/>
    <w:rsid w:val="006B0A6A"/>
    <w:rsid w:val="006B0AD1"/>
    <w:rsid w:val="006B0DA3"/>
    <w:rsid w:val="006B1087"/>
    <w:rsid w:val="006B10CF"/>
    <w:rsid w:val="006B117D"/>
    <w:rsid w:val="006B1369"/>
    <w:rsid w:val="006B13F6"/>
    <w:rsid w:val="006B184E"/>
    <w:rsid w:val="006B21B6"/>
    <w:rsid w:val="006B2214"/>
    <w:rsid w:val="006B24D4"/>
    <w:rsid w:val="006B254D"/>
    <w:rsid w:val="006B27BA"/>
    <w:rsid w:val="006B295E"/>
    <w:rsid w:val="006B2D95"/>
    <w:rsid w:val="006B2EFB"/>
    <w:rsid w:val="006B30E5"/>
    <w:rsid w:val="006B32E3"/>
    <w:rsid w:val="006B3557"/>
    <w:rsid w:val="006B3C81"/>
    <w:rsid w:val="006B3D5A"/>
    <w:rsid w:val="006B426D"/>
    <w:rsid w:val="006B44F7"/>
    <w:rsid w:val="006B48DD"/>
    <w:rsid w:val="006B48F9"/>
    <w:rsid w:val="006B49AB"/>
    <w:rsid w:val="006B4C9F"/>
    <w:rsid w:val="006B503A"/>
    <w:rsid w:val="006B5330"/>
    <w:rsid w:val="006B53E8"/>
    <w:rsid w:val="006B549D"/>
    <w:rsid w:val="006B5AF5"/>
    <w:rsid w:val="006B5CEC"/>
    <w:rsid w:val="006B5D57"/>
    <w:rsid w:val="006B5EDF"/>
    <w:rsid w:val="006B6116"/>
    <w:rsid w:val="006B6166"/>
    <w:rsid w:val="006B6498"/>
    <w:rsid w:val="006B657B"/>
    <w:rsid w:val="006B68FA"/>
    <w:rsid w:val="006B6AEE"/>
    <w:rsid w:val="006B6D8A"/>
    <w:rsid w:val="006B6EA4"/>
    <w:rsid w:val="006B79E9"/>
    <w:rsid w:val="006B7B27"/>
    <w:rsid w:val="006B7CC1"/>
    <w:rsid w:val="006B7E38"/>
    <w:rsid w:val="006B7FDB"/>
    <w:rsid w:val="006C03D3"/>
    <w:rsid w:val="006C0A81"/>
    <w:rsid w:val="006C0FBE"/>
    <w:rsid w:val="006C1376"/>
    <w:rsid w:val="006C1752"/>
    <w:rsid w:val="006C1778"/>
    <w:rsid w:val="006C1C63"/>
    <w:rsid w:val="006C1C75"/>
    <w:rsid w:val="006C1C9B"/>
    <w:rsid w:val="006C1CD8"/>
    <w:rsid w:val="006C20FB"/>
    <w:rsid w:val="006C222B"/>
    <w:rsid w:val="006C27F2"/>
    <w:rsid w:val="006C2879"/>
    <w:rsid w:val="006C2928"/>
    <w:rsid w:val="006C29E2"/>
    <w:rsid w:val="006C2ED4"/>
    <w:rsid w:val="006C3188"/>
    <w:rsid w:val="006C3587"/>
    <w:rsid w:val="006C3650"/>
    <w:rsid w:val="006C38B3"/>
    <w:rsid w:val="006C4042"/>
    <w:rsid w:val="006C438F"/>
    <w:rsid w:val="006C44B3"/>
    <w:rsid w:val="006C44EE"/>
    <w:rsid w:val="006C47B3"/>
    <w:rsid w:val="006C47D8"/>
    <w:rsid w:val="006C494B"/>
    <w:rsid w:val="006C49AE"/>
    <w:rsid w:val="006C4BE7"/>
    <w:rsid w:val="006C54A0"/>
    <w:rsid w:val="006C5638"/>
    <w:rsid w:val="006C589F"/>
    <w:rsid w:val="006C5DB2"/>
    <w:rsid w:val="006C5F3C"/>
    <w:rsid w:val="006C683F"/>
    <w:rsid w:val="006C6C60"/>
    <w:rsid w:val="006C6C68"/>
    <w:rsid w:val="006C6D62"/>
    <w:rsid w:val="006C7032"/>
    <w:rsid w:val="006C7222"/>
    <w:rsid w:val="006C72A7"/>
    <w:rsid w:val="006C73D3"/>
    <w:rsid w:val="006C7616"/>
    <w:rsid w:val="006C776D"/>
    <w:rsid w:val="006C7E08"/>
    <w:rsid w:val="006C7E4D"/>
    <w:rsid w:val="006D04A9"/>
    <w:rsid w:val="006D057D"/>
    <w:rsid w:val="006D08DE"/>
    <w:rsid w:val="006D0A44"/>
    <w:rsid w:val="006D0A72"/>
    <w:rsid w:val="006D0A8C"/>
    <w:rsid w:val="006D0B38"/>
    <w:rsid w:val="006D0C08"/>
    <w:rsid w:val="006D0D97"/>
    <w:rsid w:val="006D1237"/>
    <w:rsid w:val="006D1313"/>
    <w:rsid w:val="006D15A9"/>
    <w:rsid w:val="006D1665"/>
    <w:rsid w:val="006D173D"/>
    <w:rsid w:val="006D1762"/>
    <w:rsid w:val="006D17D6"/>
    <w:rsid w:val="006D1B02"/>
    <w:rsid w:val="006D1C06"/>
    <w:rsid w:val="006D1E25"/>
    <w:rsid w:val="006D1FCC"/>
    <w:rsid w:val="006D2674"/>
    <w:rsid w:val="006D287D"/>
    <w:rsid w:val="006D2A7C"/>
    <w:rsid w:val="006D2CA7"/>
    <w:rsid w:val="006D329B"/>
    <w:rsid w:val="006D3436"/>
    <w:rsid w:val="006D3454"/>
    <w:rsid w:val="006D3507"/>
    <w:rsid w:val="006D371F"/>
    <w:rsid w:val="006D39F0"/>
    <w:rsid w:val="006D3A3E"/>
    <w:rsid w:val="006D3C58"/>
    <w:rsid w:val="006D40D8"/>
    <w:rsid w:val="006D42A4"/>
    <w:rsid w:val="006D4A77"/>
    <w:rsid w:val="006D4B37"/>
    <w:rsid w:val="006D4C30"/>
    <w:rsid w:val="006D518D"/>
    <w:rsid w:val="006D5276"/>
    <w:rsid w:val="006D57FD"/>
    <w:rsid w:val="006D5ACA"/>
    <w:rsid w:val="006D5C01"/>
    <w:rsid w:val="006D5CC0"/>
    <w:rsid w:val="006D656F"/>
    <w:rsid w:val="006D667E"/>
    <w:rsid w:val="006D671F"/>
    <w:rsid w:val="006D6857"/>
    <w:rsid w:val="006D6B60"/>
    <w:rsid w:val="006D6F40"/>
    <w:rsid w:val="006D7426"/>
    <w:rsid w:val="006D7542"/>
    <w:rsid w:val="006D7560"/>
    <w:rsid w:val="006E002A"/>
    <w:rsid w:val="006E00B3"/>
    <w:rsid w:val="006E0371"/>
    <w:rsid w:val="006E04BE"/>
    <w:rsid w:val="006E05A3"/>
    <w:rsid w:val="006E08DD"/>
    <w:rsid w:val="006E08F0"/>
    <w:rsid w:val="006E0BA9"/>
    <w:rsid w:val="006E0C1A"/>
    <w:rsid w:val="006E0F50"/>
    <w:rsid w:val="006E0FA6"/>
    <w:rsid w:val="006E182C"/>
    <w:rsid w:val="006E1FD0"/>
    <w:rsid w:val="006E2D0C"/>
    <w:rsid w:val="006E2D7A"/>
    <w:rsid w:val="006E2DF4"/>
    <w:rsid w:val="006E33C4"/>
    <w:rsid w:val="006E3463"/>
    <w:rsid w:val="006E349E"/>
    <w:rsid w:val="006E34B2"/>
    <w:rsid w:val="006E35C2"/>
    <w:rsid w:val="006E39E6"/>
    <w:rsid w:val="006E4480"/>
    <w:rsid w:val="006E44BC"/>
    <w:rsid w:val="006E48F0"/>
    <w:rsid w:val="006E4952"/>
    <w:rsid w:val="006E4D15"/>
    <w:rsid w:val="006E4FD0"/>
    <w:rsid w:val="006E51EF"/>
    <w:rsid w:val="006E5248"/>
    <w:rsid w:val="006E53E8"/>
    <w:rsid w:val="006E5501"/>
    <w:rsid w:val="006E5502"/>
    <w:rsid w:val="006E5530"/>
    <w:rsid w:val="006E563B"/>
    <w:rsid w:val="006E5817"/>
    <w:rsid w:val="006E5953"/>
    <w:rsid w:val="006E5980"/>
    <w:rsid w:val="006E5B08"/>
    <w:rsid w:val="006E5B41"/>
    <w:rsid w:val="006E5B4A"/>
    <w:rsid w:val="006E5C98"/>
    <w:rsid w:val="006E640A"/>
    <w:rsid w:val="006E6487"/>
    <w:rsid w:val="006E7181"/>
    <w:rsid w:val="006E7463"/>
    <w:rsid w:val="006E7873"/>
    <w:rsid w:val="006E7A80"/>
    <w:rsid w:val="006E7C84"/>
    <w:rsid w:val="006E7EB8"/>
    <w:rsid w:val="006F07E2"/>
    <w:rsid w:val="006F09B3"/>
    <w:rsid w:val="006F0A85"/>
    <w:rsid w:val="006F0AFC"/>
    <w:rsid w:val="006F0D0B"/>
    <w:rsid w:val="006F11C5"/>
    <w:rsid w:val="006F1551"/>
    <w:rsid w:val="006F15E9"/>
    <w:rsid w:val="006F1609"/>
    <w:rsid w:val="006F1698"/>
    <w:rsid w:val="006F17D3"/>
    <w:rsid w:val="006F184D"/>
    <w:rsid w:val="006F18C4"/>
    <w:rsid w:val="006F19C6"/>
    <w:rsid w:val="006F1B56"/>
    <w:rsid w:val="006F1CE1"/>
    <w:rsid w:val="006F1CED"/>
    <w:rsid w:val="006F1D9A"/>
    <w:rsid w:val="006F20FC"/>
    <w:rsid w:val="006F21E7"/>
    <w:rsid w:val="006F252D"/>
    <w:rsid w:val="006F25F6"/>
    <w:rsid w:val="006F27F0"/>
    <w:rsid w:val="006F2B37"/>
    <w:rsid w:val="006F2D46"/>
    <w:rsid w:val="006F2E79"/>
    <w:rsid w:val="006F2F96"/>
    <w:rsid w:val="006F2FD7"/>
    <w:rsid w:val="006F2FD9"/>
    <w:rsid w:val="006F3002"/>
    <w:rsid w:val="006F30A8"/>
    <w:rsid w:val="006F30D1"/>
    <w:rsid w:val="006F323E"/>
    <w:rsid w:val="006F347C"/>
    <w:rsid w:val="006F3864"/>
    <w:rsid w:val="006F3A96"/>
    <w:rsid w:val="006F3B2A"/>
    <w:rsid w:val="006F3B7F"/>
    <w:rsid w:val="006F3EFF"/>
    <w:rsid w:val="006F3F24"/>
    <w:rsid w:val="006F3F3D"/>
    <w:rsid w:val="006F493E"/>
    <w:rsid w:val="006F5051"/>
    <w:rsid w:val="006F508C"/>
    <w:rsid w:val="006F519A"/>
    <w:rsid w:val="006F51F3"/>
    <w:rsid w:val="006F526E"/>
    <w:rsid w:val="006F538A"/>
    <w:rsid w:val="006F53B7"/>
    <w:rsid w:val="006F553E"/>
    <w:rsid w:val="006F5638"/>
    <w:rsid w:val="006F57EA"/>
    <w:rsid w:val="006F589F"/>
    <w:rsid w:val="006F58C4"/>
    <w:rsid w:val="006F5A49"/>
    <w:rsid w:val="006F5B6B"/>
    <w:rsid w:val="006F5D8D"/>
    <w:rsid w:val="006F5EAC"/>
    <w:rsid w:val="006F610D"/>
    <w:rsid w:val="006F6131"/>
    <w:rsid w:val="006F615A"/>
    <w:rsid w:val="006F62C2"/>
    <w:rsid w:val="006F6449"/>
    <w:rsid w:val="006F6636"/>
    <w:rsid w:val="006F6771"/>
    <w:rsid w:val="006F69EC"/>
    <w:rsid w:val="006F6EF2"/>
    <w:rsid w:val="006F7563"/>
    <w:rsid w:val="006F766F"/>
    <w:rsid w:val="006F7A41"/>
    <w:rsid w:val="006F7CDE"/>
    <w:rsid w:val="006F7D13"/>
    <w:rsid w:val="007000D4"/>
    <w:rsid w:val="007001F5"/>
    <w:rsid w:val="007006C4"/>
    <w:rsid w:val="0070085F"/>
    <w:rsid w:val="00700A1A"/>
    <w:rsid w:val="00700D09"/>
    <w:rsid w:val="00701230"/>
    <w:rsid w:val="007015C9"/>
    <w:rsid w:val="007015ED"/>
    <w:rsid w:val="00701784"/>
    <w:rsid w:val="00702030"/>
    <w:rsid w:val="0070220E"/>
    <w:rsid w:val="00702638"/>
    <w:rsid w:val="00702F1A"/>
    <w:rsid w:val="0070301A"/>
    <w:rsid w:val="0070339B"/>
    <w:rsid w:val="00703436"/>
    <w:rsid w:val="0070345A"/>
    <w:rsid w:val="0070352E"/>
    <w:rsid w:val="007035CE"/>
    <w:rsid w:val="00703ABD"/>
    <w:rsid w:val="00703BF7"/>
    <w:rsid w:val="00703CF8"/>
    <w:rsid w:val="00703DE2"/>
    <w:rsid w:val="00703E66"/>
    <w:rsid w:val="00703FE5"/>
    <w:rsid w:val="00704132"/>
    <w:rsid w:val="0070435B"/>
    <w:rsid w:val="007043FC"/>
    <w:rsid w:val="00704425"/>
    <w:rsid w:val="00704641"/>
    <w:rsid w:val="00704AF0"/>
    <w:rsid w:val="00704CC1"/>
    <w:rsid w:val="00704DCA"/>
    <w:rsid w:val="00704EF2"/>
    <w:rsid w:val="00704F01"/>
    <w:rsid w:val="007050CA"/>
    <w:rsid w:val="0070516C"/>
    <w:rsid w:val="00705232"/>
    <w:rsid w:val="007052BB"/>
    <w:rsid w:val="007052D0"/>
    <w:rsid w:val="0070552A"/>
    <w:rsid w:val="00705825"/>
    <w:rsid w:val="00705926"/>
    <w:rsid w:val="00705CFB"/>
    <w:rsid w:val="00705D39"/>
    <w:rsid w:val="00705DB0"/>
    <w:rsid w:val="00705E5B"/>
    <w:rsid w:val="0070617B"/>
    <w:rsid w:val="007061A9"/>
    <w:rsid w:val="00706358"/>
    <w:rsid w:val="00706375"/>
    <w:rsid w:val="007065AA"/>
    <w:rsid w:val="00706646"/>
    <w:rsid w:val="007067B9"/>
    <w:rsid w:val="007068D2"/>
    <w:rsid w:val="00706994"/>
    <w:rsid w:val="00706BA7"/>
    <w:rsid w:val="00706D01"/>
    <w:rsid w:val="007073B9"/>
    <w:rsid w:val="00707610"/>
    <w:rsid w:val="007076AF"/>
    <w:rsid w:val="007076DE"/>
    <w:rsid w:val="007078D5"/>
    <w:rsid w:val="00707956"/>
    <w:rsid w:val="007079A5"/>
    <w:rsid w:val="00707EF6"/>
    <w:rsid w:val="00710083"/>
    <w:rsid w:val="007101E9"/>
    <w:rsid w:val="00710523"/>
    <w:rsid w:val="00710D65"/>
    <w:rsid w:val="00710FFD"/>
    <w:rsid w:val="007110BB"/>
    <w:rsid w:val="007113BF"/>
    <w:rsid w:val="00711410"/>
    <w:rsid w:val="00711539"/>
    <w:rsid w:val="00711663"/>
    <w:rsid w:val="0071167F"/>
    <w:rsid w:val="00711788"/>
    <w:rsid w:val="0071190D"/>
    <w:rsid w:val="00711EFB"/>
    <w:rsid w:val="0071207A"/>
    <w:rsid w:val="0071233D"/>
    <w:rsid w:val="007123BA"/>
    <w:rsid w:val="0071242D"/>
    <w:rsid w:val="00712627"/>
    <w:rsid w:val="00712A05"/>
    <w:rsid w:val="00712C11"/>
    <w:rsid w:val="00712EB5"/>
    <w:rsid w:val="007135FC"/>
    <w:rsid w:val="0071363D"/>
    <w:rsid w:val="00713805"/>
    <w:rsid w:val="00713920"/>
    <w:rsid w:val="007139CF"/>
    <w:rsid w:val="00713C71"/>
    <w:rsid w:val="00714463"/>
    <w:rsid w:val="00714CB0"/>
    <w:rsid w:val="0071504D"/>
    <w:rsid w:val="00715532"/>
    <w:rsid w:val="00715711"/>
    <w:rsid w:val="00715A76"/>
    <w:rsid w:val="00715B09"/>
    <w:rsid w:val="00715F10"/>
    <w:rsid w:val="00716003"/>
    <w:rsid w:val="00716320"/>
    <w:rsid w:val="00716366"/>
    <w:rsid w:val="007164EC"/>
    <w:rsid w:val="0071651E"/>
    <w:rsid w:val="007168B8"/>
    <w:rsid w:val="007168C8"/>
    <w:rsid w:val="00716B60"/>
    <w:rsid w:val="00716F4F"/>
    <w:rsid w:val="0071703C"/>
    <w:rsid w:val="007172A4"/>
    <w:rsid w:val="007172B2"/>
    <w:rsid w:val="00717331"/>
    <w:rsid w:val="00717A5E"/>
    <w:rsid w:val="00717A65"/>
    <w:rsid w:val="00717ED9"/>
    <w:rsid w:val="00717F68"/>
    <w:rsid w:val="007203A5"/>
    <w:rsid w:val="007203E3"/>
    <w:rsid w:val="0072088F"/>
    <w:rsid w:val="00720B2F"/>
    <w:rsid w:val="00720D15"/>
    <w:rsid w:val="00720E20"/>
    <w:rsid w:val="00720EB3"/>
    <w:rsid w:val="00720F77"/>
    <w:rsid w:val="007210E4"/>
    <w:rsid w:val="00721358"/>
    <w:rsid w:val="00721418"/>
    <w:rsid w:val="00721583"/>
    <w:rsid w:val="00721586"/>
    <w:rsid w:val="00721E13"/>
    <w:rsid w:val="00722264"/>
    <w:rsid w:val="00722468"/>
    <w:rsid w:val="007225C2"/>
    <w:rsid w:val="007229E5"/>
    <w:rsid w:val="00722AB3"/>
    <w:rsid w:val="00722AC5"/>
    <w:rsid w:val="0072301A"/>
    <w:rsid w:val="0072325E"/>
    <w:rsid w:val="00723294"/>
    <w:rsid w:val="00723352"/>
    <w:rsid w:val="00723434"/>
    <w:rsid w:val="007235D7"/>
    <w:rsid w:val="007236A6"/>
    <w:rsid w:val="007238C3"/>
    <w:rsid w:val="00723AC3"/>
    <w:rsid w:val="00723D45"/>
    <w:rsid w:val="00723F0B"/>
    <w:rsid w:val="0072419D"/>
    <w:rsid w:val="0072451A"/>
    <w:rsid w:val="0072464F"/>
    <w:rsid w:val="0072471F"/>
    <w:rsid w:val="007249A1"/>
    <w:rsid w:val="007249FE"/>
    <w:rsid w:val="00724F6C"/>
    <w:rsid w:val="00725209"/>
    <w:rsid w:val="00725630"/>
    <w:rsid w:val="00725669"/>
    <w:rsid w:val="0072581E"/>
    <w:rsid w:val="00725AAA"/>
    <w:rsid w:val="00725C4C"/>
    <w:rsid w:val="00725C80"/>
    <w:rsid w:val="00725EE5"/>
    <w:rsid w:val="00725FFC"/>
    <w:rsid w:val="00726071"/>
    <w:rsid w:val="00726247"/>
    <w:rsid w:val="00726562"/>
    <w:rsid w:val="00726571"/>
    <w:rsid w:val="0072667F"/>
    <w:rsid w:val="00726BCD"/>
    <w:rsid w:val="00726E21"/>
    <w:rsid w:val="0072711C"/>
    <w:rsid w:val="007272B5"/>
    <w:rsid w:val="007272BA"/>
    <w:rsid w:val="00727419"/>
    <w:rsid w:val="0072768B"/>
    <w:rsid w:val="0072779F"/>
    <w:rsid w:val="007278C8"/>
    <w:rsid w:val="00727B50"/>
    <w:rsid w:val="00727F2F"/>
    <w:rsid w:val="0073029E"/>
    <w:rsid w:val="007304A3"/>
    <w:rsid w:val="00730525"/>
    <w:rsid w:val="0073065B"/>
    <w:rsid w:val="00730701"/>
    <w:rsid w:val="007307C6"/>
    <w:rsid w:val="00730BDC"/>
    <w:rsid w:val="00730E19"/>
    <w:rsid w:val="00730F4A"/>
    <w:rsid w:val="007312D5"/>
    <w:rsid w:val="00731729"/>
    <w:rsid w:val="007318E0"/>
    <w:rsid w:val="00731951"/>
    <w:rsid w:val="00731A0C"/>
    <w:rsid w:val="007320F0"/>
    <w:rsid w:val="00732380"/>
    <w:rsid w:val="007323AA"/>
    <w:rsid w:val="00732A0F"/>
    <w:rsid w:val="00732A29"/>
    <w:rsid w:val="00732B00"/>
    <w:rsid w:val="00732C4D"/>
    <w:rsid w:val="00732D7E"/>
    <w:rsid w:val="00732DD9"/>
    <w:rsid w:val="00732E9B"/>
    <w:rsid w:val="00732FF4"/>
    <w:rsid w:val="00733632"/>
    <w:rsid w:val="00733816"/>
    <w:rsid w:val="00733878"/>
    <w:rsid w:val="007338E7"/>
    <w:rsid w:val="00733A1E"/>
    <w:rsid w:val="00733D82"/>
    <w:rsid w:val="0073411A"/>
    <w:rsid w:val="0073414A"/>
    <w:rsid w:val="0073425F"/>
    <w:rsid w:val="007343CF"/>
    <w:rsid w:val="00734789"/>
    <w:rsid w:val="007348C2"/>
    <w:rsid w:val="00734A55"/>
    <w:rsid w:val="00734D5F"/>
    <w:rsid w:val="00734D73"/>
    <w:rsid w:val="00734DC3"/>
    <w:rsid w:val="00734E6F"/>
    <w:rsid w:val="007351CB"/>
    <w:rsid w:val="007352B2"/>
    <w:rsid w:val="007354F8"/>
    <w:rsid w:val="00735540"/>
    <w:rsid w:val="0073564B"/>
    <w:rsid w:val="007357B7"/>
    <w:rsid w:val="00735809"/>
    <w:rsid w:val="00735985"/>
    <w:rsid w:val="00735B37"/>
    <w:rsid w:val="00735E44"/>
    <w:rsid w:val="00736189"/>
    <w:rsid w:val="00736216"/>
    <w:rsid w:val="00736492"/>
    <w:rsid w:val="00736647"/>
    <w:rsid w:val="007366BC"/>
    <w:rsid w:val="0073676A"/>
    <w:rsid w:val="00736BEE"/>
    <w:rsid w:val="00736F9D"/>
    <w:rsid w:val="00736FF5"/>
    <w:rsid w:val="00737294"/>
    <w:rsid w:val="0073731D"/>
    <w:rsid w:val="00737734"/>
    <w:rsid w:val="00737AD2"/>
    <w:rsid w:val="00737AEA"/>
    <w:rsid w:val="00737BC2"/>
    <w:rsid w:val="00737F1D"/>
    <w:rsid w:val="007401C4"/>
    <w:rsid w:val="007401E3"/>
    <w:rsid w:val="007403DB"/>
    <w:rsid w:val="00740763"/>
    <w:rsid w:val="00740BAE"/>
    <w:rsid w:val="00740C2E"/>
    <w:rsid w:val="00740D85"/>
    <w:rsid w:val="007410D3"/>
    <w:rsid w:val="00741166"/>
    <w:rsid w:val="007412DC"/>
    <w:rsid w:val="007419AB"/>
    <w:rsid w:val="00741A6C"/>
    <w:rsid w:val="00742863"/>
    <w:rsid w:val="00742CA5"/>
    <w:rsid w:val="00742DAF"/>
    <w:rsid w:val="00742E48"/>
    <w:rsid w:val="0074311E"/>
    <w:rsid w:val="007438EA"/>
    <w:rsid w:val="00743A3F"/>
    <w:rsid w:val="00743AC4"/>
    <w:rsid w:val="00743C9C"/>
    <w:rsid w:val="0074401C"/>
    <w:rsid w:val="0074484C"/>
    <w:rsid w:val="00744A45"/>
    <w:rsid w:val="00744AF4"/>
    <w:rsid w:val="00744F5A"/>
    <w:rsid w:val="00744F6E"/>
    <w:rsid w:val="0074527F"/>
    <w:rsid w:val="0074530B"/>
    <w:rsid w:val="00745B85"/>
    <w:rsid w:val="00745BD0"/>
    <w:rsid w:val="00745D9D"/>
    <w:rsid w:val="0074622A"/>
    <w:rsid w:val="00746309"/>
    <w:rsid w:val="00746504"/>
    <w:rsid w:val="00746556"/>
    <w:rsid w:val="0074672A"/>
    <w:rsid w:val="00746818"/>
    <w:rsid w:val="00746CAC"/>
    <w:rsid w:val="00746E2C"/>
    <w:rsid w:val="00746FCB"/>
    <w:rsid w:val="00747651"/>
    <w:rsid w:val="00747830"/>
    <w:rsid w:val="00747AB0"/>
    <w:rsid w:val="00747BFC"/>
    <w:rsid w:val="00747F23"/>
    <w:rsid w:val="007501CC"/>
    <w:rsid w:val="00750382"/>
    <w:rsid w:val="00750540"/>
    <w:rsid w:val="00750702"/>
    <w:rsid w:val="007508F7"/>
    <w:rsid w:val="00750999"/>
    <w:rsid w:val="00750A1F"/>
    <w:rsid w:val="00750A24"/>
    <w:rsid w:val="00750A3F"/>
    <w:rsid w:val="00750CE3"/>
    <w:rsid w:val="00750DBB"/>
    <w:rsid w:val="00750FF3"/>
    <w:rsid w:val="007513E4"/>
    <w:rsid w:val="00751570"/>
    <w:rsid w:val="007516F5"/>
    <w:rsid w:val="0075174A"/>
    <w:rsid w:val="0075177B"/>
    <w:rsid w:val="007519C6"/>
    <w:rsid w:val="00751D41"/>
    <w:rsid w:val="00751F74"/>
    <w:rsid w:val="00751F97"/>
    <w:rsid w:val="007521B3"/>
    <w:rsid w:val="00752418"/>
    <w:rsid w:val="007525A3"/>
    <w:rsid w:val="00752A0D"/>
    <w:rsid w:val="00752A78"/>
    <w:rsid w:val="0075302F"/>
    <w:rsid w:val="0075309A"/>
    <w:rsid w:val="00753920"/>
    <w:rsid w:val="007539A7"/>
    <w:rsid w:val="00753CE5"/>
    <w:rsid w:val="0075407F"/>
    <w:rsid w:val="00754350"/>
    <w:rsid w:val="007546A0"/>
    <w:rsid w:val="0075474D"/>
    <w:rsid w:val="00754801"/>
    <w:rsid w:val="00754AB4"/>
    <w:rsid w:val="00754FC0"/>
    <w:rsid w:val="007551D4"/>
    <w:rsid w:val="00755AF4"/>
    <w:rsid w:val="00755C46"/>
    <w:rsid w:val="00755C65"/>
    <w:rsid w:val="00755CC8"/>
    <w:rsid w:val="00755CF7"/>
    <w:rsid w:val="007560E6"/>
    <w:rsid w:val="00756349"/>
    <w:rsid w:val="007564D3"/>
    <w:rsid w:val="00756504"/>
    <w:rsid w:val="0075651C"/>
    <w:rsid w:val="00756534"/>
    <w:rsid w:val="00756F6A"/>
    <w:rsid w:val="007570DD"/>
    <w:rsid w:val="007571AF"/>
    <w:rsid w:val="00757611"/>
    <w:rsid w:val="00757632"/>
    <w:rsid w:val="00757659"/>
    <w:rsid w:val="007578AF"/>
    <w:rsid w:val="007578D5"/>
    <w:rsid w:val="007579DD"/>
    <w:rsid w:val="00757E17"/>
    <w:rsid w:val="007601B3"/>
    <w:rsid w:val="00760202"/>
    <w:rsid w:val="007605A0"/>
    <w:rsid w:val="00760A08"/>
    <w:rsid w:val="00760A3C"/>
    <w:rsid w:val="00760B93"/>
    <w:rsid w:val="00760E45"/>
    <w:rsid w:val="00760EF2"/>
    <w:rsid w:val="00761556"/>
    <w:rsid w:val="007617B3"/>
    <w:rsid w:val="00761997"/>
    <w:rsid w:val="00761BD3"/>
    <w:rsid w:val="00762001"/>
    <w:rsid w:val="007620A8"/>
    <w:rsid w:val="00762191"/>
    <w:rsid w:val="007621D6"/>
    <w:rsid w:val="007624A8"/>
    <w:rsid w:val="00762847"/>
    <w:rsid w:val="00762853"/>
    <w:rsid w:val="00762B08"/>
    <w:rsid w:val="00762C08"/>
    <w:rsid w:val="00763196"/>
    <w:rsid w:val="00763493"/>
    <w:rsid w:val="00763661"/>
    <w:rsid w:val="00763A9C"/>
    <w:rsid w:val="00763B3C"/>
    <w:rsid w:val="00763E75"/>
    <w:rsid w:val="00763FB6"/>
    <w:rsid w:val="00764392"/>
    <w:rsid w:val="007643E8"/>
    <w:rsid w:val="00764658"/>
    <w:rsid w:val="007649E9"/>
    <w:rsid w:val="00764B72"/>
    <w:rsid w:val="00765577"/>
    <w:rsid w:val="00765A2C"/>
    <w:rsid w:val="00765D5C"/>
    <w:rsid w:val="00765DCC"/>
    <w:rsid w:val="0076649A"/>
    <w:rsid w:val="007668FE"/>
    <w:rsid w:val="00766A27"/>
    <w:rsid w:val="00766A76"/>
    <w:rsid w:val="00766D29"/>
    <w:rsid w:val="00766FE8"/>
    <w:rsid w:val="00767242"/>
    <w:rsid w:val="0076726E"/>
    <w:rsid w:val="0076734A"/>
    <w:rsid w:val="00767430"/>
    <w:rsid w:val="00767BBD"/>
    <w:rsid w:val="00767D0E"/>
    <w:rsid w:val="00767EE5"/>
    <w:rsid w:val="00767EEF"/>
    <w:rsid w:val="00770039"/>
    <w:rsid w:val="0077008A"/>
    <w:rsid w:val="007700A8"/>
    <w:rsid w:val="007701F7"/>
    <w:rsid w:val="0077022B"/>
    <w:rsid w:val="007705A9"/>
    <w:rsid w:val="007709A9"/>
    <w:rsid w:val="00770A13"/>
    <w:rsid w:val="00770C0D"/>
    <w:rsid w:val="007710F7"/>
    <w:rsid w:val="007712D7"/>
    <w:rsid w:val="00771553"/>
    <w:rsid w:val="00771B7F"/>
    <w:rsid w:val="00771BB9"/>
    <w:rsid w:val="00771C85"/>
    <w:rsid w:val="00771CD5"/>
    <w:rsid w:val="00771EAE"/>
    <w:rsid w:val="007722A2"/>
    <w:rsid w:val="007728D3"/>
    <w:rsid w:val="00772926"/>
    <w:rsid w:val="00772A67"/>
    <w:rsid w:val="00772D50"/>
    <w:rsid w:val="00772E17"/>
    <w:rsid w:val="0077316F"/>
    <w:rsid w:val="007733E9"/>
    <w:rsid w:val="0077380B"/>
    <w:rsid w:val="00773973"/>
    <w:rsid w:val="00773A12"/>
    <w:rsid w:val="00773EDE"/>
    <w:rsid w:val="00773FD2"/>
    <w:rsid w:val="00774060"/>
    <w:rsid w:val="0077437B"/>
    <w:rsid w:val="00774390"/>
    <w:rsid w:val="0077443D"/>
    <w:rsid w:val="00774693"/>
    <w:rsid w:val="0077470E"/>
    <w:rsid w:val="00774842"/>
    <w:rsid w:val="007748F1"/>
    <w:rsid w:val="007748F4"/>
    <w:rsid w:val="00774C78"/>
    <w:rsid w:val="00774F82"/>
    <w:rsid w:val="0077503B"/>
    <w:rsid w:val="0077511E"/>
    <w:rsid w:val="007751C0"/>
    <w:rsid w:val="00775271"/>
    <w:rsid w:val="007757D7"/>
    <w:rsid w:val="00775B15"/>
    <w:rsid w:val="00775CB4"/>
    <w:rsid w:val="007763DF"/>
    <w:rsid w:val="0077679D"/>
    <w:rsid w:val="007769AF"/>
    <w:rsid w:val="00776B7C"/>
    <w:rsid w:val="00776B87"/>
    <w:rsid w:val="00776F9D"/>
    <w:rsid w:val="007770AA"/>
    <w:rsid w:val="007770B1"/>
    <w:rsid w:val="007770B5"/>
    <w:rsid w:val="007774D5"/>
    <w:rsid w:val="0077754C"/>
    <w:rsid w:val="0077794D"/>
    <w:rsid w:val="00777A5C"/>
    <w:rsid w:val="00777B8F"/>
    <w:rsid w:val="00780000"/>
    <w:rsid w:val="0078001C"/>
    <w:rsid w:val="00780631"/>
    <w:rsid w:val="00780704"/>
    <w:rsid w:val="00780ACD"/>
    <w:rsid w:val="00780E10"/>
    <w:rsid w:val="007810CC"/>
    <w:rsid w:val="00781912"/>
    <w:rsid w:val="007819DF"/>
    <w:rsid w:val="00781B0F"/>
    <w:rsid w:val="00781F1C"/>
    <w:rsid w:val="007821C3"/>
    <w:rsid w:val="0078259A"/>
    <w:rsid w:val="007825BD"/>
    <w:rsid w:val="007825F0"/>
    <w:rsid w:val="007826A5"/>
    <w:rsid w:val="007828A7"/>
    <w:rsid w:val="00782DFC"/>
    <w:rsid w:val="00782E64"/>
    <w:rsid w:val="00782ECB"/>
    <w:rsid w:val="00782F8F"/>
    <w:rsid w:val="00782FDA"/>
    <w:rsid w:val="007832C7"/>
    <w:rsid w:val="00783337"/>
    <w:rsid w:val="0078349B"/>
    <w:rsid w:val="007834AA"/>
    <w:rsid w:val="007834D7"/>
    <w:rsid w:val="00783D89"/>
    <w:rsid w:val="00783F44"/>
    <w:rsid w:val="0078407A"/>
    <w:rsid w:val="0078431D"/>
    <w:rsid w:val="0078433D"/>
    <w:rsid w:val="00784553"/>
    <w:rsid w:val="00784657"/>
    <w:rsid w:val="0078466C"/>
    <w:rsid w:val="007852F2"/>
    <w:rsid w:val="00785642"/>
    <w:rsid w:val="00785652"/>
    <w:rsid w:val="007858B9"/>
    <w:rsid w:val="00785997"/>
    <w:rsid w:val="00785E27"/>
    <w:rsid w:val="00785E59"/>
    <w:rsid w:val="007865D8"/>
    <w:rsid w:val="00786877"/>
    <w:rsid w:val="007868D7"/>
    <w:rsid w:val="00786BFB"/>
    <w:rsid w:val="00787189"/>
    <w:rsid w:val="00787223"/>
    <w:rsid w:val="00787822"/>
    <w:rsid w:val="007878B9"/>
    <w:rsid w:val="00787B02"/>
    <w:rsid w:val="0079028F"/>
    <w:rsid w:val="00790A1B"/>
    <w:rsid w:val="00790B0F"/>
    <w:rsid w:val="00790B68"/>
    <w:rsid w:val="00790C6A"/>
    <w:rsid w:val="00790D68"/>
    <w:rsid w:val="00790E86"/>
    <w:rsid w:val="00790EE0"/>
    <w:rsid w:val="007919AF"/>
    <w:rsid w:val="007919B4"/>
    <w:rsid w:val="00791D85"/>
    <w:rsid w:val="00791DD2"/>
    <w:rsid w:val="00791FBF"/>
    <w:rsid w:val="0079200A"/>
    <w:rsid w:val="007920AB"/>
    <w:rsid w:val="0079224F"/>
    <w:rsid w:val="007924CE"/>
    <w:rsid w:val="00792547"/>
    <w:rsid w:val="00792675"/>
    <w:rsid w:val="0079268D"/>
    <w:rsid w:val="00792776"/>
    <w:rsid w:val="007928FD"/>
    <w:rsid w:val="00792C83"/>
    <w:rsid w:val="00792F26"/>
    <w:rsid w:val="007932F4"/>
    <w:rsid w:val="0079343D"/>
    <w:rsid w:val="0079343E"/>
    <w:rsid w:val="007934D4"/>
    <w:rsid w:val="00793539"/>
    <w:rsid w:val="0079361B"/>
    <w:rsid w:val="00793B4F"/>
    <w:rsid w:val="007941CD"/>
    <w:rsid w:val="0079485D"/>
    <w:rsid w:val="007949D1"/>
    <w:rsid w:val="00794D5B"/>
    <w:rsid w:val="00794D9B"/>
    <w:rsid w:val="00795213"/>
    <w:rsid w:val="00795801"/>
    <w:rsid w:val="00795D9C"/>
    <w:rsid w:val="00795F23"/>
    <w:rsid w:val="00795F80"/>
    <w:rsid w:val="007960F5"/>
    <w:rsid w:val="0079634F"/>
    <w:rsid w:val="0079636E"/>
    <w:rsid w:val="00796711"/>
    <w:rsid w:val="00796832"/>
    <w:rsid w:val="0079686E"/>
    <w:rsid w:val="0079697A"/>
    <w:rsid w:val="00796AF0"/>
    <w:rsid w:val="00796CE9"/>
    <w:rsid w:val="0079717C"/>
    <w:rsid w:val="007973C4"/>
    <w:rsid w:val="00797782"/>
    <w:rsid w:val="007977BF"/>
    <w:rsid w:val="00797866"/>
    <w:rsid w:val="00797B11"/>
    <w:rsid w:val="00797C49"/>
    <w:rsid w:val="007A01A2"/>
    <w:rsid w:val="007A0210"/>
    <w:rsid w:val="007A03D6"/>
    <w:rsid w:val="007A086C"/>
    <w:rsid w:val="007A0929"/>
    <w:rsid w:val="007A0B6D"/>
    <w:rsid w:val="007A0DF2"/>
    <w:rsid w:val="007A1096"/>
    <w:rsid w:val="007A153F"/>
    <w:rsid w:val="007A1B91"/>
    <w:rsid w:val="007A1D30"/>
    <w:rsid w:val="007A1D90"/>
    <w:rsid w:val="007A1FF7"/>
    <w:rsid w:val="007A2329"/>
    <w:rsid w:val="007A2480"/>
    <w:rsid w:val="007A28BD"/>
    <w:rsid w:val="007A29CF"/>
    <w:rsid w:val="007A342F"/>
    <w:rsid w:val="007A34A7"/>
    <w:rsid w:val="007A3A3A"/>
    <w:rsid w:val="007A3E96"/>
    <w:rsid w:val="007A3E9A"/>
    <w:rsid w:val="007A3F63"/>
    <w:rsid w:val="007A3F88"/>
    <w:rsid w:val="007A4011"/>
    <w:rsid w:val="007A44A9"/>
    <w:rsid w:val="007A46A0"/>
    <w:rsid w:val="007A48F5"/>
    <w:rsid w:val="007A4A95"/>
    <w:rsid w:val="007A4B35"/>
    <w:rsid w:val="007A501C"/>
    <w:rsid w:val="007A509C"/>
    <w:rsid w:val="007A5267"/>
    <w:rsid w:val="007A5751"/>
    <w:rsid w:val="007A57CC"/>
    <w:rsid w:val="007A588F"/>
    <w:rsid w:val="007A591E"/>
    <w:rsid w:val="007A61F2"/>
    <w:rsid w:val="007A6367"/>
    <w:rsid w:val="007A64A0"/>
    <w:rsid w:val="007A6544"/>
    <w:rsid w:val="007A6576"/>
    <w:rsid w:val="007A69D4"/>
    <w:rsid w:val="007A6A37"/>
    <w:rsid w:val="007A6C4B"/>
    <w:rsid w:val="007A6ED1"/>
    <w:rsid w:val="007A72BE"/>
    <w:rsid w:val="007A73D1"/>
    <w:rsid w:val="007A774E"/>
    <w:rsid w:val="007A7851"/>
    <w:rsid w:val="007A7AC6"/>
    <w:rsid w:val="007A7B0E"/>
    <w:rsid w:val="007A7E02"/>
    <w:rsid w:val="007A7EBE"/>
    <w:rsid w:val="007A7EF5"/>
    <w:rsid w:val="007B02F0"/>
    <w:rsid w:val="007B03B1"/>
    <w:rsid w:val="007B076C"/>
    <w:rsid w:val="007B0778"/>
    <w:rsid w:val="007B0814"/>
    <w:rsid w:val="007B08F0"/>
    <w:rsid w:val="007B09AA"/>
    <w:rsid w:val="007B0AFC"/>
    <w:rsid w:val="007B161B"/>
    <w:rsid w:val="007B169C"/>
    <w:rsid w:val="007B1A76"/>
    <w:rsid w:val="007B1B48"/>
    <w:rsid w:val="007B25A6"/>
    <w:rsid w:val="007B2CEB"/>
    <w:rsid w:val="007B34D6"/>
    <w:rsid w:val="007B34EF"/>
    <w:rsid w:val="007B362A"/>
    <w:rsid w:val="007B36AE"/>
    <w:rsid w:val="007B36ED"/>
    <w:rsid w:val="007B383A"/>
    <w:rsid w:val="007B3FAA"/>
    <w:rsid w:val="007B404B"/>
    <w:rsid w:val="007B4478"/>
    <w:rsid w:val="007B4A45"/>
    <w:rsid w:val="007B4B0F"/>
    <w:rsid w:val="007B4DC5"/>
    <w:rsid w:val="007B4F02"/>
    <w:rsid w:val="007B506F"/>
    <w:rsid w:val="007B513E"/>
    <w:rsid w:val="007B5319"/>
    <w:rsid w:val="007B545A"/>
    <w:rsid w:val="007B55BE"/>
    <w:rsid w:val="007B5666"/>
    <w:rsid w:val="007B5A0E"/>
    <w:rsid w:val="007B5BC1"/>
    <w:rsid w:val="007B5C73"/>
    <w:rsid w:val="007B5EEF"/>
    <w:rsid w:val="007B5FA5"/>
    <w:rsid w:val="007B6176"/>
    <w:rsid w:val="007B617D"/>
    <w:rsid w:val="007B636D"/>
    <w:rsid w:val="007B6581"/>
    <w:rsid w:val="007B6661"/>
    <w:rsid w:val="007B6892"/>
    <w:rsid w:val="007B6894"/>
    <w:rsid w:val="007B6940"/>
    <w:rsid w:val="007B6B95"/>
    <w:rsid w:val="007B6DBD"/>
    <w:rsid w:val="007B6E1F"/>
    <w:rsid w:val="007B6F77"/>
    <w:rsid w:val="007B6FA0"/>
    <w:rsid w:val="007B6FA9"/>
    <w:rsid w:val="007B7024"/>
    <w:rsid w:val="007B76BE"/>
    <w:rsid w:val="007B77AB"/>
    <w:rsid w:val="007B7B1F"/>
    <w:rsid w:val="007B7D0A"/>
    <w:rsid w:val="007B7FE7"/>
    <w:rsid w:val="007C03C0"/>
    <w:rsid w:val="007C0541"/>
    <w:rsid w:val="007C0AF1"/>
    <w:rsid w:val="007C0BDC"/>
    <w:rsid w:val="007C0E03"/>
    <w:rsid w:val="007C0F40"/>
    <w:rsid w:val="007C110D"/>
    <w:rsid w:val="007C126E"/>
    <w:rsid w:val="007C1335"/>
    <w:rsid w:val="007C15D2"/>
    <w:rsid w:val="007C1623"/>
    <w:rsid w:val="007C19BF"/>
    <w:rsid w:val="007C1E64"/>
    <w:rsid w:val="007C1F0E"/>
    <w:rsid w:val="007C2522"/>
    <w:rsid w:val="007C25BE"/>
    <w:rsid w:val="007C2838"/>
    <w:rsid w:val="007C2B12"/>
    <w:rsid w:val="007C2B7F"/>
    <w:rsid w:val="007C3166"/>
    <w:rsid w:val="007C3406"/>
    <w:rsid w:val="007C3500"/>
    <w:rsid w:val="007C3857"/>
    <w:rsid w:val="007C3EA5"/>
    <w:rsid w:val="007C40AE"/>
    <w:rsid w:val="007C4189"/>
    <w:rsid w:val="007C42ED"/>
    <w:rsid w:val="007C431B"/>
    <w:rsid w:val="007C4528"/>
    <w:rsid w:val="007C4545"/>
    <w:rsid w:val="007C46E4"/>
    <w:rsid w:val="007C509A"/>
    <w:rsid w:val="007C52D4"/>
    <w:rsid w:val="007C537F"/>
    <w:rsid w:val="007C540B"/>
    <w:rsid w:val="007C5EF9"/>
    <w:rsid w:val="007C5F86"/>
    <w:rsid w:val="007C63B8"/>
    <w:rsid w:val="007C6ADC"/>
    <w:rsid w:val="007C7137"/>
    <w:rsid w:val="007C7965"/>
    <w:rsid w:val="007C7A9A"/>
    <w:rsid w:val="007C7BCC"/>
    <w:rsid w:val="007D01C6"/>
    <w:rsid w:val="007D0201"/>
    <w:rsid w:val="007D0870"/>
    <w:rsid w:val="007D0945"/>
    <w:rsid w:val="007D0B49"/>
    <w:rsid w:val="007D0F93"/>
    <w:rsid w:val="007D0FAE"/>
    <w:rsid w:val="007D10AB"/>
    <w:rsid w:val="007D1323"/>
    <w:rsid w:val="007D1587"/>
    <w:rsid w:val="007D1853"/>
    <w:rsid w:val="007D187F"/>
    <w:rsid w:val="007D1BBB"/>
    <w:rsid w:val="007D1CFC"/>
    <w:rsid w:val="007D1DD9"/>
    <w:rsid w:val="007D1F08"/>
    <w:rsid w:val="007D24CC"/>
    <w:rsid w:val="007D2C2B"/>
    <w:rsid w:val="007D30FB"/>
    <w:rsid w:val="007D3100"/>
    <w:rsid w:val="007D3779"/>
    <w:rsid w:val="007D3AB8"/>
    <w:rsid w:val="007D3BFF"/>
    <w:rsid w:val="007D3E2D"/>
    <w:rsid w:val="007D3E6D"/>
    <w:rsid w:val="007D4204"/>
    <w:rsid w:val="007D4329"/>
    <w:rsid w:val="007D4418"/>
    <w:rsid w:val="007D45CB"/>
    <w:rsid w:val="007D48BF"/>
    <w:rsid w:val="007D4DE8"/>
    <w:rsid w:val="007D4E39"/>
    <w:rsid w:val="007D4F6D"/>
    <w:rsid w:val="007D4FBE"/>
    <w:rsid w:val="007D5069"/>
    <w:rsid w:val="007D514C"/>
    <w:rsid w:val="007D529D"/>
    <w:rsid w:val="007D5363"/>
    <w:rsid w:val="007D5520"/>
    <w:rsid w:val="007D57FA"/>
    <w:rsid w:val="007D5B99"/>
    <w:rsid w:val="007D5F37"/>
    <w:rsid w:val="007D66A6"/>
    <w:rsid w:val="007D6789"/>
    <w:rsid w:val="007D6918"/>
    <w:rsid w:val="007D6EF7"/>
    <w:rsid w:val="007D716A"/>
    <w:rsid w:val="007D732D"/>
    <w:rsid w:val="007D74B5"/>
    <w:rsid w:val="007D7C25"/>
    <w:rsid w:val="007D7FED"/>
    <w:rsid w:val="007E004C"/>
    <w:rsid w:val="007E0135"/>
    <w:rsid w:val="007E0910"/>
    <w:rsid w:val="007E09E1"/>
    <w:rsid w:val="007E0A73"/>
    <w:rsid w:val="007E0A8E"/>
    <w:rsid w:val="007E0EA4"/>
    <w:rsid w:val="007E0F19"/>
    <w:rsid w:val="007E0F87"/>
    <w:rsid w:val="007E123A"/>
    <w:rsid w:val="007E162F"/>
    <w:rsid w:val="007E1AD7"/>
    <w:rsid w:val="007E2157"/>
    <w:rsid w:val="007E2730"/>
    <w:rsid w:val="007E2DBB"/>
    <w:rsid w:val="007E30EC"/>
    <w:rsid w:val="007E3388"/>
    <w:rsid w:val="007E3EA7"/>
    <w:rsid w:val="007E3EDA"/>
    <w:rsid w:val="007E408E"/>
    <w:rsid w:val="007E4124"/>
    <w:rsid w:val="007E46A3"/>
    <w:rsid w:val="007E4A82"/>
    <w:rsid w:val="007E4B84"/>
    <w:rsid w:val="007E4C82"/>
    <w:rsid w:val="007E4F4B"/>
    <w:rsid w:val="007E4FED"/>
    <w:rsid w:val="007E50E5"/>
    <w:rsid w:val="007E5600"/>
    <w:rsid w:val="007E5AB0"/>
    <w:rsid w:val="007E5D9C"/>
    <w:rsid w:val="007E5E2C"/>
    <w:rsid w:val="007E5E4D"/>
    <w:rsid w:val="007E5F67"/>
    <w:rsid w:val="007E5F9A"/>
    <w:rsid w:val="007E5FDE"/>
    <w:rsid w:val="007E60F4"/>
    <w:rsid w:val="007E6CB9"/>
    <w:rsid w:val="007E6CEF"/>
    <w:rsid w:val="007E6D11"/>
    <w:rsid w:val="007E6E53"/>
    <w:rsid w:val="007E7A06"/>
    <w:rsid w:val="007E7BE4"/>
    <w:rsid w:val="007E7C8A"/>
    <w:rsid w:val="007E7F45"/>
    <w:rsid w:val="007E7FE5"/>
    <w:rsid w:val="007F00E3"/>
    <w:rsid w:val="007F01BB"/>
    <w:rsid w:val="007F02D0"/>
    <w:rsid w:val="007F05EE"/>
    <w:rsid w:val="007F0674"/>
    <w:rsid w:val="007F0693"/>
    <w:rsid w:val="007F075C"/>
    <w:rsid w:val="007F0B8A"/>
    <w:rsid w:val="007F0BD5"/>
    <w:rsid w:val="007F0F8F"/>
    <w:rsid w:val="007F10BF"/>
    <w:rsid w:val="007F1620"/>
    <w:rsid w:val="007F1771"/>
    <w:rsid w:val="007F18D8"/>
    <w:rsid w:val="007F1AA2"/>
    <w:rsid w:val="007F1AFC"/>
    <w:rsid w:val="007F1B6A"/>
    <w:rsid w:val="007F1EBE"/>
    <w:rsid w:val="007F205D"/>
    <w:rsid w:val="007F22E7"/>
    <w:rsid w:val="007F253B"/>
    <w:rsid w:val="007F2648"/>
    <w:rsid w:val="007F2654"/>
    <w:rsid w:val="007F2835"/>
    <w:rsid w:val="007F2843"/>
    <w:rsid w:val="007F29BA"/>
    <w:rsid w:val="007F2B08"/>
    <w:rsid w:val="007F2D7B"/>
    <w:rsid w:val="007F2F14"/>
    <w:rsid w:val="007F3059"/>
    <w:rsid w:val="007F325C"/>
    <w:rsid w:val="007F3298"/>
    <w:rsid w:val="007F3440"/>
    <w:rsid w:val="007F34DD"/>
    <w:rsid w:val="007F37BE"/>
    <w:rsid w:val="007F3A69"/>
    <w:rsid w:val="007F3BD3"/>
    <w:rsid w:val="007F3D48"/>
    <w:rsid w:val="007F3FFE"/>
    <w:rsid w:val="007F4226"/>
    <w:rsid w:val="007F4244"/>
    <w:rsid w:val="007F4308"/>
    <w:rsid w:val="007F46FB"/>
    <w:rsid w:val="007F495E"/>
    <w:rsid w:val="007F4B3B"/>
    <w:rsid w:val="007F5149"/>
    <w:rsid w:val="007F5957"/>
    <w:rsid w:val="007F5B79"/>
    <w:rsid w:val="007F5B88"/>
    <w:rsid w:val="007F5EB4"/>
    <w:rsid w:val="007F607B"/>
    <w:rsid w:val="007F623E"/>
    <w:rsid w:val="007F6589"/>
    <w:rsid w:val="007F6732"/>
    <w:rsid w:val="007F68E4"/>
    <w:rsid w:val="007F69F9"/>
    <w:rsid w:val="007F6C46"/>
    <w:rsid w:val="007F6CD0"/>
    <w:rsid w:val="007F704C"/>
    <w:rsid w:val="007F766C"/>
    <w:rsid w:val="007F7892"/>
    <w:rsid w:val="007F7BA9"/>
    <w:rsid w:val="007F7E43"/>
    <w:rsid w:val="007F7E8B"/>
    <w:rsid w:val="007F7F18"/>
    <w:rsid w:val="007F7FE7"/>
    <w:rsid w:val="00800027"/>
    <w:rsid w:val="00800586"/>
    <w:rsid w:val="00800942"/>
    <w:rsid w:val="00800D41"/>
    <w:rsid w:val="00800F35"/>
    <w:rsid w:val="00801518"/>
    <w:rsid w:val="008015C2"/>
    <w:rsid w:val="008018DC"/>
    <w:rsid w:val="00801AD0"/>
    <w:rsid w:val="0080227C"/>
    <w:rsid w:val="00802444"/>
    <w:rsid w:val="00802667"/>
    <w:rsid w:val="008026A2"/>
    <w:rsid w:val="008028D8"/>
    <w:rsid w:val="008031CA"/>
    <w:rsid w:val="008035C6"/>
    <w:rsid w:val="00803FFD"/>
    <w:rsid w:val="008046F8"/>
    <w:rsid w:val="008048F9"/>
    <w:rsid w:val="00804B1D"/>
    <w:rsid w:val="00804B38"/>
    <w:rsid w:val="00804CE6"/>
    <w:rsid w:val="008053FD"/>
    <w:rsid w:val="00805628"/>
    <w:rsid w:val="00805A2A"/>
    <w:rsid w:val="00805A4D"/>
    <w:rsid w:val="00805AB2"/>
    <w:rsid w:val="00805BED"/>
    <w:rsid w:val="00805DC2"/>
    <w:rsid w:val="00805DFD"/>
    <w:rsid w:val="008060EF"/>
    <w:rsid w:val="00806430"/>
    <w:rsid w:val="008064E2"/>
    <w:rsid w:val="00806547"/>
    <w:rsid w:val="00806644"/>
    <w:rsid w:val="00806986"/>
    <w:rsid w:val="00806AB7"/>
    <w:rsid w:val="00806C68"/>
    <w:rsid w:val="00806DC7"/>
    <w:rsid w:val="00806EE9"/>
    <w:rsid w:val="00807087"/>
    <w:rsid w:val="008070C5"/>
    <w:rsid w:val="008072D3"/>
    <w:rsid w:val="00807421"/>
    <w:rsid w:val="00807479"/>
    <w:rsid w:val="008075A3"/>
    <w:rsid w:val="00807600"/>
    <w:rsid w:val="00807637"/>
    <w:rsid w:val="008078F8"/>
    <w:rsid w:val="0080798B"/>
    <w:rsid w:val="00807A7A"/>
    <w:rsid w:val="00807BAB"/>
    <w:rsid w:val="00807EFD"/>
    <w:rsid w:val="00810067"/>
    <w:rsid w:val="008101BD"/>
    <w:rsid w:val="008102D6"/>
    <w:rsid w:val="0081035D"/>
    <w:rsid w:val="008103BA"/>
    <w:rsid w:val="008103C9"/>
    <w:rsid w:val="008105EB"/>
    <w:rsid w:val="008112DE"/>
    <w:rsid w:val="008112FB"/>
    <w:rsid w:val="00811328"/>
    <w:rsid w:val="00811506"/>
    <w:rsid w:val="0081181D"/>
    <w:rsid w:val="00811D5B"/>
    <w:rsid w:val="008122B7"/>
    <w:rsid w:val="00812337"/>
    <w:rsid w:val="0081290D"/>
    <w:rsid w:val="008129B7"/>
    <w:rsid w:val="00812A44"/>
    <w:rsid w:val="00812B13"/>
    <w:rsid w:val="0081301A"/>
    <w:rsid w:val="00813462"/>
    <w:rsid w:val="0081361D"/>
    <w:rsid w:val="00813707"/>
    <w:rsid w:val="00813747"/>
    <w:rsid w:val="00814295"/>
    <w:rsid w:val="0081450D"/>
    <w:rsid w:val="0081477B"/>
    <w:rsid w:val="00814968"/>
    <w:rsid w:val="00814FE9"/>
    <w:rsid w:val="00815094"/>
    <w:rsid w:val="00815160"/>
    <w:rsid w:val="0081517F"/>
    <w:rsid w:val="0081524C"/>
    <w:rsid w:val="008153B2"/>
    <w:rsid w:val="00815737"/>
    <w:rsid w:val="008157D2"/>
    <w:rsid w:val="00815A3D"/>
    <w:rsid w:val="00815D22"/>
    <w:rsid w:val="008165C8"/>
    <w:rsid w:val="0081683C"/>
    <w:rsid w:val="00816B89"/>
    <w:rsid w:val="00816CC5"/>
    <w:rsid w:val="00816D10"/>
    <w:rsid w:val="00816E33"/>
    <w:rsid w:val="00816F80"/>
    <w:rsid w:val="008172B0"/>
    <w:rsid w:val="0081747B"/>
    <w:rsid w:val="00817857"/>
    <w:rsid w:val="00817908"/>
    <w:rsid w:val="00817C43"/>
    <w:rsid w:val="00817DD1"/>
    <w:rsid w:val="00817E3E"/>
    <w:rsid w:val="008201F5"/>
    <w:rsid w:val="00820416"/>
    <w:rsid w:val="00820AA0"/>
    <w:rsid w:val="00821079"/>
    <w:rsid w:val="008213C8"/>
    <w:rsid w:val="00821864"/>
    <w:rsid w:val="00821B7C"/>
    <w:rsid w:val="00821BA7"/>
    <w:rsid w:val="00821DDF"/>
    <w:rsid w:val="00821E46"/>
    <w:rsid w:val="0082201D"/>
    <w:rsid w:val="0082202C"/>
    <w:rsid w:val="008225A3"/>
    <w:rsid w:val="00822C3B"/>
    <w:rsid w:val="00822DC1"/>
    <w:rsid w:val="00822F14"/>
    <w:rsid w:val="008230F4"/>
    <w:rsid w:val="008230F5"/>
    <w:rsid w:val="008234BF"/>
    <w:rsid w:val="008235CC"/>
    <w:rsid w:val="00823834"/>
    <w:rsid w:val="008239D7"/>
    <w:rsid w:val="00823A97"/>
    <w:rsid w:val="00823CF1"/>
    <w:rsid w:val="00823D68"/>
    <w:rsid w:val="0082407C"/>
    <w:rsid w:val="008241EC"/>
    <w:rsid w:val="00824555"/>
    <w:rsid w:val="008245D5"/>
    <w:rsid w:val="0082481D"/>
    <w:rsid w:val="008248CD"/>
    <w:rsid w:val="00824941"/>
    <w:rsid w:val="00824FD1"/>
    <w:rsid w:val="008252E4"/>
    <w:rsid w:val="00825479"/>
    <w:rsid w:val="0082550B"/>
    <w:rsid w:val="008258E4"/>
    <w:rsid w:val="008259D4"/>
    <w:rsid w:val="00825CB0"/>
    <w:rsid w:val="00825D61"/>
    <w:rsid w:val="00826002"/>
    <w:rsid w:val="00826146"/>
    <w:rsid w:val="008265CC"/>
    <w:rsid w:val="0082698B"/>
    <w:rsid w:val="00826A04"/>
    <w:rsid w:val="00826ABB"/>
    <w:rsid w:val="00826D10"/>
    <w:rsid w:val="00826DC1"/>
    <w:rsid w:val="00826E73"/>
    <w:rsid w:val="00826EA6"/>
    <w:rsid w:val="00826F8A"/>
    <w:rsid w:val="008274DB"/>
    <w:rsid w:val="0082789E"/>
    <w:rsid w:val="00827AAD"/>
    <w:rsid w:val="00827F3B"/>
    <w:rsid w:val="008300F6"/>
    <w:rsid w:val="00830797"/>
    <w:rsid w:val="00830A4D"/>
    <w:rsid w:val="0083117C"/>
    <w:rsid w:val="0083122D"/>
    <w:rsid w:val="00831389"/>
    <w:rsid w:val="008314C9"/>
    <w:rsid w:val="008319CA"/>
    <w:rsid w:val="00831ACF"/>
    <w:rsid w:val="008320D8"/>
    <w:rsid w:val="00832666"/>
    <w:rsid w:val="00832828"/>
    <w:rsid w:val="00832DA6"/>
    <w:rsid w:val="008333B1"/>
    <w:rsid w:val="008334C3"/>
    <w:rsid w:val="008338D5"/>
    <w:rsid w:val="00833AE4"/>
    <w:rsid w:val="00833CEA"/>
    <w:rsid w:val="00833EF5"/>
    <w:rsid w:val="008340BD"/>
    <w:rsid w:val="00834173"/>
    <w:rsid w:val="00834293"/>
    <w:rsid w:val="0083445D"/>
    <w:rsid w:val="008346A8"/>
    <w:rsid w:val="0083484C"/>
    <w:rsid w:val="00834B9C"/>
    <w:rsid w:val="00834CBD"/>
    <w:rsid w:val="00834D55"/>
    <w:rsid w:val="00834D6C"/>
    <w:rsid w:val="00834F81"/>
    <w:rsid w:val="00834F84"/>
    <w:rsid w:val="00835097"/>
    <w:rsid w:val="008353BA"/>
    <w:rsid w:val="008354D0"/>
    <w:rsid w:val="0083550C"/>
    <w:rsid w:val="00835784"/>
    <w:rsid w:val="008358FD"/>
    <w:rsid w:val="008359A6"/>
    <w:rsid w:val="00836323"/>
    <w:rsid w:val="008365EE"/>
    <w:rsid w:val="008365F2"/>
    <w:rsid w:val="00836775"/>
    <w:rsid w:val="00836A7D"/>
    <w:rsid w:val="00836B78"/>
    <w:rsid w:val="00836B8C"/>
    <w:rsid w:val="00836C89"/>
    <w:rsid w:val="00836CA8"/>
    <w:rsid w:val="00836D67"/>
    <w:rsid w:val="008373C7"/>
    <w:rsid w:val="0083768F"/>
    <w:rsid w:val="008376FB"/>
    <w:rsid w:val="00837D3C"/>
    <w:rsid w:val="00837E61"/>
    <w:rsid w:val="00840301"/>
    <w:rsid w:val="00840453"/>
    <w:rsid w:val="008404E2"/>
    <w:rsid w:val="008405ED"/>
    <w:rsid w:val="00840A4F"/>
    <w:rsid w:val="00840AA5"/>
    <w:rsid w:val="00840D2C"/>
    <w:rsid w:val="00840E59"/>
    <w:rsid w:val="0084109E"/>
    <w:rsid w:val="008411A2"/>
    <w:rsid w:val="0084153D"/>
    <w:rsid w:val="00841D3F"/>
    <w:rsid w:val="00841E0F"/>
    <w:rsid w:val="0084218F"/>
    <w:rsid w:val="00842233"/>
    <w:rsid w:val="0084223A"/>
    <w:rsid w:val="008422B6"/>
    <w:rsid w:val="00842726"/>
    <w:rsid w:val="00842AD3"/>
    <w:rsid w:val="008430C7"/>
    <w:rsid w:val="0084330A"/>
    <w:rsid w:val="008435F2"/>
    <w:rsid w:val="00843926"/>
    <w:rsid w:val="0084393E"/>
    <w:rsid w:val="00843978"/>
    <w:rsid w:val="00843A68"/>
    <w:rsid w:val="00843FC2"/>
    <w:rsid w:val="00844284"/>
    <w:rsid w:val="00844655"/>
    <w:rsid w:val="008448B1"/>
    <w:rsid w:val="00844ACB"/>
    <w:rsid w:val="00844CAA"/>
    <w:rsid w:val="00844DAA"/>
    <w:rsid w:val="00844E35"/>
    <w:rsid w:val="00845557"/>
    <w:rsid w:val="0084593F"/>
    <w:rsid w:val="00845E83"/>
    <w:rsid w:val="00845EC9"/>
    <w:rsid w:val="00845EE2"/>
    <w:rsid w:val="00845FCC"/>
    <w:rsid w:val="008460CD"/>
    <w:rsid w:val="008462CB"/>
    <w:rsid w:val="00846571"/>
    <w:rsid w:val="00846629"/>
    <w:rsid w:val="00846667"/>
    <w:rsid w:val="00846681"/>
    <w:rsid w:val="0084669C"/>
    <w:rsid w:val="00846C78"/>
    <w:rsid w:val="00846D49"/>
    <w:rsid w:val="00846F81"/>
    <w:rsid w:val="00847092"/>
    <w:rsid w:val="0084710F"/>
    <w:rsid w:val="00847631"/>
    <w:rsid w:val="008477C9"/>
    <w:rsid w:val="00847976"/>
    <w:rsid w:val="008479D6"/>
    <w:rsid w:val="00847A21"/>
    <w:rsid w:val="00847A93"/>
    <w:rsid w:val="00847AA8"/>
    <w:rsid w:val="00847B8A"/>
    <w:rsid w:val="00847D6B"/>
    <w:rsid w:val="00847DCA"/>
    <w:rsid w:val="00847EBB"/>
    <w:rsid w:val="00847F2D"/>
    <w:rsid w:val="0085005E"/>
    <w:rsid w:val="00850433"/>
    <w:rsid w:val="00850556"/>
    <w:rsid w:val="008508E7"/>
    <w:rsid w:val="00850C22"/>
    <w:rsid w:val="00851046"/>
    <w:rsid w:val="00851155"/>
    <w:rsid w:val="008515EC"/>
    <w:rsid w:val="008518A6"/>
    <w:rsid w:val="00851C84"/>
    <w:rsid w:val="00852074"/>
    <w:rsid w:val="00852281"/>
    <w:rsid w:val="00852325"/>
    <w:rsid w:val="0085242A"/>
    <w:rsid w:val="008529B5"/>
    <w:rsid w:val="00852FF5"/>
    <w:rsid w:val="008532F2"/>
    <w:rsid w:val="008532F6"/>
    <w:rsid w:val="00853581"/>
    <w:rsid w:val="00853A8F"/>
    <w:rsid w:val="00853D89"/>
    <w:rsid w:val="00854765"/>
    <w:rsid w:val="00854781"/>
    <w:rsid w:val="00854889"/>
    <w:rsid w:val="008548C7"/>
    <w:rsid w:val="008549A7"/>
    <w:rsid w:val="00854D74"/>
    <w:rsid w:val="00854F55"/>
    <w:rsid w:val="008552A6"/>
    <w:rsid w:val="008552F6"/>
    <w:rsid w:val="00855444"/>
    <w:rsid w:val="00855D42"/>
    <w:rsid w:val="00855DEC"/>
    <w:rsid w:val="008566D9"/>
    <w:rsid w:val="00856ADC"/>
    <w:rsid w:val="00856B6F"/>
    <w:rsid w:val="00856BAC"/>
    <w:rsid w:val="00856EEA"/>
    <w:rsid w:val="00857314"/>
    <w:rsid w:val="00857784"/>
    <w:rsid w:val="00857824"/>
    <w:rsid w:val="00857FA0"/>
    <w:rsid w:val="0086004B"/>
    <w:rsid w:val="0086011F"/>
    <w:rsid w:val="00860120"/>
    <w:rsid w:val="008601E5"/>
    <w:rsid w:val="008605D1"/>
    <w:rsid w:val="008605D8"/>
    <w:rsid w:val="008609F8"/>
    <w:rsid w:val="00860DD9"/>
    <w:rsid w:val="008610D8"/>
    <w:rsid w:val="0086137D"/>
    <w:rsid w:val="008615D3"/>
    <w:rsid w:val="008618AB"/>
    <w:rsid w:val="00861F6E"/>
    <w:rsid w:val="00862033"/>
    <w:rsid w:val="008620C7"/>
    <w:rsid w:val="0086237E"/>
    <w:rsid w:val="008624DE"/>
    <w:rsid w:val="00862636"/>
    <w:rsid w:val="008628C3"/>
    <w:rsid w:val="00862B9E"/>
    <w:rsid w:val="00862E75"/>
    <w:rsid w:val="00862F01"/>
    <w:rsid w:val="00862F37"/>
    <w:rsid w:val="008631D8"/>
    <w:rsid w:val="008633DA"/>
    <w:rsid w:val="00863429"/>
    <w:rsid w:val="0086388A"/>
    <w:rsid w:val="008638B8"/>
    <w:rsid w:val="0086395A"/>
    <w:rsid w:val="00863C99"/>
    <w:rsid w:val="00863D07"/>
    <w:rsid w:val="00863EAD"/>
    <w:rsid w:val="00864BFB"/>
    <w:rsid w:val="00864E89"/>
    <w:rsid w:val="00864F81"/>
    <w:rsid w:val="00865098"/>
    <w:rsid w:val="008652F6"/>
    <w:rsid w:val="00865376"/>
    <w:rsid w:val="0086574C"/>
    <w:rsid w:val="008658CF"/>
    <w:rsid w:val="00865981"/>
    <w:rsid w:val="00865BA2"/>
    <w:rsid w:val="0086622A"/>
    <w:rsid w:val="00866311"/>
    <w:rsid w:val="008665FC"/>
    <w:rsid w:val="00866620"/>
    <w:rsid w:val="00866778"/>
    <w:rsid w:val="00866788"/>
    <w:rsid w:val="0086678A"/>
    <w:rsid w:val="008667BA"/>
    <w:rsid w:val="00866A81"/>
    <w:rsid w:val="00866DC8"/>
    <w:rsid w:val="00866FDE"/>
    <w:rsid w:val="00867073"/>
    <w:rsid w:val="00867088"/>
    <w:rsid w:val="0086717B"/>
    <w:rsid w:val="008671B0"/>
    <w:rsid w:val="008673B4"/>
    <w:rsid w:val="00867464"/>
    <w:rsid w:val="00867512"/>
    <w:rsid w:val="008675B1"/>
    <w:rsid w:val="008675B3"/>
    <w:rsid w:val="008675D7"/>
    <w:rsid w:val="00867A0F"/>
    <w:rsid w:val="00867BDF"/>
    <w:rsid w:val="00867C88"/>
    <w:rsid w:val="00870989"/>
    <w:rsid w:val="00870C94"/>
    <w:rsid w:val="00870D4E"/>
    <w:rsid w:val="00870F85"/>
    <w:rsid w:val="0087118F"/>
    <w:rsid w:val="00871257"/>
    <w:rsid w:val="008718F1"/>
    <w:rsid w:val="00871BED"/>
    <w:rsid w:val="00871D35"/>
    <w:rsid w:val="00871DC6"/>
    <w:rsid w:val="00871DF9"/>
    <w:rsid w:val="00871E48"/>
    <w:rsid w:val="00871EF3"/>
    <w:rsid w:val="00872484"/>
    <w:rsid w:val="008724C5"/>
    <w:rsid w:val="008726AF"/>
    <w:rsid w:val="0087291E"/>
    <w:rsid w:val="0087299E"/>
    <w:rsid w:val="00872B24"/>
    <w:rsid w:val="00872D01"/>
    <w:rsid w:val="00872E58"/>
    <w:rsid w:val="0087314E"/>
    <w:rsid w:val="0087319F"/>
    <w:rsid w:val="008732C7"/>
    <w:rsid w:val="008733D5"/>
    <w:rsid w:val="008737CB"/>
    <w:rsid w:val="008737FE"/>
    <w:rsid w:val="00873A2E"/>
    <w:rsid w:val="00873B56"/>
    <w:rsid w:val="00873C34"/>
    <w:rsid w:val="00873F33"/>
    <w:rsid w:val="008743DE"/>
    <w:rsid w:val="0087459B"/>
    <w:rsid w:val="00874B1A"/>
    <w:rsid w:val="00874C40"/>
    <w:rsid w:val="00874D1D"/>
    <w:rsid w:val="00874F9A"/>
    <w:rsid w:val="00875114"/>
    <w:rsid w:val="0087535E"/>
    <w:rsid w:val="00875631"/>
    <w:rsid w:val="008759B0"/>
    <w:rsid w:val="00875B6F"/>
    <w:rsid w:val="00875D58"/>
    <w:rsid w:val="00876012"/>
    <w:rsid w:val="008766E8"/>
    <w:rsid w:val="00876E8E"/>
    <w:rsid w:val="00876FA0"/>
    <w:rsid w:val="008773C7"/>
    <w:rsid w:val="008773F3"/>
    <w:rsid w:val="00877575"/>
    <w:rsid w:val="008775E0"/>
    <w:rsid w:val="008775EB"/>
    <w:rsid w:val="00877C51"/>
    <w:rsid w:val="00877D01"/>
    <w:rsid w:val="00877D30"/>
    <w:rsid w:val="00877E4C"/>
    <w:rsid w:val="00877F42"/>
    <w:rsid w:val="00877F75"/>
    <w:rsid w:val="00877FB9"/>
    <w:rsid w:val="008804B4"/>
    <w:rsid w:val="00880633"/>
    <w:rsid w:val="008807B0"/>
    <w:rsid w:val="00880D68"/>
    <w:rsid w:val="00880DA2"/>
    <w:rsid w:val="00880E71"/>
    <w:rsid w:val="008811D3"/>
    <w:rsid w:val="0088131B"/>
    <w:rsid w:val="00881405"/>
    <w:rsid w:val="008814F2"/>
    <w:rsid w:val="00881634"/>
    <w:rsid w:val="008817E0"/>
    <w:rsid w:val="008817FB"/>
    <w:rsid w:val="0088203B"/>
    <w:rsid w:val="008823FA"/>
    <w:rsid w:val="00882401"/>
    <w:rsid w:val="00882512"/>
    <w:rsid w:val="0088253A"/>
    <w:rsid w:val="00882B3F"/>
    <w:rsid w:val="00882BDE"/>
    <w:rsid w:val="00882DFD"/>
    <w:rsid w:val="00882FB8"/>
    <w:rsid w:val="0088311A"/>
    <w:rsid w:val="00883242"/>
    <w:rsid w:val="008832A3"/>
    <w:rsid w:val="0088333D"/>
    <w:rsid w:val="0088359F"/>
    <w:rsid w:val="008838AB"/>
    <w:rsid w:val="0088391D"/>
    <w:rsid w:val="00883B16"/>
    <w:rsid w:val="00883E43"/>
    <w:rsid w:val="00884070"/>
    <w:rsid w:val="0088429F"/>
    <w:rsid w:val="00884793"/>
    <w:rsid w:val="00884950"/>
    <w:rsid w:val="00884990"/>
    <w:rsid w:val="0088502A"/>
    <w:rsid w:val="008850FB"/>
    <w:rsid w:val="008853DF"/>
    <w:rsid w:val="00885454"/>
    <w:rsid w:val="008855F3"/>
    <w:rsid w:val="008857AD"/>
    <w:rsid w:val="008864F6"/>
    <w:rsid w:val="00886896"/>
    <w:rsid w:val="0088693F"/>
    <w:rsid w:val="008869C8"/>
    <w:rsid w:val="00886B35"/>
    <w:rsid w:val="00886D2A"/>
    <w:rsid w:val="00886E1E"/>
    <w:rsid w:val="00886ED6"/>
    <w:rsid w:val="00887174"/>
    <w:rsid w:val="008872EB"/>
    <w:rsid w:val="008873D5"/>
    <w:rsid w:val="00887422"/>
    <w:rsid w:val="0088749C"/>
    <w:rsid w:val="008875E4"/>
    <w:rsid w:val="008876B5"/>
    <w:rsid w:val="008878A4"/>
    <w:rsid w:val="00887A3D"/>
    <w:rsid w:val="00887C22"/>
    <w:rsid w:val="0089009E"/>
    <w:rsid w:val="008900E7"/>
    <w:rsid w:val="00890183"/>
    <w:rsid w:val="00890196"/>
    <w:rsid w:val="008905EE"/>
    <w:rsid w:val="00890A97"/>
    <w:rsid w:val="00890AD4"/>
    <w:rsid w:val="00890CA6"/>
    <w:rsid w:val="00890ECB"/>
    <w:rsid w:val="00890F58"/>
    <w:rsid w:val="00890FB9"/>
    <w:rsid w:val="0089123D"/>
    <w:rsid w:val="0089156C"/>
    <w:rsid w:val="008917D6"/>
    <w:rsid w:val="00891A1A"/>
    <w:rsid w:val="00891AD9"/>
    <w:rsid w:val="00891BB4"/>
    <w:rsid w:val="00891BFD"/>
    <w:rsid w:val="00891E21"/>
    <w:rsid w:val="00891F91"/>
    <w:rsid w:val="00892532"/>
    <w:rsid w:val="008926A5"/>
    <w:rsid w:val="0089271C"/>
    <w:rsid w:val="00892BEF"/>
    <w:rsid w:val="00892EC1"/>
    <w:rsid w:val="00892ED3"/>
    <w:rsid w:val="00892FAC"/>
    <w:rsid w:val="00893030"/>
    <w:rsid w:val="00893216"/>
    <w:rsid w:val="008935D8"/>
    <w:rsid w:val="00893807"/>
    <w:rsid w:val="00893A92"/>
    <w:rsid w:val="00893ABA"/>
    <w:rsid w:val="00893B7A"/>
    <w:rsid w:val="00893C2F"/>
    <w:rsid w:val="00893F89"/>
    <w:rsid w:val="00894339"/>
    <w:rsid w:val="008943A4"/>
    <w:rsid w:val="008944AF"/>
    <w:rsid w:val="00894581"/>
    <w:rsid w:val="00894BC4"/>
    <w:rsid w:val="00894FA4"/>
    <w:rsid w:val="00895083"/>
    <w:rsid w:val="00895377"/>
    <w:rsid w:val="0089582A"/>
    <w:rsid w:val="00895967"/>
    <w:rsid w:val="00895AFD"/>
    <w:rsid w:val="00895F72"/>
    <w:rsid w:val="0089659E"/>
    <w:rsid w:val="008966DA"/>
    <w:rsid w:val="00896999"/>
    <w:rsid w:val="00896D7D"/>
    <w:rsid w:val="00896F28"/>
    <w:rsid w:val="00897044"/>
    <w:rsid w:val="0089767E"/>
    <w:rsid w:val="0089780C"/>
    <w:rsid w:val="00897DBF"/>
    <w:rsid w:val="00897E1F"/>
    <w:rsid w:val="008A0527"/>
    <w:rsid w:val="008A0668"/>
    <w:rsid w:val="008A06FA"/>
    <w:rsid w:val="008A07BD"/>
    <w:rsid w:val="008A0962"/>
    <w:rsid w:val="008A0A03"/>
    <w:rsid w:val="008A0A61"/>
    <w:rsid w:val="008A0E48"/>
    <w:rsid w:val="008A14AF"/>
    <w:rsid w:val="008A1520"/>
    <w:rsid w:val="008A15EC"/>
    <w:rsid w:val="008A1A74"/>
    <w:rsid w:val="008A1BBA"/>
    <w:rsid w:val="008A1BCC"/>
    <w:rsid w:val="008A1CCE"/>
    <w:rsid w:val="008A2284"/>
    <w:rsid w:val="008A2340"/>
    <w:rsid w:val="008A244E"/>
    <w:rsid w:val="008A24A7"/>
    <w:rsid w:val="008A2881"/>
    <w:rsid w:val="008A2AFB"/>
    <w:rsid w:val="008A2BEB"/>
    <w:rsid w:val="008A2E50"/>
    <w:rsid w:val="008A315E"/>
    <w:rsid w:val="008A3208"/>
    <w:rsid w:val="008A32E9"/>
    <w:rsid w:val="008A3689"/>
    <w:rsid w:val="008A381A"/>
    <w:rsid w:val="008A3878"/>
    <w:rsid w:val="008A39A8"/>
    <w:rsid w:val="008A3A8F"/>
    <w:rsid w:val="008A3C6B"/>
    <w:rsid w:val="008A4000"/>
    <w:rsid w:val="008A4019"/>
    <w:rsid w:val="008A42B5"/>
    <w:rsid w:val="008A4352"/>
    <w:rsid w:val="008A44FE"/>
    <w:rsid w:val="008A4594"/>
    <w:rsid w:val="008A4FE3"/>
    <w:rsid w:val="008A564C"/>
    <w:rsid w:val="008A5B35"/>
    <w:rsid w:val="008A5BE3"/>
    <w:rsid w:val="008A60D7"/>
    <w:rsid w:val="008A61D5"/>
    <w:rsid w:val="008A62DA"/>
    <w:rsid w:val="008A671C"/>
    <w:rsid w:val="008A6B42"/>
    <w:rsid w:val="008A6FB8"/>
    <w:rsid w:val="008A7071"/>
    <w:rsid w:val="008A742B"/>
    <w:rsid w:val="008A74E6"/>
    <w:rsid w:val="008A766B"/>
    <w:rsid w:val="008A7921"/>
    <w:rsid w:val="008A7B5F"/>
    <w:rsid w:val="008A7BA0"/>
    <w:rsid w:val="008A7C4B"/>
    <w:rsid w:val="008A7E6A"/>
    <w:rsid w:val="008B0395"/>
    <w:rsid w:val="008B0845"/>
    <w:rsid w:val="008B0EE2"/>
    <w:rsid w:val="008B1889"/>
    <w:rsid w:val="008B1DBA"/>
    <w:rsid w:val="008B2658"/>
    <w:rsid w:val="008B2710"/>
    <w:rsid w:val="008B29A0"/>
    <w:rsid w:val="008B2CE9"/>
    <w:rsid w:val="008B2EE2"/>
    <w:rsid w:val="008B31DD"/>
    <w:rsid w:val="008B3452"/>
    <w:rsid w:val="008B39DA"/>
    <w:rsid w:val="008B3EF0"/>
    <w:rsid w:val="008B4396"/>
    <w:rsid w:val="008B43DB"/>
    <w:rsid w:val="008B4496"/>
    <w:rsid w:val="008B4907"/>
    <w:rsid w:val="008B4AAA"/>
    <w:rsid w:val="008B4B36"/>
    <w:rsid w:val="008B4E27"/>
    <w:rsid w:val="008B5039"/>
    <w:rsid w:val="008B5113"/>
    <w:rsid w:val="008B525E"/>
    <w:rsid w:val="008B52F2"/>
    <w:rsid w:val="008B5B67"/>
    <w:rsid w:val="008B6ABB"/>
    <w:rsid w:val="008B6CF4"/>
    <w:rsid w:val="008B70BF"/>
    <w:rsid w:val="008B7214"/>
    <w:rsid w:val="008B7365"/>
    <w:rsid w:val="008B7BD3"/>
    <w:rsid w:val="008B7DC4"/>
    <w:rsid w:val="008B7E56"/>
    <w:rsid w:val="008B7F10"/>
    <w:rsid w:val="008C0045"/>
    <w:rsid w:val="008C0173"/>
    <w:rsid w:val="008C01BD"/>
    <w:rsid w:val="008C04F2"/>
    <w:rsid w:val="008C0736"/>
    <w:rsid w:val="008C091B"/>
    <w:rsid w:val="008C0B8F"/>
    <w:rsid w:val="008C0BD8"/>
    <w:rsid w:val="008C0D8E"/>
    <w:rsid w:val="008C1087"/>
    <w:rsid w:val="008C108E"/>
    <w:rsid w:val="008C10F1"/>
    <w:rsid w:val="008C166F"/>
    <w:rsid w:val="008C16BA"/>
    <w:rsid w:val="008C175E"/>
    <w:rsid w:val="008C185D"/>
    <w:rsid w:val="008C18A4"/>
    <w:rsid w:val="008C1912"/>
    <w:rsid w:val="008C1956"/>
    <w:rsid w:val="008C1A8A"/>
    <w:rsid w:val="008C1AA3"/>
    <w:rsid w:val="008C1E39"/>
    <w:rsid w:val="008C1FC7"/>
    <w:rsid w:val="008C24EB"/>
    <w:rsid w:val="008C2969"/>
    <w:rsid w:val="008C2BE7"/>
    <w:rsid w:val="008C2DA6"/>
    <w:rsid w:val="008C2DF9"/>
    <w:rsid w:val="008C3206"/>
    <w:rsid w:val="008C33E2"/>
    <w:rsid w:val="008C3567"/>
    <w:rsid w:val="008C3B26"/>
    <w:rsid w:val="008C3EEB"/>
    <w:rsid w:val="008C3F75"/>
    <w:rsid w:val="008C400F"/>
    <w:rsid w:val="008C4149"/>
    <w:rsid w:val="008C45CB"/>
    <w:rsid w:val="008C4668"/>
    <w:rsid w:val="008C485D"/>
    <w:rsid w:val="008C4AED"/>
    <w:rsid w:val="008C4BB9"/>
    <w:rsid w:val="008C4C32"/>
    <w:rsid w:val="008C4EEC"/>
    <w:rsid w:val="008C528F"/>
    <w:rsid w:val="008C551D"/>
    <w:rsid w:val="008C58C0"/>
    <w:rsid w:val="008C5991"/>
    <w:rsid w:val="008C5A7C"/>
    <w:rsid w:val="008C5AE3"/>
    <w:rsid w:val="008C5B1E"/>
    <w:rsid w:val="008C5BD8"/>
    <w:rsid w:val="008C6882"/>
    <w:rsid w:val="008C6933"/>
    <w:rsid w:val="008C6D03"/>
    <w:rsid w:val="008C707B"/>
    <w:rsid w:val="008C726A"/>
    <w:rsid w:val="008C7305"/>
    <w:rsid w:val="008C7661"/>
    <w:rsid w:val="008C7666"/>
    <w:rsid w:val="008C77BC"/>
    <w:rsid w:val="008C77C6"/>
    <w:rsid w:val="008C7AFB"/>
    <w:rsid w:val="008C7E39"/>
    <w:rsid w:val="008C7EBF"/>
    <w:rsid w:val="008D0019"/>
    <w:rsid w:val="008D0258"/>
    <w:rsid w:val="008D03FC"/>
    <w:rsid w:val="008D088F"/>
    <w:rsid w:val="008D090F"/>
    <w:rsid w:val="008D0A1E"/>
    <w:rsid w:val="008D0CEF"/>
    <w:rsid w:val="008D0D22"/>
    <w:rsid w:val="008D0DDE"/>
    <w:rsid w:val="008D101D"/>
    <w:rsid w:val="008D103D"/>
    <w:rsid w:val="008D11FE"/>
    <w:rsid w:val="008D1265"/>
    <w:rsid w:val="008D1501"/>
    <w:rsid w:val="008D158B"/>
    <w:rsid w:val="008D176F"/>
    <w:rsid w:val="008D1ABB"/>
    <w:rsid w:val="008D1E27"/>
    <w:rsid w:val="008D2406"/>
    <w:rsid w:val="008D2702"/>
    <w:rsid w:val="008D2782"/>
    <w:rsid w:val="008D2D2F"/>
    <w:rsid w:val="008D3355"/>
    <w:rsid w:val="008D3434"/>
    <w:rsid w:val="008D3435"/>
    <w:rsid w:val="008D346B"/>
    <w:rsid w:val="008D364F"/>
    <w:rsid w:val="008D3793"/>
    <w:rsid w:val="008D3957"/>
    <w:rsid w:val="008D3A4B"/>
    <w:rsid w:val="008D3BA2"/>
    <w:rsid w:val="008D3E90"/>
    <w:rsid w:val="008D3FA9"/>
    <w:rsid w:val="008D41E8"/>
    <w:rsid w:val="008D438E"/>
    <w:rsid w:val="008D48F6"/>
    <w:rsid w:val="008D4E07"/>
    <w:rsid w:val="008D519F"/>
    <w:rsid w:val="008D5329"/>
    <w:rsid w:val="008D53F4"/>
    <w:rsid w:val="008D55F5"/>
    <w:rsid w:val="008D565C"/>
    <w:rsid w:val="008D58C4"/>
    <w:rsid w:val="008D590E"/>
    <w:rsid w:val="008D5F4A"/>
    <w:rsid w:val="008D61CD"/>
    <w:rsid w:val="008D6382"/>
    <w:rsid w:val="008D678D"/>
    <w:rsid w:val="008D67ED"/>
    <w:rsid w:val="008D6936"/>
    <w:rsid w:val="008D6AA6"/>
    <w:rsid w:val="008D6C35"/>
    <w:rsid w:val="008D6D0E"/>
    <w:rsid w:val="008D6D2D"/>
    <w:rsid w:val="008D6EB6"/>
    <w:rsid w:val="008D72B1"/>
    <w:rsid w:val="008D72F5"/>
    <w:rsid w:val="008D784F"/>
    <w:rsid w:val="008D788F"/>
    <w:rsid w:val="008D790E"/>
    <w:rsid w:val="008D7C34"/>
    <w:rsid w:val="008D7DB1"/>
    <w:rsid w:val="008E041A"/>
    <w:rsid w:val="008E056D"/>
    <w:rsid w:val="008E05E5"/>
    <w:rsid w:val="008E07D1"/>
    <w:rsid w:val="008E16A3"/>
    <w:rsid w:val="008E16BE"/>
    <w:rsid w:val="008E17D3"/>
    <w:rsid w:val="008E1BB5"/>
    <w:rsid w:val="008E1FC4"/>
    <w:rsid w:val="008E20C4"/>
    <w:rsid w:val="008E22D4"/>
    <w:rsid w:val="008E24A3"/>
    <w:rsid w:val="008E25B2"/>
    <w:rsid w:val="008E2BE1"/>
    <w:rsid w:val="008E2C88"/>
    <w:rsid w:val="008E2FB4"/>
    <w:rsid w:val="008E30C1"/>
    <w:rsid w:val="008E31EA"/>
    <w:rsid w:val="008E3261"/>
    <w:rsid w:val="008E3505"/>
    <w:rsid w:val="008E3695"/>
    <w:rsid w:val="008E3A7B"/>
    <w:rsid w:val="008E3CE0"/>
    <w:rsid w:val="008E40F9"/>
    <w:rsid w:val="008E4D19"/>
    <w:rsid w:val="008E4EC5"/>
    <w:rsid w:val="008E5058"/>
    <w:rsid w:val="008E5185"/>
    <w:rsid w:val="008E5389"/>
    <w:rsid w:val="008E5A1C"/>
    <w:rsid w:val="008E5A6B"/>
    <w:rsid w:val="008E5BC7"/>
    <w:rsid w:val="008E5D36"/>
    <w:rsid w:val="008E5F1D"/>
    <w:rsid w:val="008E6025"/>
    <w:rsid w:val="008E61B7"/>
    <w:rsid w:val="008E6292"/>
    <w:rsid w:val="008E681C"/>
    <w:rsid w:val="008E6BA0"/>
    <w:rsid w:val="008E6CEC"/>
    <w:rsid w:val="008E71EE"/>
    <w:rsid w:val="008E7265"/>
    <w:rsid w:val="008E7758"/>
    <w:rsid w:val="008E78EF"/>
    <w:rsid w:val="008E7A02"/>
    <w:rsid w:val="008E7F27"/>
    <w:rsid w:val="008F012D"/>
    <w:rsid w:val="008F0556"/>
    <w:rsid w:val="008F05EA"/>
    <w:rsid w:val="008F062B"/>
    <w:rsid w:val="008F0A92"/>
    <w:rsid w:val="008F0CC8"/>
    <w:rsid w:val="008F1007"/>
    <w:rsid w:val="008F1091"/>
    <w:rsid w:val="008F10AC"/>
    <w:rsid w:val="008F110A"/>
    <w:rsid w:val="008F138F"/>
    <w:rsid w:val="008F1A1B"/>
    <w:rsid w:val="008F1BA0"/>
    <w:rsid w:val="008F1F7C"/>
    <w:rsid w:val="008F22F4"/>
    <w:rsid w:val="008F25BB"/>
    <w:rsid w:val="008F2FC7"/>
    <w:rsid w:val="008F31DD"/>
    <w:rsid w:val="008F33A2"/>
    <w:rsid w:val="008F3665"/>
    <w:rsid w:val="008F36C1"/>
    <w:rsid w:val="008F37D3"/>
    <w:rsid w:val="008F38F3"/>
    <w:rsid w:val="008F3C53"/>
    <w:rsid w:val="008F3C9A"/>
    <w:rsid w:val="008F405C"/>
    <w:rsid w:val="008F409C"/>
    <w:rsid w:val="008F427E"/>
    <w:rsid w:val="008F447E"/>
    <w:rsid w:val="008F4505"/>
    <w:rsid w:val="008F4525"/>
    <w:rsid w:val="008F476C"/>
    <w:rsid w:val="008F4D3F"/>
    <w:rsid w:val="008F4EC5"/>
    <w:rsid w:val="008F4ECF"/>
    <w:rsid w:val="008F4F12"/>
    <w:rsid w:val="008F520D"/>
    <w:rsid w:val="008F57EA"/>
    <w:rsid w:val="008F5935"/>
    <w:rsid w:val="008F5A61"/>
    <w:rsid w:val="008F5BF7"/>
    <w:rsid w:val="008F5DE9"/>
    <w:rsid w:val="008F5E55"/>
    <w:rsid w:val="008F61C9"/>
    <w:rsid w:val="008F6518"/>
    <w:rsid w:val="008F652E"/>
    <w:rsid w:val="008F6646"/>
    <w:rsid w:val="008F6867"/>
    <w:rsid w:val="008F6CA7"/>
    <w:rsid w:val="008F6E54"/>
    <w:rsid w:val="008F6F07"/>
    <w:rsid w:val="008F706C"/>
    <w:rsid w:val="008F70D5"/>
    <w:rsid w:val="008F7151"/>
    <w:rsid w:val="008F73C9"/>
    <w:rsid w:val="008F7415"/>
    <w:rsid w:val="008F7428"/>
    <w:rsid w:val="008F7619"/>
    <w:rsid w:val="009003DA"/>
    <w:rsid w:val="009003F2"/>
    <w:rsid w:val="0090053B"/>
    <w:rsid w:val="0090063C"/>
    <w:rsid w:val="0090093A"/>
    <w:rsid w:val="0090093F"/>
    <w:rsid w:val="00900C7B"/>
    <w:rsid w:val="00900D9C"/>
    <w:rsid w:val="00900FF7"/>
    <w:rsid w:val="00901122"/>
    <w:rsid w:val="00901B92"/>
    <w:rsid w:val="00901FAA"/>
    <w:rsid w:val="00902536"/>
    <w:rsid w:val="0090254C"/>
    <w:rsid w:val="009025C3"/>
    <w:rsid w:val="00902826"/>
    <w:rsid w:val="009029DF"/>
    <w:rsid w:val="00902A3D"/>
    <w:rsid w:val="00902C0E"/>
    <w:rsid w:val="00902FE7"/>
    <w:rsid w:val="009030A3"/>
    <w:rsid w:val="009032CA"/>
    <w:rsid w:val="00903583"/>
    <w:rsid w:val="0090361F"/>
    <w:rsid w:val="00903728"/>
    <w:rsid w:val="009038F6"/>
    <w:rsid w:val="00903900"/>
    <w:rsid w:val="00903CD1"/>
    <w:rsid w:val="00903D4E"/>
    <w:rsid w:val="00903D8C"/>
    <w:rsid w:val="00903F48"/>
    <w:rsid w:val="00904207"/>
    <w:rsid w:val="0090420A"/>
    <w:rsid w:val="009043D3"/>
    <w:rsid w:val="009043E4"/>
    <w:rsid w:val="00904417"/>
    <w:rsid w:val="00905685"/>
    <w:rsid w:val="00905CBC"/>
    <w:rsid w:val="00905DE6"/>
    <w:rsid w:val="00905EB9"/>
    <w:rsid w:val="0090605B"/>
    <w:rsid w:val="009061B5"/>
    <w:rsid w:val="0090664E"/>
    <w:rsid w:val="00906925"/>
    <w:rsid w:val="009069E7"/>
    <w:rsid w:val="009069FF"/>
    <w:rsid w:val="00906C00"/>
    <w:rsid w:val="00907056"/>
    <w:rsid w:val="00907368"/>
    <w:rsid w:val="009074E4"/>
    <w:rsid w:val="00907682"/>
    <w:rsid w:val="009079AF"/>
    <w:rsid w:val="00907C22"/>
    <w:rsid w:val="00907C4C"/>
    <w:rsid w:val="00907E00"/>
    <w:rsid w:val="00907F1D"/>
    <w:rsid w:val="00910054"/>
    <w:rsid w:val="0091010A"/>
    <w:rsid w:val="009104FF"/>
    <w:rsid w:val="00910905"/>
    <w:rsid w:val="00910931"/>
    <w:rsid w:val="00910977"/>
    <w:rsid w:val="00910CA6"/>
    <w:rsid w:val="00911D7E"/>
    <w:rsid w:val="00911D81"/>
    <w:rsid w:val="00911F77"/>
    <w:rsid w:val="00912517"/>
    <w:rsid w:val="00912CFA"/>
    <w:rsid w:val="0091302E"/>
    <w:rsid w:val="009130FE"/>
    <w:rsid w:val="00913236"/>
    <w:rsid w:val="009133D1"/>
    <w:rsid w:val="009133D4"/>
    <w:rsid w:val="00913AC0"/>
    <w:rsid w:val="00913FEE"/>
    <w:rsid w:val="00914440"/>
    <w:rsid w:val="00914799"/>
    <w:rsid w:val="00914F8C"/>
    <w:rsid w:val="0091505B"/>
    <w:rsid w:val="009152E2"/>
    <w:rsid w:val="00915320"/>
    <w:rsid w:val="009154CA"/>
    <w:rsid w:val="00915677"/>
    <w:rsid w:val="009157F1"/>
    <w:rsid w:val="00915857"/>
    <w:rsid w:val="00915A4F"/>
    <w:rsid w:val="00915B06"/>
    <w:rsid w:val="00915C08"/>
    <w:rsid w:val="00915E5A"/>
    <w:rsid w:val="0091636D"/>
    <w:rsid w:val="009164D3"/>
    <w:rsid w:val="00916660"/>
    <w:rsid w:val="00916695"/>
    <w:rsid w:val="0091678F"/>
    <w:rsid w:val="00916A2F"/>
    <w:rsid w:val="00916C3A"/>
    <w:rsid w:val="00916DBC"/>
    <w:rsid w:val="00917751"/>
    <w:rsid w:val="00917793"/>
    <w:rsid w:val="00917E57"/>
    <w:rsid w:val="00917F0D"/>
    <w:rsid w:val="009201A7"/>
    <w:rsid w:val="009205A4"/>
    <w:rsid w:val="00920B7F"/>
    <w:rsid w:val="00920F2E"/>
    <w:rsid w:val="00921244"/>
    <w:rsid w:val="00921393"/>
    <w:rsid w:val="0092150B"/>
    <w:rsid w:val="00921522"/>
    <w:rsid w:val="009215E4"/>
    <w:rsid w:val="00921685"/>
    <w:rsid w:val="009217F7"/>
    <w:rsid w:val="00921B1A"/>
    <w:rsid w:val="00921B22"/>
    <w:rsid w:val="00921BCC"/>
    <w:rsid w:val="00921E3B"/>
    <w:rsid w:val="0092241C"/>
    <w:rsid w:val="00922437"/>
    <w:rsid w:val="00922466"/>
    <w:rsid w:val="00922A1E"/>
    <w:rsid w:val="00922ECC"/>
    <w:rsid w:val="00922EEF"/>
    <w:rsid w:val="009231D7"/>
    <w:rsid w:val="00923444"/>
    <w:rsid w:val="009234D2"/>
    <w:rsid w:val="00923565"/>
    <w:rsid w:val="00923745"/>
    <w:rsid w:val="0092383E"/>
    <w:rsid w:val="00923A67"/>
    <w:rsid w:val="00923DAF"/>
    <w:rsid w:val="00923F7C"/>
    <w:rsid w:val="00924025"/>
    <w:rsid w:val="0092407C"/>
    <w:rsid w:val="00924140"/>
    <w:rsid w:val="009242B3"/>
    <w:rsid w:val="0092482B"/>
    <w:rsid w:val="00924843"/>
    <w:rsid w:val="0092523B"/>
    <w:rsid w:val="00925465"/>
    <w:rsid w:val="009255F0"/>
    <w:rsid w:val="009259C0"/>
    <w:rsid w:val="00925AE2"/>
    <w:rsid w:val="00925B85"/>
    <w:rsid w:val="00925D4D"/>
    <w:rsid w:val="00926269"/>
    <w:rsid w:val="00926578"/>
    <w:rsid w:val="009265A2"/>
    <w:rsid w:val="00926742"/>
    <w:rsid w:val="00926787"/>
    <w:rsid w:val="00926794"/>
    <w:rsid w:val="00926B58"/>
    <w:rsid w:val="00927042"/>
    <w:rsid w:val="00927399"/>
    <w:rsid w:val="00927616"/>
    <w:rsid w:val="00927649"/>
    <w:rsid w:val="00927760"/>
    <w:rsid w:val="0092784C"/>
    <w:rsid w:val="00927E1C"/>
    <w:rsid w:val="00927FAD"/>
    <w:rsid w:val="00930027"/>
    <w:rsid w:val="009300B7"/>
    <w:rsid w:val="009301BA"/>
    <w:rsid w:val="00930375"/>
    <w:rsid w:val="00930488"/>
    <w:rsid w:val="009305A5"/>
    <w:rsid w:val="009305C7"/>
    <w:rsid w:val="009306F6"/>
    <w:rsid w:val="00930910"/>
    <w:rsid w:val="00930DF6"/>
    <w:rsid w:val="00930ED0"/>
    <w:rsid w:val="00930F6F"/>
    <w:rsid w:val="009311D0"/>
    <w:rsid w:val="00931237"/>
    <w:rsid w:val="009312BC"/>
    <w:rsid w:val="0093158B"/>
    <w:rsid w:val="009315B9"/>
    <w:rsid w:val="00931D1D"/>
    <w:rsid w:val="0093215B"/>
    <w:rsid w:val="00932689"/>
    <w:rsid w:val="009328F8"/>
    <w:rsid w:val="009329DA"/>
    <w:rsid w:val="00932AE7"/>
    <w:rsid w:val="00932C8D"/>
    <w:rsid w:val="00932D6A"/>
    <w:rsid w:val="00932D92"/>
    <w:rsid w:val="00932E85"/>
    <w:rsid w:val="00932FBB"/>
    <w:rsid w:val="00933039"/>
    <w:rsid w:val="009334C0"/>
    <w:rsid w:val="00933776"/>
    <w:rsid w:val="00933A0E"/>
    <w:rsid w:val="00933C63"/>
    <w:rsid w:val="00933CDC"/>
    <w:rsid w:val="00933DEC"/>
    <w:rsid w:val="00933E99"/>
    <w:rsid w:val="00933ED8"/>
    <w:rsid w:val="00933FA7"/>
    <w:rsid w:val="00934463"/>
    <w:rsid w:val="009349A6"/>
    <w:rsid w:val="00934A7C"/>
    <w:rsid w:val="00935085"/>
    <w:rsid w:val="00935135"/>
    <w:rsid w:val="0093516A"/>
    <w:rsid w:val="00935352"/>
    <w:rsid w:val="00935746"/>
    <w:rsid w:val="009357F4"/>
    <w:rsid w:val="00935A06"/>
    <w:rsid w:val="00935A9C"/>
    <w:rsid w:val="00935B2A"/>
    <w:rsid w:val="00935BDF"/>
    <w:rsid w:val="00935C00"/>
    <w:rsid w:val="00935DA6"/>
    <w:rsid w:val="00935DC7"/>
    <w:rsid w:val="0093607F"/>
    <w:rsid w:val="00936470"/>
    <w:rsid w:val="009368A2"/>
    <w:rsid w:val="00936C6A"/>
    <w:rsid w:val="009371AF"/>
    <w:rsid w:val="0093731E"/>
    <w:rsid w:val="009378B1"/>
    <w:rsid w:val="0093798C"/>
    <w:rsid w:val="00937C30"/>
    <w:rsid w:val="00937C48"/>
    <w:rsid w:val="00937CC9"/>
    <w:rsid w:val="00937E2D"/>
    <w:rsid w:val="0094012E"/>
    <w:rsid w:val="00940286"/>
    <w:rsid w:val="00940355"/>
    <w:rsid w:val="00940456"/>
    <w:rsid w:val="009407FF"/>
    <w:rsid w:val="0094092B"/>
    <w:rsid w:val="00940B46"/>
    <w:rsid w:val="00940D79"/>
    <w:rsid w:val="00941259"/>
    <w:rsid w:val="00941315"/>
    <w:rsid w:val="009413B2"/>
    <w:rsid w:val="00941595"/>
    <w:rsid w:val="00941949"/>
    <w:rsid w:val="00941AC1"/>
    <w:rsid w:val="00941FF4"/>
    <w:rsid w:val="00942077"/>
    <w:rsid w:val="00942128"/>
    <w:rsid w:val="00942360"/>
    <w:rsid w:val="009423C5"/>
    <w:rsid w:val="0094289D"/>
    <w:rsid w:val="00942F7C"/>
    <w:rsid w:val="009434AE"/>
    <w:rsid w:val="0094353B"/>
    <w:rsid w:val="009435F2"/>
    <w:rsid w:val="00943624"/>
    <w:rsid w:val="00943780"/>
    <w:rsid w:val="00943993"/>
    <w:rsid w:val="00943A2F"/>
    <w:rsid w:val="0094402D"/>
    <w:rsid w:val="00944734"/>
    <w:rsid w:val="009448BA"/>
    <w:rsid w:val="00944BCA"/>
    <w:rsid w:val="00944D7A"/>
    <w:rsid w:val="00944E49"/>
    <w:rsid w:val="0094512A"/>
    <w:rsid w:val="00945296"/>
    <w:rsid w:val="009453C0"/>
    <w:rsid w:val="00945756"/>
    <w:rsid w:val="00945B01"/>
    <w:rsid w:val="00945B7B"/>
    <w:rsid w:val="00945C24"/>
    <w:rsid w:val="009460B7"/>
    <w:rsid w:val="0094641F"/>
    <w:rsid w:val="00946687"/>
    <w:rsid w:val="00946784"/>
    <w:rsid w:val="009468FF"/>
    <w:rsid w:val="00946CCF"/>
    <w:rsid w:val="00946E3E"/>
    <w:rsid w:val="00946F3F"/>
    <w:rsid w:val="0094738D"/>
    <w:rsid w:val="009474F5"/>
    <w:rsid w:val="009475CA"/>
    <w:rsid w:val="009476F8"/>
    <w:rsid w:val="00947BCF"/>
    <w:rsid w:val="00947CE9"/>
    <w:rsid w:val="00947E0A"/>
    <w:rsid w:val="00947E6C"/>
    <w:rsid w:val="00950139"/>
    <w:rsid w:val="00950396"/>
    <w:rsid w:val="009508ED"/>
    <w:rsid w:val="0095090D"/>
    <w:rsid w:val="00950A80"/>
    <w:rsid w:val="00950D9B"/>
    <w:rsid w:val="0095103D"/>
    <w:rsid w:val="00951496"/>
    <w:rsid w:val="00951914"/>
    <w:rsid w:val="00951A0F"/>
    <w:rsid w:val="00951E7C"/>
    <w:rsid w:val="0095232F"/>
    <w:rsid w:val="00952402"/>
    <w:rsid w:val="00952A0D"/>
    <w:rsid w:val="00952AFD"/>
    <w:rsid w:val="00952CEF"/>
    <w:rsid w:val="00952D43"/>
    <w:rsid w:val="00952F98"/>
    <w:rsid w:val="00953096"/>
    <w:rsid w:val="0095345B"/>
    <w:rsid w:val="009534F8"/>
    <w:rsid w:val="00953717"/>
    <w:rsid w:val="0095376B"/>
    <w:rsid w:val="009539CE"/>
    <w:rsid w:val="00953B65"/>
    <w:rsid w:val="00953C53"/>
    <w:rsid w:val="00954030"/>
    <w:rsid w:val="00954170"/>
    <w:rsid w:val="00954172"/>
    <w:rsid w:val="0095439C"/>
    <w:rsid w:val="009544F6"/>
    <w:rsid w:val="00954A47"/>
    <w:rsid w:val="00954B19"/>
    <w:rsid w:val="00954B61"/>
    <w:rsid w:val="00954D6A"/>
    <w:rsid w:val="00955173"/>
    <w:rsid w:val="009551AF"/>
    <w:rsid w:val="009552FC"/>
    <w:rsid w:val="00955403"/>
    <w:rsid w:val="00955724"/>
    <w:rsid w:val="00955C8E"/>
    <w:rsid w:val="00955C98"/>
    <w:rsid w:val="00955EE6"/>
    <w:rsid w:val="00955EF5"/>
    <w:rsid w:val="0095619C"/>
    <w:rsid w:val="0095634B"/>
    <w:rsid w:val="00956666"/>
    <w:rsid w:val="009566BD"/>
    <w:rsid w:val="0095678C"/>
    <w:rsid w:val="00956917"/>
    <w:rsid w:val="00956E48"/>
    <w:rsid w:val="00957089"/>
    <w:rsid w:val="0095715C"/>
    <w:rsid w:val="00957232"/>
    <w:rsid w:val="00957680"/>
    <w:rsid w:val="00957821"/>
    <w:rsid w:val="00957AE0"/>
    <w:rsid w:val="00957D26"/>
    <w:rsid w:val="0096010F"/>
    <w:rsid w:val="00960622"/>
    <w:rsid w:val="009606B5"/>
    <w:rsid w:val="009609DD"/>
    <w:rsid w:val="00960A78"/>
    <w:rsid w:val="00960CB7"/>
    <w:rsid w:val="00960FF3"/>
    <w:rsid w:val="0096116F"/>
    <w:rsid w:val="0096199D"/>
    <w:rsid w:val="009619F0"/>
    <w:rsid w:val="00961D36"/>
    <w:rsid w:val="00961DF4"/>
    <w:rsid w:val="00961FC0"/>
    <w:rsid w:val="009621F0"/>
    <w:rsid w:val="009622A9"/>
    <w:rsid w:val="0096269F"/>
    <w:rsid w:val="00962EE4"/>
    <w:rsid w:val="0096305C"/>
    <w:rsid w:val="0096332D"/>
    <w:rsid w:val="00963A54"/>
    <w:rsid w:val="00963E41"/>
    <w:rsid w:val="009640F2"/>
    <w:rsid w:val="0096441A"/>
    <w:rsid w:val="009648B4"/>
    <w:rsid w:val="009649C1"/>
    <w:rsid w:val="00964C0F"/>
    <w:rsid w:val="00964E42"/>
    <w:rsid w:val="00964F44"/>
    <w:rsid w:val="009655AE"/>
    <w:rsid w:val="009658D2"/>
    <w:rsid w:val="00965B12"/>
    <w:rsid w:val="00965B60"/>
    <w:rsid w:val="00965B63"/>
    <w:rsid w:val="00965D41"/>
    <w:rsid w:val="00966050"/>
    <w:rsid w:val="009661D7"/>
    <w:rsid w:val="009662DC"/>
    <w:rsid w:val="0096654E"/>
    <w:rsid w:val="0096664D"/>
    <w:rsid w:val="0096666A"/>
    <w:rsid w:val="0096676D"/>
    <w:rsid w:val="009668E3"/>
    <w:rsid w:val="0096692A"/>
    <w:rsid w:val="00966E03"/>
    <w:rsid w:val="009670B9"/>
    <w:rsid w:val="009671CB"/>
    <w:rsid w:val="00967540"/>
    <w:rsid w:val="00967555"/>
    <w:rsid w:val="00967731"/>
    <w:rsid w:val="009677BB"/>
    <w:rsid w:val="00967CBE"/>
    <w:rsid w:val="00967E0C"/>
    <w:rsid w:val="0097014E"/>
    <w:rsid w:val="00970431"/>
    <w:rsid w:val="009706B6"/>
    <w:rsid w:val="0097096F"/>
    <w:rsid w:val="00970A0B"/>
    <w:rsid w:val="00970E88"/>
    <w:rsid w:val="00971139"/>
    <w:rsid w:val="009711F1"/>
    <w:rsid w:val="00971380"/>
    <w:rsid w:val="009713B6"/>
    <w:rsid w:val="0097174E"/>
    <w:rsid w:val="009717B0"/>
    <w:rsid w:val="00971897"/>
    <w:rsid w:val="009722BB"/>
    <w:rsid w:val="00972BF2"/>
    <w:rsid w:val="00972CBD"/>
    <w:rsid w:val="00972F2B"/>
    <w:rsid w:val="00973549"/>
    <w:rsid w:val="009737F7"/>
    <w:rsid w:val="00973973"/>
    <w:rsid w:val="00973C90"/>
    <w:rsid w:val="00973EB6"/>
    <w:rsid w:val="00973F2B"/>
    <w:rsid w:val="0097402D"/>
    <w:rsid w:val="009741A4"/>
    <w:rsid w:val="00974382"/>
    <w:rsid w:val="009743E0"/>
    <w:rsid w:val="009744C2"/>
    <w:rsid w:val="009746F3"/>
    <w:rsid w:val="00974801"/>
    <w:rsid w:val="00974A3E"/>
    <w:rsid w:val="00974BB9"/>
    <w:rsid w:val="00974E8F"/>
    <w:rsid w:val="009752E9"/>
    <w:rsid w:val="009753DF"/>
    <w:rsid w:val="00975816"/>
    <w:rsid w:val="00975841"/>
    <w:rsid w:val="00975A7F"/>
    <w:rsid w:val="00975DB7"/>
    <w:rsid w:val="0097625F"/>
    <w:rsid w:val="0097636D"/>
    <w:rsid w:val="00976AD7"/>
    <w:rsid w:val="00976CFD"/>
    <w:rsid w:val="009771C9"/>
    <w:rsid w:val="0097732A"/>
    <w:rsid w:val="009774DF"/>
    <w:rsid w:val="0097752B"/>
    <w:rsid w:val="00977585"/>
    <w:rsid w:val="00977A8A"/>
    <w:rsid w:val="00977C06"/>
    <w:rsid w:val="00977F29"/>
    <w:rsid w:val="009800E4"/>
    <w:rsid w:val="009802F9"/>
    <w:rsid w:val="00980360"/>
    <w:rsid w:val="009804D6"/>
    <w:rsid w:val="009807D0"/>
    <w:rsid w:val="00980B68"/>
    <w:rsid w:val="00980F21"/>
    <w:rsid w:val="00981197"/>
    <w:rsid w:val="0098124A"/>
    <w:rsid w:val="00981B7B"/>
    <w:rsid w:val="00981C09"/>
    <w:rsid w:val="00981C19"/>
    <w:rsid w:val="00981CCA"/>
    <w:rsid w:val="00981E41"/>
    <w:rsid w:val="00981F9B"/>
    <w:rsid w:val="00982393"/>
    <w:rsid w:val="00982BA4"/>
    <w:rsid w:val="00982D73"/>
    <w:rsid w:val="00982F35"/>
    <w:rsid w:val="00983066"/>
    <w:rsid w:val="009836A9"/>
    <w:rsid w:val="009839C8"/>
    <w:rsid w:val="00983BD6"/>
    <w:rsid w:val="00983BF3"/>
    <w:rsid w:val="00983E0F"/>
    <w:rsid w:val="00983E49"/>
    <w:rsid w:val="00983FC9"/>
    <w:rsid w:val="0098431E"/>
    <w:rsid w:val="00984587"/>
    <w:rsid w:val="00984A59"/>
    <w:rsid w:val="00984AA2"/>
    <w:rsid w:val="00984B5E"/>
    <w:rsid w:val="00984C28"/>
    <w:rsid w:val="00984D5D"/>
    <w:rsid w:val="00984FFF"/>
    <w:rsid w:val="00985022"/>
    <w:rsid w:val="009853BE"/>
    <w:rsid w:val="00985AA4"/>
    <w:rsid w:val="00985C2D"/>
    <w:rsid w:val="00985F80"/>
    <w:rsid w:val="009860A7"/>
    <w:rsid w:val="00986668"/>
    <w:rsid w:val="009867F9"/>
    <w:rsid w:val="00986880"/>
    <w:rsid w:val="00986BAF"/>
    <w:rsid w:val="00986ED9"/>
    <w:rsid w:val="0098707B"/>
    <w:rsid w:val="0098719E"/>
    <w:rsid w:val="0098736B"/>
    <w:rsid w:val="00987648"/>
    <w:rsid w:val="00987666"/>
    <w:rsid w:val="00987903"/>
    <w:rsid w:val="00987A56"/>
    <w:rsid w:val="00987ADE"/>
    <w:rsid w:val="00987AFB"/>
    <w:rsid w:val="00987B2C"/>
    <w:rsid w:val="00987BCB"/>
    <w:rsid w:val="00987D18"/>
    <w:rsid w:val="0099000F"/>
    <w:rsid w:val="00990172"/>
    <w:rsid w:val="00990262"/>
    <w:rsid w:val="009904FF"/>
    <w:rsid w:val="00990532"/>
    <w:rsid w:val="0099081E"/>
    <w:rsid w:val="009908B4"/>
    <w:rsid w:val="00990D19"/>
    <w:rsid w:val="00990F73"/>
    <w:rsid w:val="00991015"/>
    <w:rsid w:val="0099152B"/>
    <w:rsid w:val="009915BE"/>
    <w:rsid w:val="00991677"/>
    <w:rsid w:val="0099190C"/>
    <w:rsid w:val="00991968"/>
    <w:rsid w:val="00991B7D"/>
    <w:rsid w:val="00991C09"/>
    <w:rsid w:val="00991DA8"/>
    <w:rsid w:val="00991E8D"/>
    <w:rsid w:val="00991FDC"/>
    <w:rsid w:val="00992125"/>
    <w:rsid w:val="0099225B"/>
    <w:rsid w:val="009923EB"/>
    <w:rsid w:val="00992A0E"/>
    <w:rsid w:val="00992C0A"/>
    <w:rsid w:val="00992C22"/>
    <w:rsid w:val="00992C49"/>
    <w:rsid w:val="00992C9F"/>
    <w:rsid w:val="00993351"/>
    <w:rsid w:val="009933FD"/>
    <w:rsid w:val="00993545"/>
    <w:rsid w:val="0099372B"/>
    <w:rsid w:val="00993745"/>
    <w:rsid w:val="00993865"/>
    <w:rsid w:val="0099386B"/>
    <w:rsid w:val="009938E6"/>
    <w:rsid w:val="0099397D"/>
    <w:rsid w:val="00993B64"/>
    <w:rsid w:val="00994934"/>
    <w:rsid w:val="00994A0A"/>
    <w:rsid w:val="00994B72"/>
    <w:rsid w:val="00994CCF"/>
    <w:rsid w:val="009950EF"/>
    <w:rsid w:val="00995261"/>
    <w:rsid w:val="00995526"/>
    <w:rsid w:val="0099591C"/>
    <w:rsid w:val="00995AA9"/>
    <w:rsid w:val="00995D88"/>
    <w:rsid w:val="009960DD"/>
    <w:rsid w:val="009960F4"/>
    <w:rsid w:val="009963B1"/>
    <w:rsid w:val="009968F2"/>
    <w:rsid w:val="009969E7"/>
    <w:rsid w:val="00996A5A"/>
    <w:rsid w:val="00996AE9"/>
    <w:rsid w:val="00996FEB"/>
    <w:rsid w:val="00997015"/>
    <w:rsid w:val="00997102"/>
    <w:rsid w:val="00997108"/>
    <w:rsid w:val="00997489"/>
    <w:rsid w:val="00997C4C"/>
    <w:rsid w:val="00997D2B"/>
    <w:rsid w:val="00997EC5"/>
    <w:rsid w:val="009A01C7"/>
    <w:rsid w:val="009A02DF"/>
    <w:rsid w:val="009A0368"/>
    <w:rsid w:val="009A03BC"/>
    <w:rsid w:val="009A0C45"/>
    <w:rsid w:val="009A0CE2"/>
    <w:rsid w:val="009A0FBA"/>
    <w:rsid w:val="009A1027"/>
    <w:rsid w:val="009A141B"/>
    <w:rsid w:val="009A1433"/>
    <w:rsid w:val="009A1486"/>
    <w:rsid w:val="009A1564"/>
    <w:rsid w:val="009A16FB"/>
    <w:rsid w:val="009A1815"/>
    <w:rsid w:val="009A1C51"/>
    <w:rsid w:val="009A2053"/>
    <w:rsid w:val="009A20D7"/>
    <w:rsid w:val="009A20EF"/>
    <w:rsid w:val="009A2756"/>
    <w:rsid w:val="009A29A3"/>
    <w:rsid w:val="009A30DC"/>
    <w:rsid w:val="009A30EC"/>
    <w:rsid w:val="009A316F"/>
    <w:rsid w:val="009A34A3"/>
    <w:rsid w:val="009A364F"/>
    <w:rsid w:val="009A3777"/>
    <w:rsid w:val="009A3AD5"/>
    <w:rsid w:val="009A3BFA"/>
    <w:rsid w:val="009A3DDA"/>
    <w:rsid w:val="009A3F65"/>
    <w:rsid w:val="009A3FAE"/>
    <w:rsid w:val="009A4347"/>
    <w:rsid w:val="009A45D4"/>
    <w:rsid w:val="009A48D4"/>
    <w:rsid w:val="009A4907"/>
    <w:rsid w:val="009A494B"/>
    <w:rsid w:val="009A4C6F"/>
    <w:rsid w:val="009A5087"/>
    <w:rsid w:val="009A5541"/>
    <w:rsid w:val="009A55F8"/>
    <w:rsid w:val="009A56CA"/>
    <w:rsid w:val="009A5ECD"/>
    <w:rsid w:val="009A60E2"/>
    <w:rsid w:val="009A6265"/>
    <w:rsid w:val="009A6285"/>
    <w:rsid w:val="009A63E0"/>
    <w:rsid w:val="009A645A"/>
    <w:rsid w:val="009A6819"/>
    <w:rsid w:val="009A6829"/>
    <w:rsid w:val="009A6C87"/>
    <w:rsid w:val="009A6CEE"/>
    <w:rsid w:val="009A6F70"/>
    <w:rsid w:val="009A770E"/>
    <w:rsid w:val="009A7717"/>
    <w:rsid w:val="009A7896"/>
    <w:rsid w:val="009A7B9F"/>
    <w:rsid w:val="009A7E2A"/>
    <w:rsid w:val="009A7E75"/>
    <w:rsid w:val="009B04E4"/>
    <w:rsid w:val="009B0E3E"/>
    <w:rsid w:val="009B10E6"/>
    <w:rsid w:val="009B119F"/>
    <w:rsid w:val="009B16C8"/>
    <w:rsid w:val="009B1899"/>
    <w:rsid w:val="009B20D1"/>
    <w:rsid w:val="009B224F"/>
    <w:rsid w:val="009B2346"/>
    <w:rsid w:val="009B25CE"/>
    <w:rsid w:val="009B26F7"/>
    <w:rsid w:val="009B29A3"/>
    <w:rsid w:val="009B2A11"/>
    <w:rsid w:val="009B2B54"/>
    <w:rsid w:val="009B2D6A"/>
    <w:rsid w:val="009B2E48"/>
    <w:rsid w:val="009B2EB9"/>
    <w:rsid w:val="009B3278"/>
    <w:rsid w:val="009B36CC"/>
    <w:rsid w:val="009B3925"/>
    <w:rsid w:val="009B3CAF"/>
    <w:rsid w:val="009B3D5D"/>
    <w:rsid w:val="009B3DF5"/>
    <w:rsid w:val="009B3EB8"/>
    <w:rsid w:val="009B421E"/>
    <w:rsid w:val="009B4283"/>
    <w:rsid w:val="009B4418"/>
    <w:rsid w:val="009B448C"/>
    <w:rsid w:val="009B47F9"/>
    <w:rsid w:val="009B482B"/>
    <w:rsid w:val="009B484C"/>
    <w:rsid w:val="009B491F"/>
    <w:rsid w:val="009B4974"/>
    <w:rsid w:val="009B536F"/>
    <w:rsid w:val="009B54EB"/>
    <w:rsid w:val="009B5A39"/>
    <w:rsid w:val="009B5AEE"/>
    <w:rsid w:val="009B5C72"/>
    <w:rsid w:val="009B6230"/>
    <w:rsid w:val="009B6652"/>
    <w:rsid w:val="009B6AEF"/>
    <w:rsid w:val="009B6B1B"/>
    <w:rsid w:val="009B6C88"/>
    <w:rsid w:val="009B6E49"/>
    <w:rsid w:val="009B6F6E"/>
    <w:rsid w:val="009B717F"/>
    <w:rsid w:val="009B7470"/>
    <w:rsid w:val="009B75BE"/>
    <w:rsid w:val="009B77F3"/>
    <w:rsid w:val="009B7973"/>
    <w:rsid w:val="009B7C1D"/>
    <w:rsid w:val="009C0115"/>
    <w:rsid w:val="009C048C"/>
    <w:rsid w:val="009C068D"/>
    <w:rsid w:val="009C06C5"/>
    <w:rsid w:val="009C0797"/>
    <w:rsid w:val="009C0CB5"/>
    <w:rsid w:val="009C0F2F"/>
    <w:rsid w:val="009C0FCC"/>
    <w:rsid w:val="009C18D8"/>
    <w:rsid w:val="009C19A3"/>
    <w:rsid w:val="009C1AA4"/>
    <w:rsid w:val="009C1AD4"/>
    <w:rsid w:val="009C1E00"/>
    <w:rsid w:val="009C1EE7"/>
    <w:rsid w:val="009C1FDC"/>
    <w:rsid w:val="009C2045"/>
    <w:rsid w:val="009C21B4"/>
    <w:rsid w:val="009C2876"/>
    <w:rsid w:val="009C28E2"/>
    <w:rsid w:val="009C2F6F"/>
    <w:rsid w:val="009C306F"/>
    <w:rsid w:val="009C3121"/>
    <w:rsid w:val="009C31B5"/>
    <w:rsid w:val="009C349F"/>
    <w:rsid w:val="009C37FE"/>
    <w:rsid w:val="009C3941"/>
    <w:rsid w:val="009C3AEC"/>
    <w:rsid w:val="009C3B60"/>
    <w:rsid w:val="009C3C9D"/>
    <w:rsid w:val="009C42FD"/>
    <w:rsid w:val="009C432C"/>
    <w:rsid w:val="009C43EA"/>
    <w:rsid w:val="009C48B7"/>
    <w:rsid w:val="009C4932"/>
    <w:rsid w:val="009C4CC6"/>
    <w:rsid w:val="009C4CEF"/>
    <w:rsid w:val="009C4DAA"/>
    <w:rsid w:val="009C542B"/>
    <w:rsid w:val="009C54F7"/>
    <w:rsid w:val="009C559B"/>
    <w:rsid w:val="009C5E09"/>
    <w:rsid w:val="009C5F7A"/>
    <w:rsid w:val="009C61CC"/>
    <w:rsid w:val="009C643F"/>
    <w:rsid w:val="009C64AF"/>
    <w:rsid w:val="009C6590"/>
    <w:rsid w:val="009C664B"/>
    <w:rsid w:val="009C6666"/>
    <w:rsid w:val="009C66C4"/>
    <w:rsid w:val="009C6A80"/>
    <w:rsid w:val="009C7076"/>
    <w:rsid w:val="009C70B4"/>
    <w:rsid w:val="009C71FA"/>
    <w:rsid w:val="009C7419"/>
    <w:rsid w:val="009C760E"/>
    <w:rsid w:val="009C76B1"/>
    <w:rsid w:val="009C7824"/>
    <w:rsid w:val="009C7A41"/>
    <w:rsid w:val="009C7BC4"/>
    <w:rsid w:val="009D01D1"/>
    <w:rsid w:val="009D0266"/>
    <w:rsid w:val="009D0548"/>
    <w:rsid w:val="009D05A4"/>
    <w:rsid w:val="009D0937"/>
    <w:rsid w:val="009D0B1D"/>
    <w:rsid w:val="009D1362"/>
    <w:rsid w:val="009D1692"/>
    <w:rsid w:val="009D16EF"/>
    <w:rsid w:val="009D193B"/>
    <w:rsid w:val="009D1AE3"/>
    <w:rsid w:val="009D1B42"/>
    <w:rsid w:val="009D1C53"/>
    <w:rsid w:val="009D2013"/>
    <w:rsid w:val="009D20CC"/>
    <w:rsid w:val="009D2105"/>
    <w:rsid w:val="009D221F"/>
    <w:rsid w:val="009D2417"/>
    <w:rsid w:val="009D277E"/>
    <w:rsid w:val="009D2BB1"/>
    <w:rsid w:val="009D2EBF"/>
    <w:rsid w:val="009D305F"/>
    <w:rsid w:val="009D37FF"/>
    <w:rsid w:val="009D3945"/>
    <w:rsid w:val="009D3B4E"/>
    <w:rsid w:val="009D3BCC"/>
    <w:rsid w:val="009D3D27"/>
    <w:rsid w:val="009D400F"/>
    <w:rsid w:val="009D42AF"/>
    <w:rsid w:val="009D4541"/>
    <w:rsid w:val="009D4553"/>
    <w:rsid w:val="009D4751"/>
    <w:rsid w:val="009D49B6"/>
    <w:rsid w:val="009D4CA6"/>
    <w:rsid w:val="009D4E50"/>
    <w:rsid w:val="009D4F79"/>
    <w:rsid w:val="009D5165"/>
    <w:rsid w:val="009D51A7"/>
    <w:rsid w:val="009D51D6"/>
    <w:rsid w:val="009D5478"/>
    <w:rsid w:val="009D58E5"/>
    <w:rsid w:val="009D5C09"/>
    <w:rsid w:val="009D5D14"/>
    <w:rsid w:val="009D5F42"/>
    <w:rsid w:val="009D619D"/>
    <w:rsid w:val="009D6213"/>
    <w:rsid w:val="009D6258"/>
    <w:rsid w:val="009D6682"/>
    <w:rsid w:val="009D6B5C"/>
    <w:rsid w:val="009D6C24"/>
    <w:rsid w:val="009D6D66"/>
    <w:rsid w:val="009D72DB"/>
    <w:rsid w:val="009D75D7"/>
    <w:rsid w:val="009D76D8"/>
    <w:rsid w:val="009D798B"/>
    <w:rsid w:val="009D7D93"/>
    <w:rsid w:val="009D7E0B"/>
    <w:rsid w:val="009E0175"/>
    <w:rsid w:val="009E04A8"/>
    <w:rsid w:val="009E05C8"/>
    <w:rsid w:val="009E07A0"/>
    <w:rsid w:val="009E098D"/>
    <w:rsid w:val="009E0B15"/>
    <w:rsid w:val="009E0C99"/>
    <w:rsid w:val="009E0D17"/>
    <w:rsid w:val="009E0FCC"/>
    <w:rsid w:val="009E1004"/>
    <w:rsid w:val="009E11B0"/>
    <w:rsid w:val="009E12CC"/>
    <w:rsid w:val="009E1524"/>
    <w:rsid w:val="009E1881"/>
    <w:rsid w:val="009E1A90"/>
    <w:rsid w:val="009E1AA4"/>
    <w:rsid w:val="009E1B57"/>
    <w:rsid w:val="009E1BBA"/>
    <w:rsid w:val="009E207E"/>
    <w:rsid w:val="009E21F9"/>
    <w:rsid w:val="009E235C"/>
    <w:rsid w:val="009E23F9"/>
    <w:rsid w:val="009E2513"/>
    <w:rsid w:val="009E2A8E"/>
    <w:rsid w:val="009E2B97"/>
    <w:rsid w:val="009E2C73"/>
    <w:rsid w:val="009E2EE2"/>
    <w:rsid w:val="009E2FD8"/>
    <w:rsid w:val="009E303A"/>
    <w:rsid w:val="009E3432"/>
    <w:rsid w:val="009E3549"/>
    <w:rsid w:val="009E36F5"/>
    <w:rsid w:val="009E3711"/>
    <w:rsid w:val="009E3AA2"/>
    <w:rsid w:val="009E3ED6"/>
    <w:rsid w:val="009E40C1"/>
    <w:rsid w:val="009E4342"/>
    <w:rsid w:val="009E48D3"/>
    <w:rsid w:val="009E4A03"/>
    <w:rsid w:val="009E4B75"/>
    <w:rsid w:val="009E4C55"/>
    <w:rsid w:val="009E4C60"/>
    <w:rsid w:val="009E5058"/>
    <w:rsid w:val="009E55A2"/>
    <w:rsid w:val="009E5C66"/>
    <w:rsid w:val="009E5D45"/>
    <w:rsid w:val="009E5DF5"/>
    <w:rsid w:val="009E6058"/>
    <w:rsid w:val="009E639F"/>
    <w:rsid w:val="009E6525"/>
    <w:rsid w:val="009E6535"/>
    <w:rsid w:val="009E6D0F"/>
    <w:rsid w:val="009E70E5"/>
    <w:rsid w:val="009E7123"/>
    <w:rsid w:val="009E71BB"/>
    <w:rsid w:val="009E744F"/>
    <w:rsid w:val="009E74DB"/>
    <w:rsid w:val="009E759B"/>
    <w:rsid w:val="009E78DD"/>
    <w:rsid w:val="009E7906"/>
    <w:rsid w:val="009E7F24"/>
    <w:rsid w:val="009F0032"/>
    <w:rsid w:val="009F0121"/>
    <w:rsid w:val="009F03C2"/>
    <w:rsid w:val="009F03F6"/>
    <w:rsid w:val="009F0446"/>
    <w:rsid w:val="009F0722"/>
    <w:rsid w:val="009F07FF"/>
    <w:rsid w:val="009F080C"/>
    <w:rsid w:val="009F084E"/>
    <w:rsid w:val="009F0AEE"/>
    <w:rsid w:val="009F0BBD"/>
    <w:rsid w:val="009F0CBF"/>
    <w:rsid w:val="009F0D6A"/>
    <w:rsid w:val="009F0D77"/>
    <w:rsid w:val="009F0F11"/>
    <w:rsid w:val="009F1034"/>
    <w:rsid w:val="009F1128"/>
    <w:rsid w:val="009F11D0"/>
    <w:rsid w:val="009F1431"/>
    <w:rsid w:val="009F164A"/>
    <w:rsid w:val="009F1781"/>
    <w:rsid w:val="009F1BED"/>
    <w:rsid w:val="009F1D36"/>
    <w:rsid w:val="009F1F84"/>
    <w:rsid w:val="009F22FE"/>
    <w:rsid w:val="009F240B"/>
    <w:rsid w:val="009F25C2"/>
    <w:rsid w:val="009F2722"/>
    <w:rsid w:val="009F2B58"/>
    <w:rsid w:val="009F2D9D"/>
    <w:rsid w:val="009F2EE7"/>
    <w:rsid w:val="009F2EEF"/>
    <w:rsid w:val="009F2F3E"/>
    <w:rsid w:val="009F2FA9"/>
    <w:rsid w:val="009F307E"/>
    <w:rsid w:val="009F3116"/>
    <w:rsid w:val="009F339B"/>
    <w:rsid w:val="009F3FA3"/>
    <w:rsid w:val="009F40EF"/>
    <w:rsid w:val="009F441C"/>
    <w:rsid w:val="009F45DB"/>
    <w:rsid w:val="009F477C"/>
    <w:rsid w:val="009F47DE"/>
    <w:rsid w:val="009F47EE"/>
    <w:rsid w:val="009F480E"/>
    <w:rsid w:val="009F4A60"/>
    <w:rsid w:val="009F4BEA"/>
    <w:rsid w:val="009F4CE0"/>
    <w:rsid w:val="009F508F"/>
    <w:rsid w:val="009F514D"/>
    <w:rsid w:val="009F56B0"/>
    <w:rsid w:val="009F56F7"/>
    <w:rsid w:val="009F582D"/>
    <w:rsid w:val="009F5B5D"/>
    <w:rsid w:val="009F5D6A"/>
    <w:rsid w:val="009F5E64"/>
    <w:rsid w:val="009F65F5"/>
    <w:rsid w:val="009F6A1B"/>
    <w:rsid w:val="009F6FDA"/>
    <w:rsid w:val="009F7010"/>
    <w:rsid w:val="009F7065"/>
    <w:rsid w:val="009F727E"/>
    <w:rsid w:val="009F7758"/>
    <w:rsid w:val="009F7827"/>
    <w:rsid w:val="009F799B"/>
    <w:rsid w:val="009F7C06"/>
    <w:rsid w:val="009F7E8E"/>
    <w:rsid w:val="009F7EEC"/>
    <w:rsid w:val="009F7F56"/>
    <w:rsid w:val="00A00374"/>
    <w:rsid w:val="00A003FA"/>
    <w:rsid w:val="00A00601"/>
    <w:rsid w:val="00A00A21"/>
    <w:rsid w:val="00A00DE0"/>
    <w:rsid w:val="00A00DE9"/>
    <w:rsid w:val="00A01021"/>
    <w:rsid w:val="00A01060"/>
    <w:rsid w:val="00A01940"/>
    <w:rsid w:val="00A01BEF"/>
    <w:rsid w:val="00A01CAE"/>
    <w:rsid w:val="00A01DCC"/>
    <w:rsid w:val="00A01F68"/>
    <w:rsid w:val="00A01FC1"/>
    <w:rsid w:val="00A0212A"/>
    <w:rsid w:val="00A02168"/>
    <w:rsid w:val="00A02366"/>
    <w:rsid w:val="00A026FE"/>
    <w:rsid w:val="00A0283B"/>
    <w:rsid w:val="00A0294B"/>
    <w:rsid w:val="00A02C50"/>
    <w:rsid w:val="00A02E7A"/>
    <w:rsid w:val="00A030D9"/>
    <w:rsid w:val="00A038CF"/>
    <w:rsid w:val="00A03949"/>
    <w:rsid w:val="00A03B70"/>
    <w:rsid w:val="00A03ECF"/>
    <w:rsid w:val="00A03EF2"/>
    <w:rsid w:val="00A040B1"/>
    <w:rsid w:val="00A04388"/>
    <w:rsid w:val="00A044DD"/>
    <w:rsid w:val="00A049D1"/>
    <w:rsid w:val="00A04AFA"/>
    <w:rsid w:val="00A04D52"/>
    <w:rsid w:val="00A0564D"/>
    <w:rsid w:val="00A05A74"/>
    <w:rsid w:val="00A05DDD"/>
    <w:rsid w:val="00A06384"/>
    <w:rsid w:val="00A0647C"/>
    <w:rsid w:val="00A0651B"/>
    <w:rsid w:val="00A0666C"/>
    <w:rsid w:val="00A06877"/>
    <w:rsid w:val="00A0694C"/>
    <w:rsid w:val="00A06BD6"/>
    <w:rsid w:val="00A06E13"/>
    <w:rsid w:val="00A0717C"/>
    <w:rsid w:val="00A07582"/>
    <w:rsid w:val="00A07922"/>
    <w:rsid w:val="00A07B52"/>
    <w:rsid w:val="00A07EEE"/>
    <w:rsid w:val="00A07F7A"/>
    <w:rsid w:val="00A1010D"/>
    <w:rsid w:val="00A103FF"/>
    <w:rsid w:val="00A10573"/>
    <w:rsid w:val="00A106A3"/>
    <w:rsid w:val="00A10734"/>
    <w:rsid w:val="00A108B7"/>
    <w:rsid w:val="00A109A4"/>
    <w:rsid w:val="00A109ED"/>
    <w:rsid w:val="00A10DE1"/>
    <w:rsid w:val="00A10E74"/>
    <w:rsid w:val="00A114DB"/>
    <w:rsid w:val="00A11517"/>
    <w:rsid w:val="00A11623"/>
    <w:rsid w:val="00A11779"/>
    <w:rsid w:val="00A1178A"/>
    <w:rsid w:val="00A11821"/>
    <w:rsid w:val="00A11AEF"/>
    <w:rsid w:val="00A11BD6"/>
    <w:rsid w:val="00A11DDC"/>
    <w:rsid w:val="00A11F2C"/>
    <w:rsid w:val="00A12058"/>
    <w:rsid w:val="00A12299"/>
    <w:rsid w:val="00A12313"/>
    <w:rsid w:val="00A1280C"/>
    <w:rsid w:val="00A12C28"/>
    <w:rsid w:val="00A12F13"/>
    <w:rsid w:val="00A1303E"/>
    <w:rsid w:val="00A131BE"/>
    <w:rsid w:val="00A133A2"/>
    <w:rsid w:val="00A13648"/>
    <w:rsid w:val="00A138FC"/>
    <w:rsid w:val="00A13BB2"/>
    <w:rsid w:val="00A13C12"/>
    <w:rsid w:val="00A13E0C"/>
    <w:rsid w:val="00A14418"/>
    <w:rsid w:val="00A144A6"/>
    <w:rsid w:val="00A14864"/>
    <w:rsid w:val="00A14939"/>
    <w:rsid w:val="00A14A3B"/>
    <w:rsid w:val="00A1505D"/>
    <w:rsid w:val="00A15171"/>
    <w:rsid w:val="00A15299"/>
    <w:rsid w:val="00A152FE"/>
    <w:rsid w:val="00A153E6"/>
    <w:rsid w:val="00A155E6"/>
    <w:rsid w:val="00A15A76"/>
    <w:rsid w:val="00A161BA"/>
    <w:rsid w:val="00A16228"/>
    <w:rsid w:val="00A16420"/>
    <w:rsid w:val="00A16B8C"/>
    <w:rsid w:val="00A16C64"/>
    <w:rsid w:val="00A16DE5"/>
    <w:rsid w:val="00A16F0D"/>
    <w:rsid w:val="00A17656"/>
    <w:rsid w:val="00A17AC9"/>
    <w:rsid w:val="00A2013E"/>
    <w:rsid w:val="00A201FA"/>
    <w:rsid w:val="00A20263"/>
    <w:rsid w:val="00A20573"/>
    <w:rsid w:val="00A216B6"/>
    <w:rsid w:val="00A217CD"/>
    <w:rsid w:val="00A21962"/>
    <w:rsid w:val="00A21B30"/>
    <w:rsid w:val="00A21E2A"/>
    <w:rsid w:val="00A21F40"/>
    <w:rsid w:val="00A22100"/>
    <w:rsid w:val="00A2231D"/>
    <w:rsid w:val="00A22608"/>
    <w:rsid w:val="00A226A3"/>
    <w:rsid w:val="00A2274A"/>
    <w:rsid w:val="00A228B8"/>
    <w:rsid w:val="00A228F4"/>
    <w:rsid w:val="00A22B03"/>
    <w:rsid w:val="00A22B64"/>
    <w:rsid w:val="00A22B80"/>
    <w:rsid w:val="00A22F68"/>
    <w:rsid w:val="00A23319"/>
    <w:rsid w:val="00A237FF"/>
    <w:rsid w:val="00A239C9"/>
    <w:rsid w:val="00A23D20"/>
    <w:rsid w:val="00A23ECB"/>
    <w:rsid w:val="00A23F42"/>
    <w:rsid w:val="00A23F46"/>
    <w:rsid w:val="00A2440B"/>
    <w:rsid w:val="00A24474"/>
    <w:rsid w:val="00A24533"/>
    <w:rsid w:val="00A2453B"/>
    <w:rsid w:val="00A248F8"/>
    <w:rsid w:val="00A24963"/>
    <w:rsid w:val="00A24BC1"/>
    <w:rsid w:val="00A25077"/>
    <w:rsid w:val="00A251C5"/>
    <w:rsid w:val="00A253B9"/>
    <w:rsid w:val="00A2578C"/>
    <w:rsid w:val="00A2583F"/>
    <w:rsid w:val="00A25C72"/>
    <w:rsid w:val="00A25D37"/>
    <w:rsid w:val="00A25F2A"/>
    <w:rsid w:val="00A2608C"/>
    <w:rsid w:val="00A26188"/>
    <w:rsid w:val="00A26528"/>
    <w:rsid w:val="00A2654E"/>
    <w:rsid w:val="00A26868"/>
    <w:rsid w:val="00A26DCD"/>
    <w:rsid w:val="00A26DF2"/>
    <w:rsid w:val="00A27049"/>
    <w:rsid w:val="00A271C2"/>
    <w:rsid w:val="00A2746E"/>
    <w:rsid w:val="00A27497"/>
    <w:rsid w:val="00A27531"/>
    <w:rsid w:val="00A276C7"/>
    <w:rsid w:val="00A27FE2"/>
    <w:rsid w:val="00A3050D"/>
    <w:rsid w:val="00A30550"/>
    <w:rsid w:val="00A3070B"/>
    <w:rsid w:val="00A308CD"/>
    <w:rsid w:val="00A309BC"/>
    <w:rsid w:val="00A30BE9"/>
    <w:rsid w:val="00A30CA1"/>
    <w:rsid w:val="00A31249"/>
    <w:rsid w:val="00A31253"/>
    <w:rsid w:val="00A3138A"/>
    <w:rsid w:val="00A313D2"/>
    <w:rsid w:val="00A31CA4"/>
    <w:rsid w:val="00A31D30"/>
    <w:rsid w:val="00A31D47"/>
    <w:rsid w:val="00A32198"/>
    <w:rsid w:val="00A321D3"/>
    <w:rsid w:val="00A3224F"/>
    <w:rsid w:val="00A3229A"/>
    <w:rsid w:val="00A3231A"/>
    <w:rsid w:val="00A32470"/>
    <w:rsid w:val="00A329A5"/>
    <w:rsid w:val="00A32E24"/>
    <w:rsid w:val="00A32F81"/>
    <w:rsid w:val="00A33033"/>
    <w:rsid w:val="00A3309A"/>
    <w:rsid w:val="00A333A3"/>
    <w:rsid w:val="00A333AA"/>
    <w:rsid w:val="00A333E0"/>
    <w:rsid w:val="00A3343A"/>
    <w:rsid w:val="00A3362B"/>
    <w:rsid w:val="00A33692"/>
    <w:rsid w:val="00A33899"/>
    <w:rsid w:val="00A33973"/>
    <w:rsid w:val="00A339F0"/>
    <w:rsid w:val="00A33C55"/>
    <w:rsid w:val="00A33C83"/>
    <w:rsid w:val="00A33CCC"/>
    <w:rsid w:val="00A33ED4"/>
    <w:rsid w:val="00A344A8"/>
    <w:rsid w:val="00A344D3"/>
    <w:rsid w:val="00A34640"/>
    <w:rsid w:val="00A34646"/>
    <w:rsid w:val="00A3466A"/>
    <w:rsid w:val="00A349CF"/>
    <w:rsid w:val="00A34CCF"/>
    <w:rsid w:val="00A34DEA"/>
    <w:rsid w:val="00A3534E"/>
    <w:rsid w:val="00A35467"/>
    <w:rsid w:val="00A354AF"/>
    <w:rsid w:val="00A3559C"/>
    <w:rsid w:val="00A357DB"/>
    <w:rsid w:val="00A35A3C"/>
    <w:rsid w:val="00A35D2E"/>
    <w:rsid w:val="00A3637C"/>
    <w:rsid w:val="00A368D8"/>
    <w:rsid w:val="00A36BFA"/>
    <w:rsid w:val="00A36CFB"/>
    <w:rsid w:val="00A36DFF"/>
    <w:rsid w:val="00A36FED"/>
    <w:rsid w:val="00A37109"/>
    <w:rsid w:val="00A37156"/>
    <w:rsid w:val="00A37377"/>
    <w:rsid w:val="00A373D1"/>
    <w:rsid w:val="00A37498"/>
    <w:rsid w:val="00A3749E"/>
    <w:rsid w:val="00A376DE"/>
    <w:rsid w:val="00A379D6"/>
    <w:rsid w:val="00A37D91"/>
    <w:rsid w:val="00A37D9F"/>
    <w:rsid w:val="00A37E05"/>
    <w:rsid w:val="00A40A26"/>
    <w:rsid w:val="00A4125F"/>
    <w:rsid w:val="00A41415"/>
    <w:rsid w:val="00A414A8"/>
    <w:rsid w:val="00A415AD"/>
    <w:rsid w:val="00A415CF"/>
    <w:rsid w:val="00A41616"/>
    <w:rsid w:val="00A41751"/>
    <w:rsid w:val="00A41AAC"/>
    <w:rsid w:val="00A41C3C"/>
    <w:rsid w:val="00A41C3E"/>
    <w:rsid w:val="00A42108"/>
    <w:rsid w:val="00A42272"/>
    <w:rsid w:val="00A422A3"/>
    <w:rsid w:val="00A422B1"/>
    <w:rsid w:val="00A423DA"/>
    <w:rsid w:val="00A42634"/>
    <w:rsid w:val="00A429B2"/>
    <w:rsid w:val="00A42DDA"/>
    <w:rsid w:val="00A43787"/>
    <w:rsid w:val="00A43983"/>
    <w:rsid w:val="00A439B5"/>
    <w:rsid w:val="00A43D0F"/>
    <w:rsid w:val="00A4405A"/>
    <w:rsid w:val="00A448BE"/>
    <w:rsid w:val="00A44B98"/>
    <w:rsid w:val="00A44D34"/>
    <w:rsid w:val="00A44D61"/>
    <w:rsid w:val="00A44E3C"/>
    <w:rsid w:val="00A4569A"/>
    <w:rsid w:val="00A45738"/>
    <w:rsid w:val="00A45A8F"/>
    <w:rsid w:val="00A45AAC"/>
    <w:rsid w:val="00A45B0D"/>
    <w:rsid w:val="00A45BE8"/>
    <w:rsid w:val="00A45FD4"/>
    <w:rsid w:val="00A45FD8"/>
    <w:rsid w:val="00A466FE"/>
    <w:rsid w:val="00A4687A"/>
    <w:rsid w:val="00A46AF7"/>
    <w:rsid w:val="00A46C5C"/>
    <w:rsid w:val="00A46D2B"/>
    <w:rsid w:val="00A46FE5"/>
    <w:rsid w:val="00A47235"/>
    <w:rsid w:val="00A47411"/>
    <w:rsid w:val="00A47540"/>
    <w:rsid w:val="00A47BBE"/>
    <w:rsid w:val="00A502F9"/>
    <w:rsid w:val="00A50682"/>
    <w:rsid w:val="00A50DAF"/>
    <w:rsid w:val="00A51404"/>
    <w:rsid w:val="00A51C26"/>
    <w:rsid w:val="00A51CF3"/>
    <w:rsid w:val="00A520D7"/>
    <w:rsid w:val="00A52276"/>
    <w:rsid w:val="00A522E3"/>
    <w:rsid w:val="00A5236E"/>
    <w:rsid w:val="00A52AAC"/>
    <w:rsid w:val="00A52B41"/>
    <w:rsid w:val="00A52EE1"/>
    <w:rsid w:val="00A5327C"/>
    <w:rsid w:val="00A533A8"/>
    <w:rsid w:val="00A5342E"/>
    <w:rsid w:val="00A53805"/>
    <w:rsid w:val="00A539A6"/>
    <w:rsid w:val="00A53A20"/>
    <w:rsid w:val="00A54697"/>
    <w:rsid w:val="00A54840"/>
    <w:rsid w:val="00A548A3"/>
    <w:rsid w:val="00A549B7"/>
    <w:rsid w:val="00A54BD6"/>
    <w:rsid w:val="00A55485"/>
    <w:rsid w:val="00A55702"/>
    <w:rsid w:val="00A55E28"/>
    <w:rsid w:val="00A561FF"/>
    <w:rsid w:val="00A5673F"/>
    <w:rsid w:val="00A56743"/>
    <w:rsid w:val="00A567E9"/>
    <w:rsid w:val="00A56946"/>
    <w:rsid w:val="00A56B7E"/>
    <w:rsid w:val="00A56BCA"/>
    <w:rsid w:val="00A56C1D"/>
    <w:rsid w:val="00A56CBA"/>
    <w:rsid w:val="00A56D5F"/>
    <w:rsid w:val="00A570A7"/>
    <w:rsid w:val="00A57199"/>
    <w:rsid w:val="00A571E8"/>
    <w:rsid w:val="00A57586"/>
    <w:rsid w:val="00A575B0"/>
    <w:rsid w:val="00A576BB"/>
    <w:rsid w:val="00A6039B"/>
    <w:rsid w:val="00A603F0"/>
    <w:rsid w:val="00A605FB"/>
    <w:rsid w:val="00A60632"/>
    <w:rsid w:val="00A6066E"/>
    <w:rsid w:val="00A606DE"/>
    <w:rsid w:val="00A609F2"/>
    <w:rsid w:val="00A610EA"/>
    <w:rsid w:val="00A612F0"/>
    <w:rsid w:val="00A61312"/>
    <w:rsid w:val="00A61375"/>
    <w:rsid w:val="00A6138F"/>
    <w:rsid w:val="00A6151F"/>
    <w:rsid w:val="00A61520"/>
    <w:rsid w:val="00A618A1"/>
    <w:rsid w:val="00A6194E"/>
    <w:rsid w:val="00A61A94"/>
    <w:rsid w:val="00A61B06"/>
    <w:rsid w:val="00A6241E"/>
    <w:rsid w:val="00A627F7"/>
    <w:rsid w:val="00A62CC7"/>
    <w:rsid w:val="00A62F51"/>
    <w:rsid w:val="00A6307E"/>
    <w:rsid w:val="00A6324A"/>
    <w:rsid w:val="00A63329"/>
    <w:rsid w:val="00A637B8"/>
    <w:rsid w:val="00A638AD"/>
    <w:rsid w:val="00A63AC0"/>
    <w:rsid w:val="00A63AFE"/>
    <w:rsid w:val="00A63B18"/>
    <w:rsid w:val="00A63D61"/>
    <w:rsid w:val="00A63D88"/>
    <w:rsid w:val="00A6410C"/>
    <w:rsid w:val="00A641B4"/>
    <w:rsid w:val="00A641CA"/>
    <w:rsid w:val="00A64329"/>
    <w:rsid w:val="00A6447F"/>
    <w:rsid w:val="00A644B1"/>
    <w:rsid w:val="00A644F8"/>
    <w:rsid w:val="00A646A9"/>
    <w:rsid w:val="00A6488B"/>
    <w:rsid w:val="00A64AAF"/>
    <w:rsid w:val="00A64ADB"/>
    <w:rsid w:val="00A64B5A"/>
    <w:rsid w:val="00A64D53"/>
    <w:rsid w:val="00A64D66"/>
    <w:rsid w:val="00A65035"/>
    <w:rsid w:val="00A650C5"/>
    <w:rsid w:val="00A65581"/>
    <w:rsid w:val="00A65B42"/>
    <w:rsid w:val="00A65CE0"/>
    <w:rsid w:val="00A65D88"/>
    <w:rsid w:val="00A6604C"/>
    <w:rsid w:val="00A66A77"/>
    <w:rsid w:val="00A66BB6"/>
    <w:rsid w:val="00A66C0A"/>
    <w:rsid w:val="00A66E7D"/>
    <w:rsid w:val="00A67056"/>
    <w:rsid w:val="00A67180"/>
    <w:rsid w:val="00A672D7"/>
    <w:rsid w:val="00A679AE"/>
    <w:rsid w:val="00A67C3D"/>
    <w:rsid w:val="00A67D06"/>
    <w:rsid w:val="00A67D0C"/>
    <w:rsid w:val="00A70065"/>
    <w:rsid w:val="00A7010E"/>
    <w:rsid w:val="00A70394"/>
    <w:rsid w:val="00A7043D"/>
    <w:rsid w:val="00A70476"/>
    <w:rsid w:val="00A7064D"/>
    <w:rsid w:val="00A7081B"/>
    <w:rsid w:val="00A7099E"/>
    <w:rsid w:val="00A70CD3"/>
    <w:rsid w:val="00A71054"/>
    <w:rsid w:val="00A71272"/>
    <w:rsid w:val="00A7155D"/>
    <w:rsid w:val="00A715B5"/>
    <w:rsid w:val="00A71721"/>
    <w:rsid w:val="00A717A8"/>
    <w:rsid w:val="00A71C5E"/>
    <w:rsid w:val="00A71EE0"/>
    <w:rsid w:val="00A720FF"/>
    <w:rsid w:val="00A721B4"/>
    <w:rsid w:val="00A725B3"/>
    <w:rsid w:val="00A727FA"/>
    <w:rsid w:val="00A72E25"/>
    <w:rsid w:val="00A730B9"/>
    <w:rsid w:val="00A7317C"/>
    <w:rsid w:val="00A732E1"/>
    <w:rsid w:val="00A7367F"/>
    <w:rsid w:val="00A737B3"/>
    <w:rsid w:val="00A73875"/>
    <w:rsid w:val="00A739F4"/>
    <w:rsid w:val="00A73B6E"/>
    <w:rsid w:val="00A73D76"/>
    <w:rsid w:val="00A73E5C"/>
    <w:rsid w:val="00A74114"/>
    <w:rsid w:val="00A746DD"/>
    <w:rsid w:val="00A74BB4"/>
    <w:rsid w:val="00A74C20"/>
    <w:rsid w:val="00A74D2E"/>
    <w:rsid w:val="00A75027"/>
    <w:rsid w:val="00A750C3"/>
    <w:rsid w:val="00A75470"/>
    <w:rsid w:val="00A75A1F"/>
    <w:rsid w:val="00A75B07"/>
    <w:rsid w:val="00A75B93"/>
    <w:rsid w:val="00A75C55"/>
    <w:rsid w:val="00A75C94"/>
    <w:rsid w:val="00A75DBC"/>
    <w:rsid w:val="00A760A1"/>
    <w:rsid w:val="00A7633C"/>
    <w:rsid w:val="00A763ED"/>
    <w:rsid w:val="00A764F0"/>
    <w:rsid w:val="00A7695C"/>
    <w:rsid w:val="00A76C84"/>
    <w:rsid w:val="00A76FA9"/>
    <w:rsid w:val="00A771E4"/>
    <w:rsid w:val="00A771F8"/>
    <w:rsid w:val="00A77411"/>
    <w:rsid w:val="00A775AE"/>
    <w:rsid w:val="00A777C7"/>
    <w:rsid w:val="00A777C9"/>
    <w:rsid w:val="00A77A42"/>
    <w:rsid w:val="00A77C2F"/>
    <w:rsid w:val="00A77CC3"/>
    <w:rsid w:val="00A77FBD"/>
    <w:rsid w:val="00A8033C"/>
    <w:rsid w:val="00A806DE"/>
    <w:rsid w:val="00A80700"/>
    <w:rsid w:val="00A80A51"/>
    <w:rsid w:val="00A80B8D"/>
    <w:rsid w:val="00A80C8D"/>
    <w:rsid w:val="00A810BB"/>
    <w:rsid w:val="00A8128E"/>
    <w:rsid w:val="00A81717"/>
    <w:rsid w:val="00A8176C"/>
    <w:rsid w:val="00A8182F"/>
    <w:rsid w:val="00A818EC"/>
    <w:rsid w:val="00A818F0"/>
    <w:rsid w:val="00A81DAC"/>
    <w:rsid w:val="00A81F4B"/>
    <w:rsid w:val="00A8219D"/>
    <w:rsid w:val="00A8223A"/>
    <w:rsid w:val="00A8232C"/>
    <w:rsid w:val="00A823B9"/>
    <w:rsid w:val="00A82448"/>
    <w:rsid w:val="00A82993"/>
    <w:rsid w:val="00A82BB4"/>
    <w:rsid w:val="00A82F55"/>
    <w:rsid w:val="00A831A6"/>
    <w:rsid w:val="00A833FB"/>
    <w:rsid w:val="00A8374F"/>
    <w:rsid w:val="00A83889"/>
    <w:rsid w:val="00A83D18"/>
    <w:rsid w:val="00A83DB4"/>
    <w:rsid w:val="00A83E65"/>
    <w:rsid w:val="00A84115"/>
    <w:rsid w:val="00A84343"/>
    <w:rsid w:val="00A843AC"/>
    <w:rsid w:val="00A843E2"/>
    <w:rsid w:val="00A84491"/>
    <w:rsid w:val="00A845B0"/>
    <w:rsid w:val="00A84831"/>
    <w:rsid w:val="00A84CD4"/>
    <w:rsid w:val="00A84CF0"/>
    <w:rsid w:val="00A84EC6"/>
    <w:rsid w:val="00A85465"/>
    <w:rsid w:val="00A854B0"/>
    <w:rsid w:val="00A85590"/>
    <w:rsid w:val="00A85633"/>
    <w:rsid w:val="00A856E5"/>
    <w:rsid w:val="00A857BF"/>
    <w:rsid w:val="00A85C31"/>
    <w:rsid w:val="00A85D03"/>
    <w:rsid w:val="00A85D68"/>
    <w:rsid w:val="00A86100"/>
    <w:rsid w:val="00A86449"/>
    <w:rsid w:val="00A86624"/>
    <w:rsid w:val="00A86753"/>
    <w:rsid w:val="00A868BE"/>
    <w:rsid w:val="00A86A3B"/>
    <w:rsid w:val="00A86A93"/>
    <w:rsid w:val="00A86B54"/>
    <w:rsid w:val="00A8708A"/>
    <w:rsid w:val="00A872C8"/>
    <w:rsid w:val="00A87344"/>
    <w:rsid w:val="00A87416"/>
    <w:rsid w:val="00A87466"/>
    <w:rsid w:val="00A8748E"/>
    <w:rsid w:val="00A87529"/>
    <w:rsid w:val="00A879BD"/>
    <w:rsid w:val="00A87A12"/>
    <w:rsid w:val="00A87E5E"/>
    <w:rsid w:val="00A900DE"/>
    <w:rsid w:val="00A901BE"/>
    <w:rsid w:val="00A90782"/>
    <w:rsid w:val="00A9080B"/>
    <w:rsid w:val="00A908BA"/>
    <w:rsid w:val="00A90C51"/>
    <w:rsid w:val="00A91208"/>
    <w:rsid w:val="00A912A7"/>
    <w:rsid w:val="00A914B5"/>
    <w:rsid w:val="00A916E9"/>
    <w:rsid w:val="00A91728"/>
    <w:rsid w:val="00A9181A"/>
    <w:rsid w:val="00A91AB3"/>
    <w:rsid w:val="00A91E2A"/>
    <w:rsid w:val="00A92113"/>
    <w:rsid w:val="00A9227E"/>
    <w:rsid w:val="00A922C0"/>
    <w:rsid w:val="00A92513"/>
    <w:rsid w:val="00A92829"/>
    <w:rsid w:val="00A92F6C"/>
    <w:rsid w:val="00A930CC"/>
    <w:rsid w:val="00A93194"/>
    <w:rsid w:val="00A9329B"/>
    <w:rsid w:val="00A933B1"/>
    <w:rsid w:val="00A93543"/>
    <w:rsid w:val="00A937AF"/>
    <w:rsid w:val="00A93B6F"/>
    <w:rsid w:val="00A93BE7"/>
    <w:rsid w:val="00A93FB8"/>
    <w:rsid w:val="00A94073"/>
    <w:rsid w:val="00A94295"/>
    <w:rsid w:val="00A94394"/>
    <w:rsid w:val="00A94490"/>
    <w:rsid w:val="00A94790"/>
    <w:rsid w:val="00A94821"/>
    <w:rsid w:val="00A94D09"/>
    <w:rsid w:val="00A95183"/>
    <w:rsid w:val="00A95252"/>
    <w:rsid w:val="00A95782"/>
    <w:rsid w:val="00A958D5"/>
    <w:rsid w:val="00A95F08"/>
    <w:rsid w:val="00A9601E"/>
    <w:rsid w:val="00A96023"/>
    <w:rsid w:val="00A9619C"/>
    <w:rsid w:val="00A9641F"/>
    <w:rsid w:val="00A96782"/>
    <w:rsid w:val="00A96949"/>
    <w:rsid w:val="00A96AB0"/>
    <w:rsid w:val="00A96C21"/>
    <w:rsid w:val="00A970CD"/>
    <w:rsid w:val="00A9713D"/>
    <w:rsid w:val="00A97240"/>
    <w:rsid w:val="00A97267"/>
    <w:rsid w:val="00A97290"/>
    <w:rsid w:val="00A97C88"/>
    <w:rsid w:val="00AA0188"/>
    <w:rsid w:val="00AA04E5"/>
    <w:rsid w:val="00AA053C"/>
    <w:rsid w:val="00AA08C8"/>
    <w:rsid w:val="00AA0A70"/>
    <w:rsid w:val="00AA0CDD"/>
    <w:rsid w:val="00AA0E81"/>
    <w:rsid w:val="00AA0EB3"/>
    <w:rsid w:val="00AA10B3"/>
    <w:rsid w:val="00AA118A"/>
    <w:rsid w:val="00AA152B"/>
    <w:rsid w:val="00AA1739"/>
    <w:rsid w:val="00AA17D5"/>
    <w:rsid w:val="00AA1945"/>
    <w:rsid w:val="00AA1B2C"/>
    <w:rsid w:val="00AA2312"/>
    <w:rsid w:val="00AA2376"/>
    <w:rsid w:val="00AA24D9"/>
    <w:rsid w:val="00AA2714"/>
    <w:rsid w:val="00AA274A"/>
    <w:rsid w:val="00AA279A"/>
    <w:rsid w:val="00AA27F0"/>
    <w:rsid w:val="00AA2A7D"/>
    <w:rsid w:val="00AA2AEA"/>
    <w:rsid w:val="00AA2AED"/>
    <w:rsid w:val="00AA2C53"/>
    <w:rsid w:val="00AA2EA4"/>
    <w:rsid w:val="00AA2FA1"/>
    <w:rsid w:val="00AA323E"/>
    <w:rsid w:val="00AA32B4"/>
    <w:rsid w:val="00AA3420"/>
    <w:rsid w:val="00AA343C"/>
    <w:rsid w:val="00AA3680"/>
    <w:rsid w:val="00AA37E6"/>
    <w:rsid w:val="00AA3859"/>
    <w:rsid w:val="00AA3E43"/>
    <w:rsid w:val="00AA3E7B"/>
    <w:rsid w:val="00AA3EFD"/>
    <w:rsid w:val="00AA42CA"/>
    <w:rsid w:val="00AA45C0"/>
    <w:rsid w:val="00AA46FD"/>
    <w:rsid w:val="00AA4B22"/>
    <w:rsid w:val="00AA4E2E"/>
    <w:rsid w:val="00AA5162"/>
    <w:rsid w:val="00AA541F"/>
    <w:rsid w:val="00AA549A"/>
    <w:rsid w:val="00AA5539"/>
    <w:rsid w:val="00AA55EE"/>
    <w:rsid w:val="00AA5670"/>
    <w:rsid w:val="00AA57CC"/>
    <w:rsid w:val="00AA5A54"/>
    <w:rsid w:val="00AA5BF4"/>
    <w:rsid w:val="00AA5D3F"/>
    <w:rsid w:val="00AA5D99"/>
    <w:rsid w:val="00AA5DA7"/>
    <w:rsid w:val="00AA5FCF"/>
    <w:rsid w:val="00AA6469"/>
    <w:rsid w:val="00AA64DE"/>
    <w:rsid w:val="00AA66C0"/>
    <w:rsid w:val="00AA66DE"/>
    <w:rsid w:val="00AA6A12"/>
    <w:rsid w:val="00AA6F87"/>
    <w:rsid w:val="00AA7268"/>
    <w:rsid w:val="00AA75D5"/>
    <w:rsid w:val="00AA7712"/>
    <w:rsid w:val="00AB0152"/>
    <w:rsid w:val="00AB03B1"/>
    <w:rsid w:val="00AB03BE"/>
    <w:rsid w:val="00AB0856"/>
    <w:rsid w:val="00AB092E"/>
    <w:rsid w:val="00AB0EF1"/>
    <w:rsid w:val="00AB0FE9"/>
    <w:rsid w:val="00AB13BC"/>
    <w:rsid w:val="00AB1501"/>
    <w:rsid w:val="00AB164E"/>
    <w:rsid w:val="00AB17B5"/>
    <w:rsid w:val="00AB1BFF"/>
    <w:rsid w:val="00AB1F1C"/>
    <w:rsid w:val="00AB1F4E"/>
    <w:rsid w:val="00AB23B5"/>
    <w:rsid w:val="00AB2B8F"/>
    <w:rsid w:val="00AB2D73"/>
    <w:rsid w:val="00AB2FC0"/>
    <w:rsid w:val="00AB3470"/>
    <w:rsid w:val="00AB37D0"/>
    <w:rsid w:val="00AB395D"/>
    <w:rsid w:val="00AB3AD7"/>
    <w:rsid w:val="00AB4137"/>
    <w:rsid w:val="00AB43EA"/>
    <w:rsid w:val="00AB483E"/>
    <w:rsid w:val="00AB4CDC"/>
    <w:rsid w:val="00AB4EE7"/>
    <w:rsid w:val="00AB53FA"/>
    <w:rsid w:val="00AB55D2"/>
    <w:rsid w:val="00AB55DC"/>
    <w:rsid w:val="00AB5669"/>
    <w:rsid w:val="00AB5864"/>
    <w:rsid w:val="00AB59E9"/>
    <w:rsid w:val="00AB5B08"/>
    <w:rsid w:val="00AB5D91"/>
    <w:rsid w:val="00AB64E7"/>
    <w:rsid w:val="00AB654A"/>
    <w:rsid w:val="00AB66CB"/>
    <w:rsid w:val="00AB696A"/>
    <w:rsid w:val="00AB6B7B"/>
    <w:rsid w:val="00AB6C90"/>
    <w:rsid w:val="00AB6F36"/>
    <w:rsid w:val="00AB7176"/>
    <w:rsid w:val="00AB727C"/>
    <w:rsid w:val="00AB735A"/>
    <w:rsid w:val="00AB73E8"/>
    <w:rsid w:val="00AB742E"/>
    <w:rsid w:val="00AB75F3"/>
    <w:rsid w:val="00AB78D8"/>
    <w:rsid w:val="00AC00A0"/>
    <w:rsid w:val="00AC01B0"/>
    <w:rsid w:val="00AC057C"/>
    <w:rsid w:val="00AC093B"/>
    <w:rsid w:val="00AC0B4B"/>
    <w:rsid w:val="00AC0B84"/>
    <w:rsid w:val="00AC174E"/>
    <w:rsid w:val="00AC17F5"/>
    <w:rsid w:val="00AC1A0D"/>
    <w:rsid w:val="00AC1B16"/>
    <w:rsid w:val="00AC1BE5"/>
    <w:rsid w:val="00AC1D36"/>
    <w:rsid w:val="00AC1D64"/>
    <w:rsid w:val="00AC1E87"/>
    <w:rsid w:val="00AC2016"/>
    <w:rsid w:val="00AC22EC"/>
    <w:rsid w:val="00AC2578"/>
    <w:rsid w:val="00AC2678"/>
    <w:rsid w:val="00AC2BFC"/>
    <w:rsid w:val="00AC2D6D"/>
    <w:rsid w:val="00AC3232"/>
    <w:rsid w:val="00AC3363"/>
    <w:rsid w:val="00AC345B"/>
    <w:rsid w:val="00AC389E"/>
    <w:rsid w:val="00AC3D0E"/>
    <w:rsid w:val="00AC3D99"/>
    <w:rsid w:val="00AC4099"/>
    <w:rsid w:val="00AC463D"/>
    <w:rsid w:val="00AC49E5"/>
    <w:rsid w:val="00AC4BA6"/>
    <w:rsid w:val="00AC4D80"/>
    <w:rsid w:val="00AC5410"/>
    <w:rsid w:val="00AC57A9"/>
    <w:rsid w:val="00AC5A2C"/>
    <w:rsid w:val="00AC5B86"/>
    <w:rsid w:val="00AC5E76"/>
    <w:rsid w:val="00AC5FF2"/>
    <w:rsid w:val="00AC60D4"/>
    <w:rsid w:val="00AC6175"/>
    <w:rsid w:val="00AC6223"/>
    <w:rsid w:val="00AC6576"/>
    <w:rsid w:val="00AC6761"/>
    <w:rsid w:val="00AC6891"/>
    <w:rsid w:val="00AC6C1D"/>
    <w:rsid w:val="00AC6CFB"/>
    <w:rsid w:val="00AC6D60"/>
    <w:rsid w:val="00AC6E4A"/>
    <w:rsid w:val="00AC74C8"/>
    <w:rsid w:val="00AC7769"/>
    <w:rsid w:val="00AC7A1D"/>
    <w:rsid w:val="00AD0211"/>
    <w:rsid w:val="00AD0534"/>
    <w:rsid w:val="00AD0626"/>
    <w:rsid w:val="00AD0983"/>
    <w:rsid w:val="00AD0A51"/>
    <w:rsid w:val="00AD0A92"/>
    <w:rsid w:val="00AD0DB1"/>
    <w:rsid w:val="00AD0DD7"/>
    <w:rsid w:val="00AD0E85"/>
    <w:rsid w:val="00AD1004"/>
    <w:rsid w:val="00AD119A"/>
    <w:rsid w:val="00AD136D"/>
    <w:rsid w:val="00AD14DF"/>
    <w:rsid w:val="00AD1A77"/>
    <w:rsid w:val="00AD1D15"/>
    <w:rsid w:val="00AD200F"/>
    <w:rsid w:val="00AD2774"/>
    <w:rsid w:val="00AD302E"/>
    <w:rsid w:val="00AD31AC"/>
    <w:rsid w:val="00AD35CF"/>
    <w:rsid w:val="00AD36BE"/>
    <w:rsid w:val="00AD37A0"/>
    <w:rsid w:val="00AD38C5"/>
    <w:rsid w:val="00AD392F"/>
    <w:rsid w:val="00AD3DFC"/>
    <w:rsid w:val="00AD3E99"/>
    <w:rsid w:val="00AD3FFB"/>
    <w:rsid w:val="00AD41E0"/>
    <w:rsid w:val="00AD447C"/>
    <w:rsid w:val="00AD4FAC"/>
    <w:rsid w:val="00AD5083"/>
    <w:rsid w:val="00AD5142"/>
    <w:rsid w:val="00AD5160"/>
    <w:rsid w:val="00AD532D"/>
    <w:rsid w:val="00AD5499"/>
    <w:rsid w:val="00AD5522"/>
    <w:rsid w:val="00AD563C"/>
    <w:rsid w:val="00AD57C9"/>
    <w:rsid w:val="00AD5932"/>
    <w:rsid w:val="00AD5952"/>
    <w:rsid w:val="00AD5C6B"/>
    <w:rsid w:val="00AD5C88"/>
    <w:rsid w:val="00AD5E5B"/>
    <w:rsid w:val="00AD641F"/>
    <w:rsid w:val="00AD6E25"/>
    <w:rsid w:val="00AD7165"/>
    <w:rsid w:val="00AD774C"/>
    <w:rsid w:val="00AD7795"/>
    <w:rsid w:val="00AD7A6A"/>
    <w:rsid w:val="00AD7B45"/>
    <w:rsid w:val="00AD7C42"/>
    <w:rsid w:val="00AD7ECA"/>
    <w:rsid w:val="00AE070E"/>
    <w:rsid w:val="00AE072F"/>
    <w:rsid w:val="00AE073C"/>
    <w:rsid w:val="00AE0ACD"/>
    <w:rsid w:val="00AE0B72"/>
    <w:rsid w:val="00AE0EE5"/>
    <w:rsid w:val="00AE0EE6"/>
    <w:rsid w:val="00AE0FB3"/>
    <w:rsid w:val="00AE128B"/>
    <w:rsid w:val="00AE1589"/>
    <w:rsid w:val="00AE17E4"/>
    <w:rsid w:val="00AE18F9"/>
    <w:rsid w:val="00AE1D08"/>
    <w:rsid w:val="00AE1E94"/>
    <w:rsid w:val="00AE2184"/>
    <w:rsid w:val="00AE22BC"/>
    <w:rsid w:val="00AE2624"/>
    <w:rsid w:val="00AE28D4"/>
    <w:rsid w:val="00AE2A34"/>
    <w:rsid w:val="00AE319B"/>
    <w:rsid w:val="00AE33D1"/>
    <w:rsid w:val="00AE350C"/>
    <w:rsid w:val="00AE36F8"/>
    <w:rsid w:val="00AE37E9"/>
    <w:rsid w:val="00AE3D9A"/>
    <w:rsid w:val="00AE406A"/>
    <w:rsid w:val="00AE4456"/>
    <w:rsid w:val="00AE44BC"/>
    <w:rsid w:val="00AE45E3"/>
    <w:rsid w:val="00AE46CC"/>
    <w:rsid w:val="00AE47A0"/>
    <w:rsid w:val="00AE499C"/>
    <w:rsid w:val="00AE4AB4"/>
    <w:rsid w:val="00AE4EF6"/>
    <w:rsid w:val="00AE520A"/>
    <w:rsid w:val="00AE5314"/>
    <w:rsid w:val="00AE53F9"/>
    <w:rsid w:val="00AE5458"/>
    <w:rsid w:val="00AE565C"/>
    <w:rsid w:val="00AE57F7"/>
    <w:rsid w:val="00AE58EB"/>
    <w:rsid w:val="00AE5BB6"/>
    <w:rsid w:val="00AE5FFA"/>
    <w:rsid w:val="00AE6ABB"/>
    <w:rsid w:val="00AE6B92"/>
    <w:rsid w:val="00AE6D2E"/>
    <w:rsid w:val="00AE70C2"/>
    <w:rsid w:val="00AE7158"/>
    <w:rsid w:val="00AE7822"/>
    <w:rsid w:val="00AE7976"/>
    <w:rsid w:val="00AE79FF"/>
    <w:rsid w:val="00AE7A54"/>
    <w:rsid w:val="00AE7C5F"/>
    <w:rsid w:val="00AE7D7B"/>
    <w:rsid w:val="00AE7F1F"/>
    <w:rsid w:val="00AF0177"/>
    <w:rsid w:val="00AF0323"/>
    <w:rsid w:val="00AF032E"/>
    <w:rsid w:val="00AF0432"/>
    <w:rsid w:val="00AF0531"/>
    <w:rsid w:val="00AF0565"/>
    <w:rsid w:val="00AF06F4"/>
    <w:rsid w:val="00AF073C"/>
    <w:rsid w:val="00AF07BA"/>
    <w:rsid w:val="00AF1030"/>
    <w:rsid w:val="00AF1442"/>
    <w:rsid w:val="00AF15A9"/>
    <w:rsid w:val="00AF15DD"/>
    <w:rsid w:val="00AF15F4"/>
    <w:rsid w:val="00AF167E"/>
    <w:rsid w:val="00AF1A45"/>
    <w:rsid w:val="00AF1ED7"/>
    <w:rsid w:val="00AF2006"/>
    <w:rsid w:val="00AF20BA"/>
    <w:rsid w:val="00AF2109"/>
    <w:rsid w:val="00AF26C5"/>
    <w:rsid w:val="00AF2C17"/>
    <w:rsid w:val="00AF2C23"/>
    <w:rsid w:val="00AF305B"/>
    <w:rsid w:val="00AF313B"/>
    <w:rsid w:val="00AF335A"/>
    <w:rsid w:val="00AF34C3"/>
    <w:rsid w:val="00AF35EB"/>
    <w:rsid w:val="00AF3662"/>
    <w:rsid w:val="00AF3953"/>
    <w:rsid w:val="00AF39AF"/>
    <w:rsid w:val="00AF3AEE"/>
    <w:rsid w:val="00AF3BBF"/>
    <w:rsid w:val="00AF3E21"/>
    <w:rsid w:val="00AF441F"/>
    <w:rsid w:val="00AF442A"/>
    <w:rsid w:val="00AF44EC"/>
    <w:rsid w:val="00AF4528"/>
    <w:rsid w:val="00AF4CFE"/>
    <w:rsid w:val="00AF4DB2"/>
    <w:rsid w:val="00AF4EE2"/>
    <w:rsid w:val="00AF504E"/>
    <w:rsid w:val="00AF5089"/>
    <w:rsid w:val="00AF5229"/>
    <w:rsid w:val="00AF52DD"/>
    <w:rsid w:val="00AF5430"/>
    <w:rsid w:val="00AF5624"/>
    <w:rsid w:val="00AF5694"/>
    <w:rsid w:val="00AF57A4"/>
    <w:rsid w:val="00AF58E8"/>
    <w:rsid w:val="00AF5A83"/>
    <w:rsid w:val="00AF5C1F"/>
    <w:rsid w:val="00AF5DCF"/>
    <w:rsid w:val="00AF5E79"/>
    <w:rsid w:val="00AF5FEE"/>
    <w:rsid w:val="00AF620C"/>
    <w:rsid w:val="00AF6341"/>
    <w:rsid w:val="00AF645A"/>
    <w:rsid w:val="00AF6D18"/>
    <w:rsid w:val="00AF6F82"/>
    <w:rsid w:val="00AF6F9F"/>
    <w:rsid w:val="00AF7082"/>
    <w:rsid w:val="00AF71D6"/>
    <w:rsid w:val="00AF7758"/>
    <w:rsid w:val="00AF77E8"/>
    <w:rsid w:val="00AF7883"/>
    <w:rsid w:val="00AF7AEA"/>
    <w:rsid w:val="00AF7BDB"/>
    <w:rsid w:val="00AF7D78"/>
    <w:rsid w:val="00AF7FEF"/>
    <w:rsid w:val="00B0049E"/>
    <w:rsid w:val="00B004C3"/>
    <w:rsid w:val="00B006A5"/>
    <w:rsid w:val="00B00712"/>
    <w:rsid w:val="00B0084B"/>
    <w:rsid w:val="00B00985"/>
    <w:rsid w:val="00B00A18"/>
    <w:rsid w:val="00B00A5B"/>
    <w:rsid w:val="00B00A67"/>
    <w:rsid w:val="00B00C17"/>
    <w:rsid w:val="00B00DDA"/>
    <w:rsid w:val="00B01106"/>
    <w:rsid w:val="00B01181"/>
    <w:rsid w:val="00B013F9"/>
    <w:rsid w:val="00B0172F"/>
    <w:rsid w:val="00B01840"/>
    <w:rsid w:val="00B01D4F"/>
    <w:rsid w:val="00B01E00"/>
    <w:rsid w:val="00B02133"/>
    <w:rsid w:val="00B0284E"/>
    <w:rsid w:val="00B02A02"/>
    <w:rsid w:val="00B02A14"/>
    <w:rsid w:val="00B02EB2"/>
    <w:rsid w:val="00B030B9"/>
    <w:rsid w:val="00B03201"/>
    <w:rsid w:val="00B03344"/>
    <w:rsid w:val="00B035AB"/>
    <w:rsid w:val="00B03C2A"/>
    <w:rsid w:val="00B03D64"/>
    <w:rsid w:val="00B03D8D"/>
    <w:rsid w:val="00B04167"/>
    <w:rsid w:val="00B04392"/>
    <w:rsid w:val="00B04492"/>
    <w:rsid w:val="00B045B9"/>
    <w:rsid w:val="00B04645"/>
    <w:rsid w:val="00B048DA"/>
    <w:rsid w:val="00B04DB8"/>
    <w:rsid w:val="00B04DFB"/>
    <w:rsid w:val="00B04EA2"/>
    <w:rsid w:val="00B051E9"/>
    <w:rsid w:val="00B05B25"/>
    <w:rsid w:val="00B05B48"/>
    <w:rsid w:val="00B05DD0"/>
    <w:rsid w:val="00B05FAF"/>
    <w:rsid w:val="00B0600D"/>
    <w:rsid w:val="00B06010"/>
    <w:rsid w:val="00B06170"/>
    <w:rsid w:val="00B067D8"/>
    <w:rsid w:val="00B06A69"/>
    <w:rsid w:val="00B06D3F"/>
    <w:rsid w:val="00B06E85"/>
    <w:rsid w:val="00B0702C"/>
    <w:rsid w:val="00B070B8"/>
    <w:rsid w:val="00B0741C"/>
    <w:rsid w:val="00B0754B"/>
    <w:rsid w:val="00B07812"/>
    <w:rsid w:val="00B07B62"/>
    <w:rsid w:val="00B07CCE"/>
    <w:rsid w:val="00B07D2C"/>
    <w:rsid w:val="00B101D3"/>
    <w:rsid w:val="00B10366"/>
    <w:rsid w:val="00B10376"/>
    <w:rsid w:val="00B10440"/>
    <w:rsid w:val="00B108B0"/>
    <w:rsid w:val="00B10997"/>
    <w:rsid w:val="00B10CA4"/>
    <w:rsid w:val="00B111BB"/>
    <w:rsid w:val="00B11872"/>
    <w:rsid w:val="00B11953"/>
    <w:rsid w:val="00B119AA"/>
    <w:rsid w:val="00B11A2C"/>
    <w:rsid w:val="00B11B01"/>
    <w:rsid w:val="00B11B8C"/>
    <w:rsid w:val="00B11B9E"/>
    <w:rsid w:val="00B11C2A"/>
    <w:rsid w:val="00B12322"/>
    <w:rsid w:val="00B1237C"/>
    <w:rsid w:val="00B1253B"/>
    <w:rsid w:val="00B127D1"/>
    <w:rsid w:val="00B129B4"/>
    <w:rsid w:val="00B129DB"/>
    <w:rsid w:val="00B12AC9"/>
    <w:rsid w:val="00B12C63"/>
    <w:rsid w:val="00B13128"/>
    <w:rsid w:val="00B13358"/>
    <w:rsid w:val="00B1359B"/>
    <w:rsid w:val="00B13932"/>
    <w:rsid w:val="00B13B32"/>
    <w:rsid w:val="00B13C42"/>
    <w:rsid w:val="00B13C4E"/>
    <w:rsid w:val="00B13CB1"/>
    <w:rsid w:val="00B13CEC"/>
    <w:rsid w:val="00B13F64"/>
    <w:rsid w:val="00B14050"/>
    <w:rsid w:val="00B147B3"/>
    <w:rsid w:val="00B14884"/>
    <w:rsid w:val="00B1517F"/>
    <w:rsid w:val="00B153D2"/>
    <w:rsid w:val="00B1546D"/>
    <w:rsid w:val="00B158A1"/>
    <w:rsid w:val="00B15969"/>
    <w:rsid w:val="00B15CB9"/>
    <w:rsid w:val="00B15F6C"/>
    <w:rsid w:val="00B15FD9"/>
    <w:rsid w:val="00B16106"/>
    <w:rsid w:val="00B1622F"/>
    <w:rsid w:val="00B162D4"/>
    <w:rsid w:val="00B16416"/>
    <w:rsid w:val="00B1660E"/>
    <w:rsid w:val="00B16678"/>
    <w:rsid w:val="00B16790"/>
    <w:rsid w:val="00B16967"/>
    <w:rsid w:val="00B16B5C"/>
    <w:rsid w:val="00B16E29"/>
    <w:rsid w:val="00B1734E"/>
    <w:rsid w:val="00B174D9"/>
    <w:rsid w:val="00B17726"/>
    <w:rsid w:val="00B1780B"/>
    <w:rsid w:val="00B200F5"/>
    <w:rsid w:val="00B20146"/>
    <w:rsid w:val="00B20151"/>
    <w:rsid w:val="00B202FF"/>
    <w:rsid w:val="00B20303"/>
    <w:rsid w:val="00B20942"/>
    <w:rsid w:val="00B20E05"/>
    <w:rsid w:val="00B20EAB"/>
    <w:rsid w:val="00B21495"/>
    <w:rsid w:val="00B215F7"/>
    <w:rsid w:val="00B2195B"/>
    <w:rsid w:val="00B219EE"/>
    <w:rsid w:val="00B21A3B"/>
    <w:rsid w:val="00B21A8E"/>
    <w:rsid w:val="00B21B88"/>
    <w:rsid w:val="00B21C1F"/>
    <w:rsid w:val="00B21C58"/>
    <w:rsid w:val="00B21E36"/>
    <w:rsid w:val="00B21FFF"/>
    <w:rsid w:val="00B2213E"/>
    <w:rsid w:val="00B22156"/>
    <w:rsid w:val="00B22454"/>
    <w:rsid w:val="00B2249D"/>
    <w:rsid w:val="00B2288F"/>
    <w:rsid w:val="00B22E58"/>
    <w:rsid w:val="00B22F56"/>
    <w:rsid w:val="00B235EA"/>
    <w:rsid w:val="00B23BFB"/>
    <w:rsid w:val="00B23E16"/>
    <w:rsid w:val="00B23ECC"/>
    <w:rsid w:val="00B241C9"/>
    <w:rsid w:val="00B2434D"/>
    <w:rsid w:val="00B243C7"/>
    <w:rsid w:val="00B24412"/>
    <w:rsid w:val="00B2459E"/>
    <w:rsid w:val="00B2466C"/>
    <w:rsid w:val="00B2486C"/>
    <w:rsid w:val="00B248F7"/>
    <w:rsid w:val="00B24900"/>
    <w:rsid w:val="00B24967"/>
    <w:rsid w:val="00B24EA6"/>
    <w:rsid w:val="00B24FF0"/>
    <w:rsid w:val="00B24FFC"/>
    <w:rsid w:val="00B2510E"/>
    <w:rsid w:val="00B25337"/>
    <w:rsid w:val="00B2543E"/>
    <w:rsid w:val="00B258D5"/>
    <w:rsid w:val="00B25B68"/>
    <w:rsid w:val="00B25CB7"/>
    <w:rsid w:val="00B25D4A"/>
    <w:rsid w:val="00B25ED7"/>
    <w:rsid w:val="00B25FE7"/>
    <w:rsid w:val="00B26079"/>
    <w:rsid w:val="00B260B7"/>
    <w:rsid w:val="00B26165"/>
    <w:rsid w:val="00B261E9"/>
    <w:rsid w:val="00B2663F"/>
    <w:rsid w:val="00B266A0"/>
    <w:rsid w:val="00B26B97"/>
    <w:rsid w:val="00B26C27"/>
    <w:rsid w:val="00B272AD"/>
    <w:rsid w:val="00B272B1"/>
    <w:rsid w:val="00B272C4"/>
    <w:rsid w:val="00B273CF"/>
    <w:rsid w:val="00B27FE1"/>
    <w:rsid w:val="00B30010"/>
    <w:rsid w:val="00B30167"/>
    <w:rsid w:val="00B3022A"/>
    <w:rsid w:val="00B3031A"/>
    <w:rsid w:val="00B3042A"/>
    <w:rsid w:val="00B30806"/>
    <w:rsid w:val="00B30911"/>
    <w:rsid w:val="00B30D00"/>
    <w:rsid w:val="00B30D1A"/>
    <w:rsid w:val="00B30E16"/>
    <w:rsid w:val="00B30F88"/>
    <w:rsid w:val="00B31067"/>
    <w:rsid w:val="00B310B0"/>
    <w:rsid w:val="00B31670"/>
    <w:rsid w:val="00B31778"/>
    <w:rsid w:val="00B31879"/>
    <w:rsid w:val="00B318B5"/>
    <w:rsid w:val="00B31A8B"/>
    <w:rsid w:val="00B31F4B"/>
    <w:rsid w:val="00B320B1"/>
    <w:rsid w:val="00B3227A"/>
    <w:rsid w:val="00B32408"/>
    <w:rsid w:val="00B32583"/>
    <w:rsid w:val="00B327EE"/>
    <w:rsid w:val="00B32AE8"/>
    <w:rsid w:val="00B32B4D"/>
    <w:rsid w:val="00B32F6D"/>
    <w:rsid w:val="00B331B3"/>
    <w:rsid w:val="00B334B0"/>
    <w:rsid w:val="00B33743"/>
    <w:rsid w:val="00B33747"/>
    <w:rsid w:val="00B33756"/>
    <w:rsid w:val="00B33833"/>
    <w:rsid w:val="00B33A98"/>
    <w:rsid w:val="00B33E71"/>
    <w:rsid w:val="00B3400E"/>
    <w:rsid w:val="00B340F0"/>
    <w:rsid w:val="00B34337"/>
    <w:rsid w:val="00B34385"/>
    <w:rsid w:val="00B3446E"/>
    <w:rsid w:val="00B34795"/>
    <w:rsid w:val="00B34914"/>
    <w:rsid w:val="00B34DEC"/>
    <w:rsid w:val="00B35956"/>
    <w:rsid w:val="00B35B42"/>
    <w:rsid w:val="00B35E60"/>
    <w:rsid w:val="00B35FD8"/>
    <w:rsid w:val="00B3605F"/>
    <w:rsid w:val="00B360C9"/>
    <w:rsid w:val="00B362E4"/>
    <w:rsid w:val="00B36783"/>
    <w:rsid w:val="00B370B4"/>
    <w:rsid w:val="00B37190"/>
    <w:rsid w:val="00B37415"/>
    <w:rsid w:val="00B3742D"/>
    <w:rsid w:val="00B3780D"/>
    <w:rsid w:val="00B37A25"/>
    <w:rsid w:val="00B37BED"/>
    <w:rsid w:val="00B37D4D"/>
    <w:rsid w:val="00B37FA3"/>
    <w:rsid w:val="00B40151"/>
    <w:rsid w:val="00B401E9"/>
    <w:rsid w:val="00B405D6"/>
    <w:rsid w:val="00B4060F"/>
    <w:rsid w:val="00B40843"/>
    <w:rsid w:val="00B40A30"/>
    <w:rsid w:val="00B40D0B"/>
    <w:rsid w:val="00B40F76"/>
    <w:rsid w:val="00B4145C"/>
    <w:rsid w:val="00B41722"/>
    <w:rsid w:val="00B41914"/>
    <w:rsid w:val="00B41E1A"/>
    <w:rsid w:val="00B41E22"/>
    <w:rsid w:val="00B41F9A"/>
    <w:rsid w:val="00B41FDA"/>
    <w:rsid w:val="00B424BD"/>
    <w:rsid w:val="00B427A7"/>
    <w:rsid w:val="00B42BF6"/>
    <w:rsid w:val="00B42BF9"/>
    <w:rsid w:val="00B42CCA"/>
    <w:rsid w:val="00B42F9C"/>
    <w:rsid w:val="00B432A8"/>
    <w:rsid w:val="00B4350E"/>
    <w:rsid w:val="00B43715"/>
    <w:rsid w:val="00B43728"/>
    <w:rsid w:val="00B43A62"/>
    <w:rsid w:val="00B43C63"/>
    <w:rsid w:val="00B43C90"/>
    <w:rsid w:val="00B44230"/>
    <w:rsid w:val="00B44274"/>
    <w:rsid w:val="00B442AD"/>
    <w:rsid w:val="00B442DF"/>
    <w:rsid w:val="00B444B8"/>
    <w:rsid w:val="00B4470B"/>
    <w:rsid w:val="00B4473A"/>
    <w:rsid w:val="00B447DC"/>
    <w:rsid w:val="00B4495A"/>
    <w:rsid w:val="00B44DB8"/>
    <w:rsid w:val="00B44FD9"/>
    <w:rsid w:val="00B451C6"/>
    <w:rsid w:val="00B454A2"/>
    <w:rsid w:val="00B4556D"/>
    <w:rsid w:val="00B456BC"/>
    <w:rsid w:val="00B457BC"/>
    <w:rsid w:val="00B45960"/>
    <w:rsid w:val="00B45BF3"/>
    <w:rsid w:val="00B4604B"/>
    <w:rsid w:val="00B4613D"/>
    <w:rsid w:val="00B4648E"/>
    <w:rsid w:val="00B46503"/>
    <w:rsid w:val="00B46572"/>
    <w:rsid w:val="00B465EF"/>
    <w:rsid w:val="00B46882"/>
    <w:rsid w:val="00B46B72"/>
    <w:rsid w:val="00B46CC2"/>
    <w:rsid w:val="00B46CEE"/>
    <w:rsid w:val="00B46D39"/>
    <w:rsid w:val="00B46E33"/>
    <w:rsid w:val="00B46EAB"/>
    <w:rsid w:val="00B46FBC"/>
    <w:rsid w:val="00B47181"/>
    <w:rsid w:val="00B475A4"/>
    <w:rsid w:val="00B47B25"/>
    <w:rsid w:val="00B47BC5"/>
    <w:rsid w:val="00B47D28"/>
    <w:rsid w:val="00B47E3C"/>
    <w:rsid w:val="00B47EEA"/>
    <w:rsid w:val="00B500FB"/>
    <w:rsid w:val="00B502D2"/>
    <w:rsid w:val="00B50386"/>
    <w:rsid w:val="00B505FB"/>
    <w:rsid w:val="00B50722"/>
    <w:rsid w:val="00B507D4"/>
    <w:rsid w:val="00B508C2"/>
    <w:rsid w:val="00B5094A"/>
    <w:rsid w:val="00B509AE"/>
    <w:rsid w:val="00B50C31"/>
    <w:rsid w:val="00B517ED"/>
    <w:rsid w:val="00B518EB"/>
    <w:rsid w:val="00B51901"/>
    <w:rsid w:val="00B519B1"/>
    <w:rsid w:val="00B51B94"/>
    <w:rsid w:val="00B51D9F"/>
    <w:rsid w:val="00B52110"/>
    <w:rsid w:val="00B52122"/>
    <w:rsid w:val="00B5214D"/>
    <w:rsid w:val="00B523FE"/>
    <w:rsid w:val="00B52422"/>
    <w:rsid w:val="00B5260D"/>
    <w:rsid w:val="00B52757"/>
    <w:rsid w:val="00B528B2"/>
    <w:rsid w:val="00B528B5"/>
    <w:rsid w:val="00B52C3C"/>
    <w:rsid w:val="00B52C7E"/>
    <w:rsid w:val="00B52F87"/>
    <w:rsid w:val="00B53911"/>
    <w:rsid w:val="00B53A67"/>
    <w:rsid w:val="00B53E73"/>
    <w:rsid w:val="00B54299"/>
    <w:rsid w:val="00B543EA"/>
    <w:rsid w:val="00B547C3"/>
    <w:rsid w:val="00B54886"/>
    <w:rsid w:val="00B54998"/>
    <w:rsid w:val="00B54AC8"/>
    <w:rsid w:val="00B54B6B"/>
    <w:rsid w:val="00B54D05"/>
    <w:rsid w:val="00B54F13"/>
    <w:rsid w:val="00B54F18"/>
    <w:rsid w:val="00B55318"/>
    <w:rsid w:val="00B5553E"/>
    <w:rsid w:val="00B556DC"/>
    <w:rsid w:val="00B557D1"/>
    <w:rsid w:val="00B55842"/>
    <w:rsid w:val="00B55919"/>
    <w:rsid w:val="00B55BAB"/>
    <w:rsid w:val="00B55C34"/>
    <w:rsid w:val="00B55C41"/>
    <w:rsid w:val="00B55D62"/>
    <w:rsid w:val="00B55D94"/>
    <w:rsid w:val="00B55E48"/>
    <w:rsid w:val="00B55E6B"/>
    <w:rsid w:val="00B55F82"/>
    <w:rsid w:val="00B5625A"/>
    <w:rsid w:val="00B5681C"/>
    <w:rsid w:val="00B56D4F"/>
    <w:rsid w:val="00B574DB"/>
    <w:rsid w:val="00B57665"/>
    <w:rsid w:val="00B576FD"/>
    <w:rsid w:val="00B5780E"/>
    <w:rsid w:val="00B578EC"/>
    <w:rsid w:val="00B57A8C"/>
    <w:rsid w:val="00B57B41"/>
    <w:rsid w:val="00B604EF"/>
    <w:rsid w:val="00B6063F"/>
    <w:rsid w:val="00B60751"/>
    <w:rsid w:val="00B60EE4"/>
    <w:rsid w:val="00B6101E"/>
    <w:rsid w:val="00B615B9"/>
    <w:rsid w:val="00B61672"/>
    <w:rsid w:val="00B619EB"/>
    <w:rsid w:val="00B622E3"/>
    <w:rsid w:val="00B62312"/>
    <w:rsid w:val="00B62348"/>
    <w:rsid w:val="00B62364"/>
    <w:rsid w:val="00B623E1"/>
    <w:rsid w:val="00B628CF"/>
    <w:rsid w:val="00B62931"/>
    <w:rsid w:val="00B62E10"/>
    <w:rsid w:val="00B63578"/>
    <w:rsid w:val="00B63611"/>
    <w:rsid w:val="00B63719"/>
    <w:rsid w:val="00B639ED"/>
    <w:rsid w:val="00B6414C"/>
    <w:rsid w:val="00B64658"/>
    <w:rsid w:val="00B64D03"/>
    <w:rsid w:val="00B64DBC"/>
    <w:rsid w:val="00B651A0"/>
    <w:rsid w:val="00B65617"/>
    <w:rsid w:val="00B65D96"/>
    <w:rsid w:val="00B662D8"/>
    <w:rsid w:val="00B663C9"/>
    <w:rsid w:val="00B66761"/>
    <w:rsid w:val="00B66B52"/>
    <w:rsid w:val="00B66C16"/>
    <w:rsid w:val="00B6714E"/>
    <w:rsid w:val="00B6717B"/>
    <w:rsid w:val="00B678A8"/>
    <w:rsid w:val="00B678B7"/>
    <w:rsid w:val="00B67DA8"/>
    <w:rsid w:val="00B67EA2"/>
    <w:rsid w:val="00B70435"/>
    <w:rsid w:val="00B70A38"/>
    <w:rsid w:val="00B7115A"/>
    <w:rsid w:val="00B711E6"/>
    <w:rsid w:val="00B7122C"/>
    <w:rsid w:val="00B71752"/>
    <w:rsid w:val="00B718D1"/>
    <w:rsid w:val="00B71BAB"/>
    <w:rsid w:val="00B71C3C"/>
    <w:rsid w:val="00B71DDC"/>
    <w:rsid w:val="00B71E98"/>
    <w:rsid w:val="00B71EDC"/>
    <w:rsid w:val="00B72582"/>
    <w:rsid w:val="00B7265F"/>
    <w:rsid w:val="00B728A8"/>
    <w:rsid w:val="00B72A71"/>
    <w:rsid w:val="00B72C7F"/>
    <w:rsid w:val="00B72C9C"/>
    <w:rsid w:val="00B72DF4"/>
    <w:rsid w:val="00B72F71"/>
    <w:rsid w:val="00B72FBA"/>
    <w:rsid w:val="00B7344D"/>
    <w:rsid w:val="00B73932"/>
    <w:rsid w:val="00B7393D"/>
    <w:rsid w:val="00B73B46"/>
    <w:rsid w:val="00B73BD6"/>
    <w:rsid w:val="00B73C62"/>
    <w:rsid w:val="00B73E51"/>
    <w:rsid w:val="00B73F1A"/>
    <w:rsid w:val="00B73F46"/>
    <w:rsid w:val="00B74099"/>
    <w:rsid w:val="00B741C1"/>
    <w:rsid w:val="00B741C2"/>
    <w:rsid w:val="00B74349"/>
    <w:rsid w:val="00B7476F"/>
    <w:rsid w:val="00B749A8"/>
    <w:rsid w:val="00B74D05"/>
    <w:rsid w:val="00B74F10"/>
    <w:rsid w:val="00B74F52"/>
    <w:rsid w:val="00B75064"/>
    <w:rsid w:val="00B75180"/>
    <w:rsid w:val="00B757E8"/>
    <w:rsid w:val="00B759F7"/>
    <w:rsid w:val="00B75A93"/>
    <w:rsid w:val="00B75C9D"/>
    <w:rsid w:val="00B75FC3"/>
    <w:rsid w:val="00B760D0"/>
    <w:rsid w:val="00B763A1"/>
    <w:rsid w:val="00B765A3"/>
    <w:rsid w:val="00B7664E"/>
    <w:rsid w:val="00B76958"/>
    <w:rsid w:val="00B76C40"/>
    <w:rsid w:val="00B76C7B"/>
    <w:rsid w:val="00B76EB1"/>
    <w:rsid w:val="00B76EC1"/>
    <w:rsid w:val="00B76F03"/>
    <w:rsid w:val="00B770FD"/>
    <w:rsid w:val="00B77260"/>
    <w:rsid w:val="00B77281"/>
    <w:rsid w:val="00B77307"/>
    <w:rsid w:val="00B77617"/>
    <w:rsid w:val="00B77CF6"/>
    <w:rsid w:val="00B80177"/>
    <w:rsid w:val="00B801DA"/>
    <w:rsid w:val="00B80397"/>
    <w:rsid w:val="00B804AB"/>
    <w:rsid w:val="00B809DD"/>
    <w:rsid w:val="00B80A94"/>
    <w:rsid w:val="00B80CE6"/>
    <w:rsid w:val="00B80F33"/>
    <w:rsid w:val="00B80F97"/>
    <w:rsid w:val="00B8114B"/>
    <w:rsid w:val="00B8130B"/>
    <w:rsid w:val="00B81310"/>
    <w:rsid w:val="00B81404"/>
    <w:rsid w:val="00B8171C"/>
    <w:rsid w:val="00B81C31"/>
    <w:rsid w:val="00B81F0E"/>
    <w:rsid w:val="00B82244"/>
    <w:rsid w:val="00B82484"/>
    <w:rsid w:val="00B82586"/>
    <w:rsid w:val="00B825FB"/>
    <w:rsid w:val="00B827C6"/>
    <w:rsid w:val="00B82A79"/>
    <w:rsid w:val="00B82D43"/>
    <w:rsid w:val="00B82E84"/>
    <w:rsid w:val="00B83081"/>
    <w:rsid w:val="00B8311D"/>
    <w:rsid w:val="00B83223"/>
    <w:rsid w:val="00B83608"/>
    <w:rsid w:val="00B838B6"/>
    <w:rsid w:val="00B83BB1"/>
    <w:rsid w:val="00B83F54"/>
    <w:rsid w:val="00B841B6"/>
    <w:rsid w:val="00B8420C"/>
    <w:rsid w:val="00B847F0"/>
    <w:rsid w:val="00B84AF6"/>
    <w:rsid w:val="00B84D7B"/>
    <w:rsid w:val="00B84E89"/>
    <w:rsid w:val="00B85392"/>
    <w:rsid w:val="00B85525"/>
    <w:rsid w:val="00B85651"/>
    <w:rsid w:val="00B85ECA"/>
    <w:rsid w:val="00B85F64"/>
    <w:rsid w:val="00B8661C"/>
    <w:rsid w:val="00B86798"/>
    <w:rsid w:val="00B86834"/>
    <w:rsid w:val="00B869B8"/>
    <w:rsid w:val="00B86A64"/>
    <w:rsid w:val="00B86AE0"/>
    <w:rsid w:val="00B86D51"/>
    <w:rsid w:val="00B87225"/>
    <w:rsid w:val="00B87501"/>
    <w:rsid w:val="00B87582"/>
    <w:rsid w:val="00B904E2"/>
    <w:rsid w:val="00B904E9"/>
    <w:rsid w:val="00B90750"/>
    <w:rsid w:val="00B907F3"/>
    <w:rsid w:val="00B90BB0"/>
    <w:rsid w:val="00B90C35"/>
    <w:rsid w:val="00B90F3C"/>
    <w:rsid w:val="00B914FE"/>
    <w:rsid w:val="00B91698"/>
    <w:rsid w:val="00B919CC"/>
    <w:rsid w:val="00B919E1"/>
    <w:rsid w:val="00B91ECD"/>
    <w:rsid w:val="00B91ED3"/>
    <w:rsid w:val="00B91F59"/>
    <w:rsid w:val="00B9204C"/>
    <w:rsid w:val="00B927F2"/>
    <w:rsid w:val="00B92D6B"/>
    <w:rsid w:val="00B92F1B"/>
    <w:rsid w:val="00B93098"/>
    <w:rsid w:val="00B933E7"/>
    <w:rsid w:val="00B934F8"/>
    <w:rsid w:val="00B9390A"/>
    <w:rsid w:val="00B93A6B"/>
    <w:rsid w:val="00B93E04"/>
    <w:rsid w:val="00B93E7A"/>
    <w:rsid w:val="00B93F39"/>
    <w:rsid w:val="00B941C5"/>
    <w:rsid w:val="00B94243"/>
    <w:rsid w:val="00B94728"/>
    <w:rsid w:val="00B947CD"/>
    <w:rsid w:val="00B94922"/>
    <w:rsid w:val="00B94947"/>
    <w:rsid w:val="00B94D53"/>
    <w:rsid w:val="00B94E6A"/>
    <w:rsid w:val="00B94FA1"/>
    <w:rsid w:val="00B95164"/>
    <w:rsid w:val="00B95282"/>
    <w:rsid w:val="00B955CE"/>
    <w:rsid w:val="00B955DF"/>
    <w:rsid w:val="00B9567A"/>
    <w:rsid w:val="00B95694"/>
    <w:rsid w:val="00B957E0"/>
    <w:rsid w:val="00B95B13"/>
    <w:rsid w:val="00B961F4"/>
    <w:rsid w:val="00B96425"/>
    <w:rsid w:val="00B969E0"/>
    <w:rsid w:val="00B96A7A"/>
    <w:rsid w:val="00B96A9C"/>
    <w:rsid w:val="00B96AA2"/>
    <w:rsid w:val="00B96ED1"/>
    <w:rsid w:val="00B97118"/>
    <w:rsid w:val="00B971DC"/>
    <w:rsid w:val="00B97525"/>
    <w:rsid w:val="00B9754A"/>
    <w:rsid w:val="00B9774B"/>
    <w:rsid w:val="00B97EBB"/>
    <w:rsid w:val="00B97F0D"/>
    <w:rsid w:val="00BA01C7"/>
    <w:rsid w:val="00BA0375"/>
    <w:rsid w:val="00BA040A"/>
    <w:rsid w:val="00BA0609"/>
    <w:rsid w:val="00BA08FE"/>
    <w:rsid w:val="00BA0D2C"/>
    <w:rsid w:val="00BA0ED3"/>
    <w:rsid w:val="00BA0EFA"/>
    <w:rsid w:val="00BA0F8F"/>
    <w:rsid w:val="00BA13DB"/>
    <w:rsid w:val="00BA14B8"/>
    <w:rsid w:val="00BA16FC"/>
    <w:rsid w:val="00BA1707"/>
    <w:rsid w:val="00BA1D4A"/>
    <w:rsid w:val="00BA21A5"/>
    <w:rsid w:val="00BA2405"/>
    <w:rsid w:val="00BA246A"/>
    <w:rsid w:val="00BA25FA"/>
    <w:rsid w:val="00BA2629"/>
    <w:rsid w:val="00BA263E"/>
    <w:rsid w:val="00BA2979"/>
    <w:rsid w:val="00BA2A75"/>
    <w:rsid w:val="00BA2D28"/>
    <w:rsid w:val="00BA31B7"/>
    <w:rsid w:val="00BA323C"/>
    <w:rsid w:val="00BA3384"/>
    <w:rsid w:val="00BA338E"/>
    <w:rsid w:val="00BA3464"/>
    <w:rsid w:val="00BA36CF"/>
    <w:rsid w:val="00BA36F7"/>
    <w:rsid w:val="00BA390F"/>
    <w:rsid w:val="00BA3A26"/>
    <w:rsid w:val="00BA3E03"/>
    <w:rsid w:val="00BA4667"/>
    <w:rsid w:val="00BA48F6"/>
    <w:rsid w:val="00BA4A47"/>
    <w:rsid w:val="00BA4E04"/>
    <w:rsid w:val="00BA4EB9"/>
    <w:rsid w:val="00BA4EBF"/>
    <w:rsid w:val="00BA50CA"/>
    <w:rsid w:val="00BA5232"/>
    <w:rsid w:val="00BA540A"/>
    <w:rsid w:val="00BA5692"/>
    <w:rsid w:val="00BA59A8"/>
    <w:rsid w:val="00BA5FA8"/>
    <w:rsid w:val="00BA6753"/>
    <w:rsid w:val="00BA6762"/>
    <w:rsid w:val="00BA6B8A"/>
    <w:rsid w:val="00BA6C58"/>
    <w:rsid w:val="00BA6CF5"/>
    <w:rsid w:val="00BA6E83"/>
    <w:rsid w:val="00BA6F51"/>
    <w:rsid w:val="00BA724F"/>
    <w:rsid w:val="00BA74A6"/>
    <w:rsid w:val="00BA7893"/>
    <w:rsid w:val="00BA798B"/>
    <w:rsid w:val="00BA7D58"/>
    <w:rsid w:val="00BA7F95"/>
    <w:rsid w:val="00BB02FF"/>
    <w:rsid w:val="00BB0353"/>
    <w:rsid w:val="00BB0E97"/>
    <w:rsid w:val="00BB0F38"/>
    <w:rsid w:val="00BB0FF1"/>
    <w:rsid w:val="00BB1534"/>
    <w:rsid w:val="00BB17C3"/>
    <w:rsid w:val="00BB1EDC"/>
    <w:rsid w:val="00BB21C8"/>
    <w:rsid w:val="00BB29DF"/>
    <w:rsid w:val="00BB2C30"/>
    <w:rsid w:val="00BB3012"/>
    <w:rsid w:val="00BB34FF"/>
    <w:rsid w:val="00BB38C8"/>
    <w:rsid w:val="00BB3A00"/>
    <w:rsid w:val="00BB3AAF"/>
    <w:rsid w:val="00BB3C3A"/>
    <w:rsid w:val="00BB3EE0"/>
    <w:rsid w:val="00BB3FA4"/>
    <w:rsid w:val="00BB4246"/>
    <w:rsid w:val="00BB430F"/>
    <w:rsid w:val="00BB4382"/>
    <w:rsid w:val="00BB464A"/>
    <w:rsid w:val="00BB468A"/>
    <w:rsid w:val="00BB47B6"/>
    <w:rsid w:val="00BB4AA8"/>
    <w:rsid w:val="00BB52AE"/>
    <w:rsid w:val="00BB562F"/>
    <w:rsid w:val="00BB5733"/>
    <w:rsid w:val="00BB595C"/>
    <w:rsid w:val="00BB5ABD"/>
    <w:rsid w:val="00BB60F3"/>
    <w:rsid w:val="00BB666D"/>
    <w:rsid w:val="00BB6A1D"/>
    <w:rsid w:val="00BB6A85"/>
    <w:rsid w:val="00BB6D1A"/>
    <w:rsid w:val="00BB6DC5"/>
    <w:rsid w:val="00BB7220"/>
    <w:rsid w:val="00BB7344"/>
    <w:rsid w:val="00BB7631"/>
    <w:rsid w:val="00BB76BD"/>
    <w:rsid w:val="00BB7914"/>
    <w:rsid w:val="00BB7A91"/>
    <w:rsid w:val="00BB7B0A"/>
    <w:rsid w:val="00BB7E04"/>
    <w:rsid w:val="00BB7F4A"/>
    <w:rsid w:val="00BC006D"/>
    <w:rsid w:val="00BC00E5"/>
    <w:rsid w:val="00BC0515"/>
    <w:rsid w:val="00BC0552"/>
    <w:rsid w:val="00BC08F8"/>
    <w:rsid w:val="00BC1099"/>
    <w:rsid w:val="00BC109C"/>
    <w:rsid w:val="00BC11F7"/>
    <w:rsid w:val="00BC12AE"/>
    <w:rsid w:val="00BC1352"/>
    <w:rsid w:val="00BC140F"/>
    <w:rsid w:val="00BC1A7C"/>
    <w:rsid w:val="00BC1E01"/>
    <w:rsid w:val="00BC1EC6"/>
    <w:rsid w:val="00BC1F42"/>
    <w:rsid w:val="00BC1FD7"/>
    <w:rsid w:val="00BC21D3"/>
    <w:rsid w:val="00BC285B"/>
    <w:rsid w:val="00BC291D"/>
    <w:rsid w:val="00BC29CB"/>
    <w:rsid w:val="00BC2B5C"/>
    <w:rsid w:val="00BC2E2D"/>
    <w:rsid w:val="00BC2E8F"/>
    <w:rsid w:val="00BC2EB0"/>
    <w:rsid w:val="00BC2F79"/>
    <w:rsid w:val="00BC332A"/>
    <w:rsid w:val="00BC346D"/>
    <w:rsid w:val="00BC353A"/>
    <w:rsid w:val="00BC37BC"/>
    <w:rsid w:val="00BC3BF3"/>
    <w:rsid w:val="00BC3D19"/>
    <w:rsid w:val="00BC3EE0"/>
    <w:rsid w:val="00BC40D7"/>
    <w:rsid w:val="00BC41E9"/>
    <w:rsid w:val="00BC42C4"/>
    <w:rsid w:val="00BC43B4"/>
    <w:rsid w:val="00BC4832"/>
    <w:rsid w:val="00BC48BF"/>
    <w:rsid w:val="00BC490E"/>
    <w:rsid w:val="00BC4BBB"/>
    <w:rsid w:val="00BC4CBE"/>
    <w:rsid w:val="00BC51C5"/>
    <w:rsid w:val="00BC569D"/>
    <w:rsid w:val="00BC570E"/>
    <w:rsid w:val="00BC5BF7"/>
    <w:rsid w:val="00BC61A5"/>
    <w:rsid w:val="00BC6536"/>
    <w:rsid w:val="00BC670F"/>
    <w:rsid w:val="00BC67F6"/>
    <w:rsid w:val="00BC6A75"/>
    <w:rsid w:val="00BC6A80"/>
    <w:rsid w:val="00BC6BB5"/>
    <w:rsid w:val="00BC6EE0"/>
    <w:rsid w:val="00BC706E"/>
    <w:rsid w:val="00BC73A7"/>
    <w:rsid w:val="00BC7516"/>
    <w:rsid w:val="00BC7B14"/>
    <w:rsid w:val="00BC7B8C"/>
    <w:rsid w:val="00BC7BEF"/>
    <w:rsid w:val="00BC7CB1"/>
    <w:rsid w:val="00BD00AC"/>
    <w:rsid w:val="00BD0237"/>
    <w:rsid w:val="00BD0776"/>
    <w:rsid w:val="00BD0AAF"/>
    <w:rsid w:val="00BD0C6D"/>
    <w:rsid w:val="00BD0D95"/>
    <w:rsid w:val="00BD0FAF"/>
    <w:rsid w:val="00BD118A"/>
    <w:rsid w:val="00BD13CE"/>
    <w:rsid w:val="00BD1402"/>
    <w:rsid w:val="00BD1857"/>
    <w:rsid w:val="00BD1A3F"/>
    <w:rsid w:val="00BD1BB1"/>
    <w:rsid w:val="00BD1D90"/>
    <w:rsid w:val="00BD236E"/>
    <w:rsid w:val="00BD2749"/>
    <w:rsid w:val="00BD359E"/>
    <w:rsid w:val="00BD3A47"/>
    <w:rsid w:val="00BD3CAA"/>
    <w:rsid w:val="00BD3DD8"/>
    <w:rsid w:val="00BD409F"/>
    <w:rsid w:val="00BD415E"/>
    <w:rsid w:val="00BD4192"/>
    <w:rsid w:val="00BD4281"/>
    <w:rsid w:val="00BD4631"/>
    <w:rsid w:val="00BD4710"/>
    <w:rsid w:val="00BD4C49"/>
    <w:rsid w:val="00BD5056"/>
    <w:rsid w:val="00BD50EE"/>
    <w:rsid w:val="00BD5483"/>
    <w:rsid w:val="00BD5602"/>
    <w:rsid w:val="00BD5656"/>
    <w:rsid w:val="00BD5984"/>
    <w:rsid w:val="00BD5BFE"/>
    <w:rsid w:val="00BD5CBB"/>
    <w:rsid w:val="00BD63CF"/>
    <w:rsid w:val="00BD644B"/>
    <w:rsid w:val="00BD645E"/>
    <w:rsid w:val="00BD647F"/>
    <w:rsid w:val="00BD648A"/>
    <w:rsid w:val="00BD64BB"/>
    <w:rsid w:val="00BD6741"/>
    <w:rsid w:val="00BD69BB"/>
    <w:rsid w:val="00BD6C34"/>
    <w:rsid w:val="00BD70FD"/>
    <w:rsid w:val="00BD715F"/>
    <w:rsid w:val="00BD72F7"/>
    <w:rsid w:val="00BD743D"/>
    <w:rsid w:val="00BD7573"/>
    <w:rsid w:val="00BD7577"/>
    <w:rsid w:val="00BD7787"/>
    <w:rsid w:val="00BD7ABB"/>
    <w:rsid w:val="00BD7D02"/>
    <w:rsid w:val="00BD7E35"/>
    <w:rsid w:val="00BD7EC5"/>
    <w:rsid w:val="00BD7EE8"/>
    <w:rsid w:val="00BE0153"/>
    <w:rsid w:val="00BE032A"/>
    <w:rsid w:val="00BE04BF"/>
    <w:rsid w:val="00BE08C2"/>
    <w:rsid w:val="00BE0C00"/>
    <w:rsid w:val="00BE0E95"/>
    <w:rsid w:val="00BE165F"/>
    <w:rsid w:val="00BE16E0"/>
    <w:rsid w:val="00BE1991"/>
    <w:rsid w:val="00BE1CEC"/>
    <w:rsid w:val="00BE1EEA"/>
    <w:rsid w:val="00BE2114"/>
    <w:rsid w:val="00BE2C99"/>
    <w:rsid w:val="00BE2CC1"/>
    <w:rsid w:val="00BE2FAC"/>
    <w:rsid w:val="00BE3029"/>
    <w:rsid w:val="00BE3448"/>
    <w:rsid w:val="00BE34F2"/>
    <w:rsid w:val="00BE3570"/>
    <w:rsid w:val="00BE3DAF"/>
    <w:rsid w:val="00BE3F6E"/>
    <w:rsid w:val="00BE417F"/>
    <w:rsid w:val="00BE4216"/>
    <w:rsid w:val="00BE4853"/>
    <w:rsid w:val="00BE4983"/>
    <w:rsid w:val="00BE4BBA"/>
    <w:rsid w:val="00BE4E99"/>
    <w:rsid w:val="00BE4EBA"/>
    <w:rsid w:val="00BE5100"/>
    <w:rsid w:val="00BE551C"/>
    <w:rsid w:val="00BE556F"/>
    <w:rsid w:val="00BE5797"/>
    <w:rsid w:val="00BE57C9"/>
    <w:rsid w:val="00BE57E1"/>
    <w:rsid w:val="00BE5951"/>
    <w:rsid w:val="00BE5C1E"/>
    <w:rsid w:val="00BE5C3B"/>
    <w:rsid w:val="00BE603C"/>
    <w:rsid w:val="00BE63FB"/>
    <w:rsid w:val="00BE6C6C"/>
    <w:rsid w:val="00BE6E4C"/>
    <w:rsid w:val="00BE746E"/>
    <w:rsid w:val="00BE74F5"/>
    <w:rsid w:val="00BE783B"/>
    <w:rsid w:val="00BE7843"/>
    <w:rsid w:val="00BE797D"/>
    <w:rsid w:val="00BE798D"/>
    <w:rsid w:val="00BE7BAE"/>
    <w:rsid w:val="00BF0186"/>
    <w:rsid w:val="00BF03AD"/>
    <w:rsid w:val="00BF05C0"/>
    <w:rsid w:val="00BF07A8"/>
    <w:rsid w:val="00BF0AA8"/>
    <w:rsid w:val="00BF151F"/>
    <w:rsid w:val="00BF172D"/>
    <w:rsid w:val="00BF1964"/>
    <w:rsid w:val="00BF19ED"/>
    <w:rsid w:val="00BF1AC1"/>
    <w:rsid w:val="00BF1BE4"/>
    <w:rsid w:val="00BF1F53"/>
    <w:rsid w:val="00BF1FB8"/>
    <w:rsid w:val="00BF225B"/>
    <w:rsid w:val="00BF246E"/>
    <w:rsid w:val="00BF272A"/>
    <w:rsid w:val="00BF29A5"/>
    <w:rsid w:val="00BF2CD4"/>
    <w:rsid w:val="00BF2E84"/>
    <w:rsid w:val="00BF2EDD"/>
    <w:rsid w:val="00BF30C5"/>
    <w:rsid w:val="00BF35AC"/>
    <w:rsid w:val="00BF3840"/>
    <w:rsid w:val="00BF3A1D"/>
    <w:rsid w:val="00BF3B26"/>
    <w:rsid w:val="00BF3B73"/>
    <w:rsid w:val="00BF4234"/>
    <w:rsid w:val="00BF4985"/>
    <w:rsid w:val="00BF4D43"/>
    <w:rsid w:val="00BF4F29"/>
    <w:rsid w:val="00BF4F86"/>
    <w:rsid w:val="00BF5040"/>
    <w:rsid w:val="00BF5322"/>
    <w:rsid w:val="00BF5568"/>
    <w:rsid w:val="00BF56F6"/>
    <w:rsid w:val="00BF57BA"/>
    <w:rsid w:val="00BF58D6"/>
    <w:rsid w:val="00BF5C78"/>
    <w:rsid w:val="00BF5D56"/>
    <w:rsid w:val="00BF5D99"/>
    <w:rsid w:val="00BF5FD9"/>
    <w:rsid w:val="00BF60DE"/>
    <w:rsid w:val="00BF60EB"/>
    <w:rsid w:val="00BF66A5"/>
    <w:rsid w:val="00BF66B8"/>
    <w:rsid w:val="00BF6AEB"/>
    <w:rsid w:val="00BF6BA9"/>
    <w:rsid w:val="00BF6CA3"/>
    <w:rsid w:val="00BF6EE3"/>
    <w:rsid w:val="00BF6F5A"/>
    <w:rsid w:val="00BF767E"/>
    <w:rsid w:val="00BF793E"/>
    <w:rsid w:val="00BF79B8"/>
    <w:rsid w:val="00BF7C94"/>
    <w:rsid w:val="00BF7E3D"/>
    <w:rsid w:val="00BF7F86"/>
    <w:rsid w:val="00C000D1"/>
    <w:rsid w:val="00C003B2"/>
    <w:rsid w:val="00C00482"/>
    <w:rsid w:val="00C007D9"/>
    <w:rsid w:val="00C009D8"/>
    <w:rsid w:val="00C00A58"/>
    <w:rsid w:val="00C00AF9"/>
    <w:rsid w:val="00C00F0E"/>
    <w:rsid w:val="00C0106C"/>
    <w:rsid w:val="00C01348"/>
    <w:rsid w:val="00C01404"/>
    <w:rsid w:val="00C01679"/>
    <w:rsid w:val="00C018C8"/>
    <w:rsid w:val="00C01CE2"/>
    <w:rsid w:val="00C01D66"/>
    <w:rsid w:val="00C01EBC"/>
    <w:rsid w:val="00C01F18"/>
    <w:rsid w:val="00C01F2D"/>
    <w:rsid w:val="00C02158"/>
    <w:rsid w:val="00C02417"/>
    <w:rsid w:val="00C024EC"/>
    <w:rsid w:val="00C02736"/>
    <w:rsid w:val="00C02D14"/>
    <w:rsid w:val="00C03031"/>
    <w:rsid w:val="00C038C3"/>
    <w:rsid w:val="00C0390D"/>
    <w:rsid w:val="00C03EBD"/>
    <w:rsid w:val="00C04472"/>
    <w:rsid w:val="00C0479E"/>
    <w:rsid w:val="00C04DAB"/>
    <w:rsid w:val="00C04DF6"/>
    <w:rsid w:val="00C04E21"/>
    <w:rsid w:val="00C04FC4"/>
    <w:rsid w:val="00C04FED"/>
    <w:rsid w:val="00C050DB"/>
    <w:rsid w:val="00C0513E"/>
    <w:rsid w:val="00C0547C"/>
    <w:rsid w:val="00C054A8"/>
    <w:rsid w:val="00C054DC"/>
    <w:rsid w:val="00C0567F"/>
    <w:rsid w:val="00C05DE1"/>
    <w:rsid w:val="00C06801"/>
    <w:rsid w:val="00C06A40"/>
    <w:rsid w:val="00C075AE"/>
    <w:rsid w:val="00C079AF"/>
    <w:rsid w:val="00C07A86"/>
    <w:rsid w:val="00C07B03"/>
    <w:rsid w:val="00C07C69"/>
    <w:rsid w:val="00C07ED1"/>
    <w:rsid w:val="00C1012C"/>
    <w:rsid w:val="00C10304"/>
    <w:rsid w:val="00C10307"/>
    <w:rsid w:val="00C1035E"/>
    <w:rsid w:val="00C10649"/>
    <w:rsid w:val="00C10AB1"/>
    <w:rsid w:val="00C10ACB"/>
    <w:rsid w:val="00C10D12"/>
    <w:rsid w:val="00C10E6E"/>
    <w:rsid w:val="00C10F42"/>
    <w:rsid w:val="00C112AD"/>
    <w:rsid w:val="00C11383"/>
    <w:rsid w:val="00C11492"/>
    <w:rsid w:val="00C11593"/>
    <w:rsid w:val="00C11679"/>
    <w:rsid w:val="00C1192D"/>
    <w:rsid w:val="00C11EB3"/>
    <w:rsid w:val="00C11EB8"/>
    <w:rsid w:val="00C12099"/>
    <w:rsid w:val="00C12D7C"/>
    <w:rsid w:val="00C12D82"/>
    <w:rsid w:val="00C12E15"/>
    <w:rsid w:val="00C12E55"/>
    <w:rsid w:val="00C12E69"/>
    <w:rsid w:val="00C13292"/>
    <w:rsid w:val="00C13319"/>
    <w:rsid w:val="00C13494"/>
    <w:rsid w:val="00C136E8"/>
    <w:rsid w:val="00C1398D"/>
    <w:rsid w:val="00C13B02"/>
    <w:rsid w:val="00C13E0B"/>
    <w:rsid w:val="00C13F15"/>
    <w:rsid w:val="00C14123"/>
    <w:rsid w:val="00C145F9"/>
    <w:rsid w:val="00C146C0"/>
    <w:rsid w:val="00C148A7"/>
    <w:rsid w:val="00C149E2"/>
    <w:rsid w:val="00C14A51"/>
    <w:rsid w:val="00C14A5A"/>
    <w:rsid w:val="00C14CBD"/>
    <w:rsid w:val="00C15171"/>
    <w:rsid w:val="00C154CC"/>
    <w:rsid w:val="00C15627"/>
    <w:rsid w:val="00C158B9"/>
    <w:rsid w:val="00C15929"/>
    <w:rsid w:val="00C163C6"/>
    <w:rsid w:val="00C1662A"/>
    <w:rsid w:val="00C167DC"/>
    <w:rsid w:val="00C1693D"/>
    <w:rsid w:val="00C16A60"/>
    <w:rsid w:val="00C16AD7"/>
    <w:rsid w:val="00C16B65"/>
    <w:rsid w:val="00C16B8D"/>
    <w:rsid w:val="00C16EF8"/>
    <w:rsid w:val="00C1707A"/>
    <w:rsid w:val="00C17092"/>
    <w:rsid w:val="00C17190"/>
    <w:rsid w:val="00C171A1"/>
    <w:rsid w:val="00C172BC"/>
    <w:rsid w:val="00C17376"/>
    <w:rsid w:val="00C17430"/>
    <w:rsid w:val="00C1774E"/>
    <w:rsid w:val="00C177D6"/>
    <w:rsid w:val="00C177EE"/>
    <w:rsid w:val="00C17AB4"/>
    <w:rsid w:val="00C17F3B"/>
    <w:rsid w:val="00C2005A"/>
    <w:rsid w:val="00C20369"/>
    <w:rsid w:val="00C203F8"/>
    <w:rsid w:val="00C204D6"/>
    <w:rsid w:val="00C2054F"/>
    <w:rsid w:val="00C20586"/>
    <w:rsid w:val="00C20AB4"/>
    <w:rsid w:val="00C20B36"/>
    <w:rsid w:val="00C20B63"/>
    <w:rsid w:val="00C20D62"/>
    <w:rsid w:val="00C20E65"/>
    <w:rsid w:val="00C210D7"/>
    <w:rsid w:val="00C210E8"/>
    <w:rsid w:val="00C213AA"/>
    <w:rsid w:val="00C2185E"/>
    <w:rsid w:val="00C21972"/>
    <w:rsid w:val="00C21B88"/>
    <w:rsid w:val="00C21D6F"/>
    <w:rsid w:val="00C21F71"/>
    <w:rsid w:val="00C21FE5"/>
    <w:rsid w:val="00C2217B"/>
    <w:rsid w:val="00C22594"/>
    <w:rsid w:val="00C228BF"/>
    <w:rsid w:val="00C229EC"/>
    <w:rsid w:val="00C22A97"/>
    <w:rsid w:val="00C22AD6"/>
    <w:rsid w:val="00C23008"/>
    <w:rsid w:val="00C23235"/>
    <w:rsid w:val="00C23400"/>
    <w:rsid w:val="00C2353F"/>
    <w:rsid w:val="00C23588"/>
    <w:rsid w:val="00C2359B"/>
    <w:rsid w:val="00C2377D"/>
    <w:rsid w:val="00C2392E"/>
    <w:rsid w:val="00C247E6"/>
    <w:rsid w:val="00C24A3A"/>
    <w:rsid w:val="00C24A54"/>
    <w:rsid w:val="00C24A87"/>
    <w:rsid w:val="00C24C43"/>
    <w:rsid w:val="00C24E19"/>
    <w:rsid w:val="00C24F85"/>
    <w:rsid w:val="00C250A7"/>
    <w:rsid w:val="00C250E5"/>
    <w:rsid w:val="00C257AA"/>
    <w:rsid w:val="00C25DA7"/>
    <w:rsid w:val="00C260E8"/>
    <w:rsid w:val="00C2635E"/>
    <w:rsid w:val="00C26360"/>
    <w:rsid w:val="00C2694B"/>
    <w:rsid w:val="00C26BE1"/>
    <w:rsid w:val="00C26D74"/>
    <w:rsid w:val="00C272C2"/>
    <w:rsid w:val="00C273B5"/>
    <w:rsid w:val="00C277A9"/>
    <w:rsid w:val="00C277C1"/>
    <w:rsid w:val="00C277F7"/>
    <w:rsid w:val="00C27AE7"/>
    <w:rsid w:val="00C30520"/>
    <w:rsid w:val="00C30938"/>
    <w:rsid w:val="00C30CA1"/>
    <w:rsid w:val="00C31006"/>
    <w:rsid w:val="00C31105"/>
    <w:rsid w:val="00C31155"/>
    <w:rsid w:val="00C313C1"/>
    <w:rsid w:val="00C31575"/>
    <w:rsid w:val="00C31AA9"/>
    <w:rsid w:val="00C31AF8"/>
    <w:rsid w:val="00C31B12"/>
    <w:rsid w:val="00C31B65"/>
    <w:rsid w:val="00C31D10"/>
    <w:rsid w:val="00C31DAF"/>
    <w:rsid w:val="00C31DB0"/>
    <w:rsid w:val="00C31E56"/>
    <w:rsid w:val="00C320F3"/>
    <w:rsid w:val="00C3216A"/>
    <w:rsid w:val="00C32652"/>
    <w:rsid w:val="00C3277E"/>
    <w:rsid w:val="00C328C4"/>
    <w:rsid w:val="00C330ED"/>
    <w:rsid w:val="00C33163"/>
    <w:rsid w:val="00C3326B"/>
    <w:rsid w:val="00C3328C"/>
    <w:rsid w:val="00C335A7"/>
    <w:rsid w:val="00C33651"/>
    <w:rsid w:val="00C34106"/>
    <w:rsid w:val="00C3412F"/>
    <w:rsid w:val="00C341B3"/>
    <w:rsid w:val="00C341ED"/>
    <w:rsid w:val="00C34435"/>
    <w:rsid w:val="00C34855"/>
    <w:rsid w:val="00C34928"/>
    <w:rsid w:val="00C3517B"/>
    <w:rsid w:val="00C35404"/>
    <w:rsid w:val="00C3563C"/>
    <w:rsid w:val="00C35A64"/>
    <w:rsid w:val="00C35CBD"/>
    <w:rsid w:val="00C35D82"/>
    <w:rsid w:val="00C35F90"/>
    <w:rsid w:val="00C35FD2"/>
    <w:rsid w:val="00C35FDE"/>
    <w:rsid w:val="00C36350"/>
    <w:rsid w:val="00C365D9"/>
    <w:rsid w:val="00C36704"/>
    <w:rsid w:val="00C36757"/>
    <w:rsid w:val="00C36F1A"/>
    <w:rsid w:val="00C36FAE"/>
    <w:rsid w:val="00C370FA"/>
    <w:rsid w:val="00C3722A"/>
    <w:rsid w:val="00C3722D"/>
    <w:rsid w:val="00C3732A"/>
    <w:rsid w:val="00C37799"/>
    <w:rsid w:val="00C37AA0"/>
    <w:rsid w:val="00C37CBA"/>
    <w:rsid w:val="00C37CE1"/>
    <w:rsid w:val="00C37DDF"/>
    <w:rsid w:val="00C37E12"/>
    <w:rsid w:val="00C400C8"/>
    <w:rsid w:val="00C40136"/>
    <w:rsid w:val="00C40316"/>
    <w:rsid w:val="00C40877"/>
    <w:rsid w:val="00C4087E"/>
    <w:rsid w:val="00C40A96"/>
    <w:rsid w:val="00C40C39"/>
    <w:rsid w:val="00C40C84"/>
    <w:rsid w:val="00C40D82"/>
    <w:rsid w:val="00C40E15"/>
    <w:rsid w:val="00C40F6E"/>
    <w:rsid w:val="00C41134"/>
    <w:rsid w:val="00C411B2"/>
    <w:rsid w:val="00C4120F"/>
    <w:rsid w:val="00C41295"/>
    <w:rsid w:val="00C414A3"/>
    <w:rsid w:val="00C41501"/>
    <w:rsid w:val="00C41532"/>
    <w:rsid w:val="00C415EC"/>
    <w:rsid w:val="00C417B6"/>
    <w:rsid w:val="00C4187E"/>
    <w:rsid w:val="00C41ABB"/>
    <w:rsid w:val="00C41BA5"/>
    <w:rsid w:val="00C41C39"/>
    <w:rsid w:val="00C41F18"/>
    <w:rsid w:val="00C41F35"/>
    <w:rsid w:val="00C420F5"/>
    <w:rsid w:val="00C42113"/>
    <w:rsid w:val="00C4249C"/>
    <w:rsid w:val="00C424DD"/>
    <w:rsid w:val="00C42661"/>
    <w:rsid w:val="00C42BBD"/>
    <w:rsid w:val="00C42BD0"/>
    <w:rsid w:val="00C42E0D"/>
    <w:rsid w:val="00C42FC9"/>
    <w:rsid w:val="00C42FFE"/>
    <w:rsid w:val="00C430D3"/>
    <w:rsid w:val="00C4310E"/>
    <w:rsid w:val="00C43479"/>
    <w:rsid w:val="00C4356F"/>
    <w:rsid w:val="00C436E1"/>
    <w:rsid w:val="00C43819"/>
    <w:rsid w:val="00C43C9C"/>
    <w:rsid w:val="00C43D0C"/>
    <w:rsid w:val="00C43E20"/>
    <w:rsid w:val="00C441EC"/>
    <w:rsid w:val="00C44280"/>
    <w:rsid w:val="00C442D7"/>
    <w:rsid w:val="00C44349"/>
    <w:rsid w:val="00C443AE"/>
    <w:rsid w:val="00C444D1"/>
    <w:rsid w:val="00C44B0E"/>
    <w:rsid w:val="00C44B73"/>
    <w:rsid w:val="00C44CAB"/>
    <w:rsid w:val="00C44D4C"/>
    <w:rsid w:val="00C44F07"/>
    <w:rsid w:val="00C44F98"/>
    <w:rsid w:val="00C44FE2"/>
    <w:rsid w:val="00C45414"/>
    <w:rsid w:val="00C45584"/>
    <w:rsid w:val="00C456EB"/>
    <w:rsid w:val="00C458B6"/>
    <w:rsid w:val="00C4595B"/>
    <w:rsid w:val="00C45A00"/>
    <w:rsid w:val="00C45BBD"/>
    <w:rsid w:val="00C45F4C"/>
    <w:rsid w:val="00C463C9"/>
    <w:rsid w:val="00C4698A"/>
    <w:rsid w:val="00C472FF"/>
    <w:rsid w:val="00C4745F"/>
    <w:rsid w:val="00C4763C"/>
    <w:rsid w:val="00C47F91"/>
    <w:rsid w:val="00C50364"/>
    <w:rsid w:val="00C50464"/>
    <w:rsid w:val="00C505FE"/>
    <w:rsid w:val="00C5067E"/>
    <w:rsid w:val="00C5070A"/>
    <w:rsid w:val="00C507F3"/>
    <w:rsid w:val="00C508BC"/>
    <w:rsid w:val="00C50BC9"/>
    <w:rsid w:val="00C50D87"/>
    <w:rsid w:val="00C50E15"/>
    <w:rsid w:val="00C50EAC"/>
    <w:rsid w:val="00C512DA"/>
    <w:rsid w:val="00C51696"/>
    <w:rsid w:val="00C51720"/>
    <w:rsid w:val="00C51837"/>
    <w:rsid w:val="00C51A01"/>
    <w:rsid w:val="00C52533"/>
    <w:rsid w:val="00C52B65"/>
    <w:rsid w:val="00C52FA9"/>
    <w:rsid w:val="00C52FD9"/>
    <w:rsid w:val="00C53011"/>
    <w:rsid w:val="00C533EE"/>
    <w:rsid w:val="00C535E3"/>
    <w:rsid w:val="00C535E8"/>
    <w:rsid w:val="00C53722"/>
    <w:rsid w:val="00C5395D"/>
    <w:rsid w:val="00C53B3C"/>
    <w:rsid w:val="00C53C0F"/>
    <w:rsid w:val="00C540A8"/>
    <w:rsid w:val="00C541DE"/>
    <w:rsid w:val="00C5437D"/>
    <w:rsid w:val="00C5438B"/>
    <w:rsid w:val="00C54461"/>
    <w:rsid w:val="00C54939"/>
    <w:rsid w:val="00C54A41"/>
    <w:rsid w:val="00C54BC9"/>
    <w:rsid w:val="00C54F69"/>
    <w:rsid w:val="00C5504C"/>
    <w:rsid w:val="00C5515C"/>
    <w:rsid w:val="00C555B5"/>
    <w:rsid w:val="00C557E4"/>
    <w:rsid w:val="00C55B32"/>
    <w:rsid w:val="00C55B8D"/>
    <w:rsid w:val="00C55C2D"/>
    <w:rsid w:val="00C55C88"/>
    <w:rsid w:val="00C55E99"/>
    <w:rsid w:val="00C5665B"/>
    <w:rsid w:val="00C56ACA"/>
    <w:rsid w:val="00C56DA6"/>
    <w:rsid w:val="00C57143"/>
    <w:rsid w:val="00C57212"/>
    <w:rsid w:val="00C57230"/>
    <w:rsid w:val="00C57A5E"/>
    <w:rsid w:val="00C57AF2"/>
    <w:rsid w:val="00C57B06"/>
    <w:rsid w:val="00C57C55"/>
    <w:rsid w:val="00C57CEA"/>
    <w:rsid w:val="00C57D5B"/>
    <w:rsid w:val="00C57F4C"/>
    <w:rsid w:val="00C600CA"/>
    <w:rsid w:val="00C600CD"/>
    <w:rsid w:val="00C60331"/>
    <w:rsid w:val="00C606AA"/>
    <w:rsid w:val="00C606C0"/>
    <w:rsid w:val="00C607AF"/>
    <w:rsid w:val="00C60A0E"/>
    <w:rsid w:val="00C60A3F"/>
    <w:rsid w:val="00C60B59"/>
    <w:rsid w:val="00C60FEA"/>
    <w:rsid w:val="00C610CA"/>
    <w:rsid w:val="00C615F8"/>
    <w:rsid w:val="00C617EF"/>
    <w:rsid w:val="00C623C7"/>
    <w:rsid w:val="00C624FF"/>
    <w:rsid w:val="00C625D2"/>
    <w:rsid w:val="00C62801"/>
    <w:rsid w:val="00C62829"/>
    <w:rsid w:val="00C62955"/>
    <w:rsid w:val="00C62AD7"/>
    <w:rsid w:val="00C6300A"/>
    <w:rsid w:val="00C630E0"/>
    <w:rsid w:val="00C6336F"/>
    <w:rsid w:val="00C6359A"/>
    <w:rsid w:val="00C63AB7"/>
    <w:rsid w:val="00C63B86"/>
    <w:rsid w:val="00C63CEB"/>
    <w:rsid w:val="00C63D0D"/>
    <w:rsid w:val="00C63DBB"/>
    <w:rsid w:val="00C63FE4"/>
    <w:rsid w:val="00C63FFC"/>
    <w:rsid w:val="00C64005"/>
    <w:rsid w:val="00C64621"/>
    <w:rsid w:val="00C649E0"/>
    <w:rsid w:val="00C64CF8"/>
    <w:rsid w:val="00C64D59"/>
    <w:rsid w:val="00C65206"/>
    <w:rsid w:val="00C652AB"/>
    <w:rsid w:val="00C654AA"/>
    <w:rsid w:val="00C65687"/>
    <w:rsid w:val="00C65787"/>
    <w:rsid w:val="00C65BD1"/>
    <w:rsid w:val="00C65F18"/>
    <w:rsid w:val="00C6613C"/>
    <w:rsid w:val="00C66156"/>
    <w:rsid w:val="00C66241"/>
    <w:rsid w:val="00C6631F"/>
    <w:rsid w:val="00C66579"/>
    <w:rsid w:val="00C667F9"/>
    <w:rsid w:val="00C66942"/>
    <w:rsid w:val="00C66AE4"/>
    <w:rsid w:val="00C66B18"/>
    <w:rsid w:val="00C67207"/>
    <w:rsid w:val="00C6722B"/>
    <w:rsid w:val="00C6741B"/>
    <w:rsid w:val="00C67451"/>
    <w:rsid w:val="00C67531"/>
    <w:rsid w:val="00C67AE8"/>
    <w:rsid w:val="00C7004B"/>
    <w:rsid w:val="00C70056"/>
    <w:rsid w:val="00C7012C"/>
    <w:rsid w:val="00C70243"/>
    <w:rsid w:val="00C70450"/>
    <w:rsid w:val="00C70759"/>
    <w:rsid w:val="00C70A6A"/>
    <w:rsid w:val="00C70AF8"/>
    <w:rsid w:val="00C70B49"/>
    <w:rsid w:val="00C70DAE"/>
    <w:rsid w:val="00C70EB9"/>
    <w:rsid w:val="00C70FD7"/>
    <w:rsid w:val="00C710F7"/>
    <w:rsid w:val="00C71160"/>
    <w:rsid w:val="00C7134E"/>
    <w:rsid w:val="00C714FB"/>
    <w:rsid w:val="00C71564"/>
    <w:rsid w:val="00C7156C"/>
    <w:rsid w:val="00C7168B"/>
    <w:rsid w:val="00C717F2"/>
    <w:rsid w:val="00C71898"/>
    <w:rsid w:val="00C71A2E"/>
    <w:rsid w:val="00C71BD2"/>
    <w:rsid w:val="00C71C07"/>
    <w:rsid w:val="00C71CBF"/>
    <w:rsid w:val="00C71F5C"/>
    <w:rsid w:val="00C720E2"/>
    <w:rsid w:val="00C72560"/>
    <w:rsid w:val="00C72673"/>
    <w:rsid w:val="00C72907"/>
    <w:rsid w:val="00C729D2"/>
    <w:rsid w:val="00C72C9C"/>
    <w:rsid w:val="00C72D70"/>
    <w:rsid w:val="00C730B8"/>
    <w:rsid w:val="00C731FE"/>
    <w:rsid w:val="00C73279"/>
    <w:rsid w:val="00C733E3"/>
    <w:rsid w:val="00C7344A"/>
    <w:rsid w:val="00C734F5"/>
    <w:rsid w:val="00C73512"/>
    <w:rsid w:val="00C7383F"/>
    <w:rsid w:val="00C73D5B"/>
    <w:rsid w:val="00C73F02"/>
    <w:rsid w:val="00C74134"/>
    <w:rsid w:val="00C74222"/>
    <w:rsid w:val="00C74453"/>
    <w:rsid w:val="00C74618"/>
    <w:rsid w:val="00C7462D"/>
    <w:rsid w:val="00C747E0"/>
    <w:rsid w:val="00C74995"/>
    <w:rsid w:val="00C74A2D"/>
    <w:rsid w:val="00C74BBF"/>
    <w:rsid w:val="00C75189"/>
    <w:rsid w:val="00C75381"/>
    <w:rsid w:val="00C75396"/>
    <w:rsid w:val="00C75472"/>
    <w:rsid w:val="00C758F7"/>
    <w:rsid w:val="00C75E08"/>
    <w:rsid w:val="00C75E85"/>
    <w:rsid w:val="00C76430"/>
    <w:rsid w:val="00C76A50"/>
    <w:rsid w:val="00C76FB7"/>
    <w:rsid w:val="00C77164"/>
    <w:rsid w:val="00C7716F"/>
    <w:rsid w:val="00C77292"/>
    <w:rsid w:val="00C774A6"/>
    <w:rsid w:val="00C77AD6"/>
    <w:rsid w:val="00C77BC2"/>
    <w:rsid w:val="00C77C60"/>
    <w:rsid w:val="00C8011C"/>
    <w:rsid w:val="00C80C4C"/>
    <w:rsid w:val="00C80E02"/>
    <w:rsid w:val="00C80F44"/>
    <w:rsid w:val="00C81883"/>
    <w:rsid w:val="00C8192C"/>
    <w:rsid w:val="00C81B15"/>
    <w:rsid w:val="00C81B8A"/>
    <w:rsid w:val="00C81B9B"/>
    <w:rsid w:val="00C8202F"/>
    <w:rsid w:val="00C82068"/>
    <w:rsid w:val="00C820A1"/>
    <w:rsid w:val="00C8272B"/>
    <w:rsid w:val="00C82820"/>
    <w:rsid w:val="00C8291D"/>
    <w:rsid w:val="00C8297F"/>
    <w:rsid w:val="00C82AB6"/>
    <w:rsid w:val="00C82E88"/>
    <w:rsid w:val="00C832CB"/>
    <w:rsid w:val="00C83891"/>
    <w:rsid w:val="00C83A54"/>
    <w:rsid w:val="00C83C66"/>
    <w:rsid w:val="00C83DED"/>
    <w:rsid w:val="00C84011"/>
    <w:rsid w:val="00C84088"/>
    <w:rsid w:val="00C842C9"/>
    <w:rsid w:val="00C8467D"/>
    <w:rsid w:val="00C846BC"/>
    <w:rsid w:val="00C8488E"/>
    <w:rsid w:val="00C84EB3"/>
    <w:rsid w:val="00C85330"/>
    <w:rsid w:val="00C85371"/>
    <w:rsid w:val="00C85818"/>
    <w:rsid w:val="00C85A5E"/>
    <w:rsid w:val="00C85C9E"/>
    <w:rsid w:val="00C85CC7"/>
    <w:rsid w:val="00C8615D"/>
    <w:rsid w:val="00C86205"/>
    <w:rsid w:val="00C86275"/>
    <w:rsid w:val="00C868DE"/>
    <w:rsid w:val="00C86A4D"/>
    <w:rsid w:val="00C86CAD"/>
    <w:rsid w:val="00C86FFA"/>
    <w:rsid w:val="00C87319"/>
    <w:rsid w:val="00C87513"/>
    <w:rsid w:val="00C87552"/>
    <w:rsid w:val="00C87686"/>
    <w:rsid w:val="00C8777E"/>
    <w:rsid w:val="00C8797B"/>
    <w:rsid w:val="00C87CC6"/>
    <w:rsid w:val="00C90653"/>
    <w:rsid w:val="00C906D5"/>
    <w:rsid w:val="00C90912"/>
    <w:rsid w:val="00C90BC6"/>
    <w:rsid w:val="00C90C94"/>
    <w:rsid w:val="00C90EBE"/>
    <w:rsid w:val="00C90F6E"/>
    <w:rsid w:val="00C91AD2"/>
    <w:rsid w:val="00C91BE2"/>
    <w:rsid w:val="00C91CE2"/>
    <w:rsid w:val="00C91EF4"/>
    <w:rsid w:val="00C91EFC"/>
    <w:rsid w:val="00C92223"/>
    <w:rsid w:val="00C92573"/>
    <w:rsid w:val="00C92715"/>
    <w:rsid w:val="00C9279C"/>
    <w:rsid w:val="00C9279F"/>
    <w:rsid w:val="00C92CED"/>
    <w:rsid w:val="00C92D35"/>
    <w:rsid w:val="00C92D88"/>
    <w:rsid w:val="00C93132"/>
    <w:rsid w:val="00C937AF"/>
    <w:rsid w:val="00C93EFA"/>
    <w:rsid w:val="00C9434C"/>
    <w:rsid w:val="00C94478"/>
    <w:rsid w:val="00C9462E"/>
    <w:rsid w:val="00C946C9"/>
    <w:rsid w:val="00C947BB"/>
    <w:rsid w:val="00C94D32"/>
    <w:rsid w:val="00C9517F"/>
    <w:rsid w:val="00C9522F"/>
    <w:rsid w:val="00C9525C"/>
    <w:rsid w:val="00C953BB"/>
    <w:rsid w:val="00C954DE"/>
    <w:rsid w:val="00C95853"/>
    <w:rsid w:val="00C959D8"/>
    <w:rsid w:val="00C95EB5"/>
    <w:rsid w:val="00C96209"/>
    <w:rsid w:val="00C9633E"/>
    <w:rsid w:val="00C96DD8"/>
    <w:rsid w:val="00C96FED"/>
    <w:rsid w:val="00C97341"/>
    <w:rsid w:val="00C975FE"/>
    <w:rsid w:val="00C97EF5"/>
    <w:rsid w:val="00CA05DA"/>
    <w:rsid w:val="00CA0747"/>
    <w:rsid w:val="00CA0822"/>
    <w:rsid w:val="00CA0BEB"/>
    <w:rsid w:val="00CA0CCE"/>
    <w:rsid w:val="00CA0D0C"/>
    <w:rsid w:val="00CA0E47"/>
    <w:rsid w:val="00CA0F65"/>
    <w:rsid w:val="00CA1361"/>
    <w:rsid w:val="00CA171E"/>
    <w:rsid w:val="00CA1B78"/>
    <w:rsid w:val="00CA1ED0"/>
    <w:rsid w:val="00CA2004"/>
    <w:rsid w:val="00CA23E5"/>
    <w:rsid w:val="00CA2687"/>
    <w:rsid w:val="00CA29CF"/>
    <w:rsid w:val="00CA2A3F"/>
    <w:rsid w:val="00CA2B1C"/>
    <w:rsid w:val="00CA2B8E"/>
    <w:rsid w:val="00CA2CF8"/>
    <w:rsid w:val="00CA2D8A"/>
    <w:rsid w:val="00CA2FA3"/>
    <w:rsid w:val="00CA314F"/>
    <w:rsid w:val="00CA31D5"/>
    <w:rsid w:val="00CA3A38"/>
    <w:rsid w:val="00CA3D01"/>
    <w:rsid w:val="00CA3F39"/>
    <w:rsid w:val="00CA426F"/>
    <w:rsid w:val="00CA4336"/>
    <w:rsid w:val="00CA44C9"/>
    <w:rsid w:val="00CA4647"/>
    <w:rsid w:val="00CA479B"/>
    <w:rsid w:val="00CA47F6"/>
    <w:rsid w:val="00CA483E"/>
    <w:rsid w:val="00CA4A07"/>
    <w:rsid w:val="00CA4A77"/>
    <w:rsid w:val="00CA4AC8"/>
    <w:rsid w:val="00CA4B49"/>
    <w:rsid w:val="00CA4B61"/>
    <w:rsid w:val="00CA4C29"/>
    <w:rsid w:val="00CA4E21"/>
    <w:rsid w:val="00CA4EA3"/>
    <w:rsid w:val="00CA5063"/>
    <w:rsid w:val="00CA513C"/>
    <w:rsid w:val="00CA55D0"/>
    <w:rsid w:val="00CA588C"/>
    <w:rsid w:val="00CA59C5"/>
    <w:rsid w:val="00CA617A"/>
    <w:rsid w:val="00CA63E1"/>
    <w:rsid w:val="00CA68A2"/>
    <w:rsid w:val="00CA6992"/>
    <w:rsid w:val="00CA6A1D"/>
    <w:rsid w:val="00CA6B87"/>
    <w:rsid w:val="00CA6D44"/>
    <w:rsid w:val="00CA6E76"/>
    <w:rsid w:val="00CA72E6"/>
    <w:rsid w:val="00CA7445"/>
    <w:rsid w:val="00CA78D4"/>
    <w:rsid w:val="00CA79A2"/>
    <w:rsid w:val="00CA7BE3"/>
    <w:rsid w:val="00CB0680"/>
    <w:rsid w:val="00CB08FC"/>
    <w:rsid w:val="00CB0BA6"/>
    <w:rsid w:val="00CB0FC9"/>
    <w:rsid w:val="00CB1348"/>
    <w:rsid w:val="00CB13C6"/>
    <w:rsid w:val="00CB140C"/>
    <w:rsid w:val="00CB1536"/>
    <w:rsid w:val="00CB1631"/>
    <w:rsid w:val="00CB164E"/>
    <w:rsid w:val="00CB1794"/>
    <w:rsid w:val="00CB17E9"/>
    <w:rsid w:val="00CB1851"/>
    <w:rsid w:val="00CB194B"/>
    <w:rsid w:val="00CB1A25"/>
    <w:rsid w:val="00CB1DB4"/>
    <w:rsid w:val="00CB241A"/>
    <w:rsid w:val="00CB26CF"/>
    <w:rsid w:val="00CB27A0"/>
    <w:rsid w:val="00CB28AB"/>
    <w:rsid w:val="00CB28DF"/>
    <w:rsid w:val="00CB2B04"/>
    <w:rsid w:val="00CB2C2B"/>
    <w:rsid w:val="00CB2CDD"/>
    <w:rsid w:val="00CB3161"/>
    <w:rsid w:val="00CB3BA5"/>
    <w:rsid w:val="00CB3EBF"/>
    <w:rsid w:val="00CB3EEC"/>
    <w:rsid w:val="00CB4432"/>
    <w:rsid w:val="00CB465B"/>
    <w:rsid w:val="00CB48D5"/>
    <w:rsid w:val="00CB49A9"/>
    <w:rsid w:val="00CB4EF0"/>
    <w:rsid w:val="00CB4FDB"/>
    <w:rsid w:val="00CB55F2"/>
    <w:rsid w:val="00CB58B4"/>
    <w:rsid w:val="00CB5975"/>
    <w:rsid w:val="00CB5D62"/>
    <w:rsid w:val="00CB66F3"/>
    <w:rsid w:val="00CB6957"/>
    <w:rsid w:val="00CB6DD1"/>
    <w:rsid w:val="00CB6FBC"/>
    <w:rsid w:val="00CB72CF"/>
    <w:rsid w:val="00CB749C"/>
    <w:rsid w:val="00CB757D"/>
    <w:rsid w:val="00CB7891"/>
    <w:rsid w:val="00CB7C8A"/>
    <w:rsid w:val="00CB7E96"/>
    <w:rsid w:val="00CB7FEA"/>
    <w:rsid w:val="00CC03FE"/>
    <w:rsid w:val="00CC04FC"/>
    <w:rsid w:val="00CC090D"/>
    <w:rsid w:val="00CC09B8"/>
    <w:rsid w:val="00CC0C6C"/>
    <w:rsid w:val="00CC0DE3"/>
    <w:rsid w:val="00CC100E"/>
    <w:rsid w:val="00CC1037"/>
    <w:rsid w:val="00CC112A"/>
    <w:rsid w:val="00CC189C"/>
    <w:rsid w:val="00CC1901"/>
    <w:rsid w:val="00CC1AC2"/>
    <w:rsid w:val="00CC1B33"/>
    <w:rsid w:val="00CC1B42"/>
    <w:rsid w:val="00CC1B4C"/>
    <w:rsid w:val="00CC2053"/>
    <w:rsid w:val="00CC2362"/>
    <w:rsid w:val="00CC23D3"/>
    <w:rsid w:val="00CC24ED"/>
    <w:rsid w:val="00CC2646"/>
    <w:rsid w:val="00CC27D9"/>
    <w:rsid w:val="00CC2886"/>
    <w:rsid w:val="00CC2970"/>
    <w:rsid w:val="00CC2D06"/>
    <w:rsid w:val="00CC2D7C"/>
    <w:rsid w:val="00CC2F2E"/>
    <w:rsid w:val="00CC33A6"/>
    <w:rsid w:val="00CC33D7"/>
    <w:rsid w:val="00CC34EA"/>
    <w:rsid w:val="00CC39F3"/>
    <w:rsid w:val="00CC3BFC"/>
    <w:rsid w:val="00CC3D4F"/>
    <w:rsid w:val="00CC43F9"/>
    <w:rsid w:val="00CC480A"/>
    <w:rsid w:val="00CC4E37"/>
    <w:rsid w:val="00CC4EC3"/>
    <w:rsid w:val="00CC500F"/>
    <w:rsid w:val="00CC5121"/>
    <w:rsid w:val="00CC52ED"/>
    <w:rsid w:val="00CC5667"/>
    <w:rsid w:val="00CC56A2"/>
    <w:rsid w:val="00CC5764"/>
    <w:rsid w:val="00CC57FE"/>
    <w:rsid w:val="00CC59C2"/>
    <w:rsid w:val="00CC5B07"/>
    <w:rsid w:val="00CC6045"/>
    <w:rsid w:val="00CC623A"/>
    <w:rsid w:val="00CC67DB"/>
    <w:rsid w:val="00CC68F7"/>
    <w:rsid w:val="00CC708A"/>
    <w:rsid w:val="00CC70E0"/>
    <w:rsid w:val="00CC7A9F"/>
    <w:rsid w:val="00CC7D43"/>
    <w:rsid w:val="00CC7EE2"/>
    <w:rsid w:val="00CC7EF0"/>
    <w:rsid w:val="00CD0438"/>
    <w:rsid w:val="00CD081E"/>
    <w:rsid w:val="00CD0822"/>
    <w:rsid w:val="00CD096A"/>
    <w:rsid w:val="00CD09C0"/>
    <w:rsid w:val="00CD0A83"/>
    <w:rsid w:val="00CD0C56"/>
    <w:rsid w:val="00CD0DF8"/>
    <w:rsid w:val="00CD0F1B"/>
    <w:rsid w:val="00CD1328"/>
    <w:rsid w:val="00CD1330"/>
    <w:rsid w:val="00CD14F0"/>
    <w:rsid w:val="00CD1671"/>
    <w:rsid w:val="00CD1B33"/>
    <w:rsid w:val="00CD1ECA"/>
    <w:rsid w:val="00CD1F5D"/>
    <w:rsid w:val="00CD1F66"/>
    <w:rsid w:val="00CD22AC"/>
    <w:rsid w:val="00CD22DA"/>
    <w:rsid w:val="00CD2323"/>
    <w:rsid w:val="00CD24C0"/>
    <w:rsid w:val="00CD27F2"/>
    <w:rsid w:val="00CD28CE"/>
    <w:rsid w:val="00CD2A30"/>
    <w:rsid w:val="00CD2B83"/>
    <w:rsid w:val="00CD2BDC"/>
    <w:rsid w:val="00CD2DCB"/>
    <w:rsid w:val="00CD3114"/>
    <w:rsid w:val="00CD3297"/>
    <w:rsid w:val="00CD33DA"/>
    <w:rsid w:val="00CD345B"/>
    <w:rsid w:val="00CD3791"/>
    <w:rsid w:val="00CD3920"/>
    <w:rsid w:val="00CD3E22"/>
    <w:rsid w:val="00CD3E27"/>
    <w:rsid w:val="00CD41A2"/>
    <w:rsid w:val="00CD4538"/>
    <w:rsid w:val="00CD46D1"/>
    <w:rsid w:val="00CD491A"/>
    <w:rsid w:val="00CD4D55"/>
    <w:rsid w:val="00CD4DCD"/>
    <w:rsid w:val="00CD4FEA"/>
    <w:rsid w:val="00CD51E1"/>
    <w:rsid w:val="00CD5331"/>
    <w:rsid w:val="00CD53B0"/>
    <w:rsid w:val="00CD548D"/>
    <w:rsid w:val="00CD565D"/>
    <w:rsid w:val="00CD5917"/>
    <w:rsid w:val="00CD5974"/>
    <w:rsid w:val="00CD5F31"/>
    <w:rsid w:val="00CD62A4"/>
    <w:rsid w:val="00CD683B"/>
    <w:rsid w:val="00CD6AEF"/>
    <w:rsid w:val="00CD6D1D"/>
    <w:rsid w:val="00CD6ED7"/>
    <w:rsid w:val="00CD757B"/>
    <w:rsid w:val="00CD75D3"/>
    <w:rsid w:val="00CD7772"/>
    <w:rsid w:val="00CD78A0"/>
    <w:rsid w:val="00CD7924"/>
    <w:rsid w:val="00CD79F2"/>
    <w:rsid w:val="00CD7C98"/>
    <w:rsid w:val="00CD7D00"/>
    <w:rsid w:val="00CD7FF6"/>
    <w:rsid w:val="00CE008B"/>
    <w:rsid w:val="00CE00B9"/>
    <w:rsid w:val="00CE01A4"/>
    <w:rsid w:val="00CE0377"/>
    <w:rsid w:val="00CE0431"/>
    <w:rsid w:val="00CE055D"/>
    <w:rsid w:val="00CE07C3"/>
    <w:rsid w:val="00CE0E6D"/>
    <w:rsid w:val="00CE0FA3"/>
    <w:rsid w:val="00CE0FA7"/>
    <w:rsid w:val="00CE109A"/>
    <w:rsid w:val="00CE125E"/>
    <w:rsid w:val="00CE12D2"/>
    <w:rsid w:val="00CE1395"/>
    <w:rsid w:val="00CE1412"/>
    <w:rsid w:val="00CE14C8"/>
    <w:rsid w:val="00CE1709"/>
    <w:rsid w:val="00CE1916"/>
    <w:rsid w:val="00CE195C"/>
    <w:rsid w:val="00CE1977"/>
    <w:rsid w:val="00CE1A5A"/>
    <w:rsid w:val="00CE1A70"/>
    <w:rsid w:val="00CE1E6E"/>
    <w:rsid w:val="00CE1FAD"/>
    <w:rsid w:val="00CE1FF0"/>
    <w:rsid w:val="00CE2071"/>
    <w:rsid w:val="00CE2118"/>
    <w:rsid w:val="00CE26E9"/>
    <w:rsid w:val="00CE2A6F"/>
    <w:rsid w:val="00CE2DE7"/>
    <w:rsid w:val="00CE3360"/>
    <w:rsid w:val="00CE38DD"/>
    <w:rsid w:val="00CE38EC"/>
    <w:rsid w:val="00CE3931"/>
    <w:rsid w:val="00CE3A5D"/>
    <w:rsid w:val="00CE3F54"/>
    <w:rsid w:val="00CE4328"/>
    <w:rsid w:val="00CE4345"/>
    <w:rsid w:val="00CE4490"/>
    <w:rsid w:val="00CE4497"/>
    <w:rsid w:val="00CE4504"/>
    <w:rsid w:val="00CE45AF"/>
    <w:rsid w:val="00CE470B"/>
    <w:rsid w:val="00CE4784"/>
    <w:rsid w:val="00CE499A"/>
    <w:rsid w:val="00CE4C23"/>
    <w:rsid w:val="00CE4F79"/>
    <w:rsid w:val="00CE5115"/>
    <w:rsid w:val="00CE5361"/>
    <w:rsid w:val="00CE568A"/>
    <w:rsid w:val="00CE58DC"/>
    <w:rsid w:val="00CE5DCB"/>
    <w:rsid w:val="00CE5F28"/>
    <w:rsid w:val="00CE60E1"/>
    <w:rsid w:val="00CE614F"/>
    <w:rsid w:val="00CE67E9"/>
    <w:rsid w:val="00CE67FF"/>
    <w:rsid w:val="00CE69CF"/>
    <w:rsid w:val="00CE6AA0"/>
    <w:rsid w:val="00CE6F49"/>
    <w:rsid w:val="00CE6FD6"/>
    <w:rsid w:val="00CE7335"/>
    <w:rsid w:val="00CE7420"/>
    <w:rsid w:val="00CE7686"/>
    <w:rsid w:val="00CE7A56"/>
    <w:rsid w:val="00CE7AB3"/>
    <w:rsid w:val="00CE7B5C"/>
    <w:rsid w:val="00CE7D32"/>
    <w:rsid w:val="00CF0453"/>
    <w:rsid w:val="00CF0554"/>
    <w:rsid w:val="00CF0604"/>
    <w:rsid w:val="00CF073B"/>
    <w:rsid w:val="00CF0877"/>
    <w:rsid w:val="00CF0A3C"/>
    <w:rsid w:val="00CF0D1E"/>
    <w:rsid w:val="00CF0F38"/>
    <w:rsid w:val="00CF1043"/>
    <w:rsid w:val="00CF1167"/>
    <w:rsid w:val="00CF1175"/>
    <w:rsid w:val="00CF188D"/>
    <w:rsid w:val="00CF18F6"/>
    <w:rsid w:val="00CF1D51"/>
    <w:rsid w:val="00CF1F14"/>
    <w:rsid w:val="00CF2555"/>
    <w:rsid w:val="00CF2D06"/>
    <w:rsid w:val="00CF2E13"/>
    <w:rsid w:val="00CF2F42"/>
    <w:rsid w:val="00CF30EC"/>
    <w:rsid w:val="00CF3163"/>
    <w:rsid w:val="00CF31B8"/>
    <w:rsid w:val="00CF3308"/>
    <w:rsid w:val="00CF35A3"/>
    <w:rsid w:val="00CF3766"/>
    <w:rsid w:val="00CF3C95"/>
    <w:rsid w:val="00CF41B9"/>
    <w:rsid w:val="00CF43E1"/>
    <w:rsid w:val="00CF4B77"/>
    <w:rsid w:val="00CF4DFA"/>
    <w:rsid w:val="00CF4EA9"/>
    <w:rsid w:val="00CF53C1"/>
    <w:rsid w:val="00CF5928"/>
    <w:rsid w:val="00CF59EA"/>
    <w:rsid w:val="00CF59EF"/>
    <w:rsid w:val="00CF5D35"/>
    <w:rsid w:val="00CF5DF0"/>
    <w:rsid w:val="00CF5EA5"/>
    <w:rsid w:val="00CF5F17"/>
    <w:rsid w:val="00CF60B4"/>
    <w:rsid w:val="00CF612A"/>
    <w:rsid w:val="00CF640E"/>
    <w:rsid w:val="00CF64C3"/>
    <w:rsid w:val="00CF68CB"/>
    <w:rsid w:val="00CF6CD7"/>
    <w:rsid w:val="00CF6CFC"/>
    <w:rsid w:val="00CF6DEC"/>
    <w:rsid w:val="00CF71A1"/>
    <w:rsid w:val="00CF72D8"/>
    <w:rsid w:val="00CF73EB"/>
    <w:rsid w:val="00CF7632"/>
    <w:rsid w:val="00D003BF"/>
    <w:rsid w:val="00D011E3"/>
    <w:rsid w:val="00D01512"/>
    <w:rsid w:val="00D0158E"/>
    <w:rsid w:val="00D018FD"/>
    <w:rsid w:val="00D01EAC"/>
    <w:rsid w:val="00D02931"/>
    <w:rsid w:val="00D02CA8"/>
    <w:rsid w:val="00D02DAF"/>
    <w:rsid w:val="00D0312B"/>
    <w:rsid w:val="00D03264"/>
    <w:rsid w:val="00D034FB"/>
    <w:rsid w:val="00D03840"/>
    <w:rsid w:val="00D03902"/>
    <w:rsid w:val="00D03953"/>
    <w:rsid w:val="00D03D55"/>
    <w:rsid w:val="00D03FDC"/>
    <w:rsid w:val="00D040CE"/>
    <w:rsid w:val="00D0415C"/>
    <w:rsid w:val="00D04509"/>
    <w:rsid w:val="00D04529"/>
    <w:rsid w:val="00D04552"/>
    <w:rsid w:val="00D049A0"/>
    <w:rsid w:val="00D04A68"/>
    <w:rsid w:val="00D04B64"/>
    <w:rsid w:val="00D04C16"/>
    <w:rsid w:val="00D04E3E"/>
    <w:rsid w:val="00D0507C"/>
    <w:rsid w:val="00D050FB"/>
    <w:rsid w:val="00D05411"/>
    <w:rsid w:val="00D05494"/>
    <w:rsid w:val="00D055A3"/>
    <w:rsid w:val="00D05607"/>
    <w:rsid w:val="00D0569B"/>
    <w:rsid w:val="00D05902"/>
    <w:rsid w:val="00D05BD4"/>
    <w:rsid w:val="00D05DA1"/>
    <w:rsid w:val="00D05ECC"/>
    <w:rsid w:val="00D05F6A"/>
    <w:rsid w:val="00D0615B"/>
    <w:rsid w:val="00D065D5"/>
    <w:rsid w:val="00D067BE"/>
    <w:rsid w:val="00D0687D"/>
    <w:rsid w:val="00D0694F"/>
    <w:rsid w:val="00D06F1D"/>
    <w:rsid w:val="00D06F76"/>
    <w:rsid w:val="00D07152"/>
    <w:rsid w:val="00D07255"/>
    <w:rsid w:val="00D07685"/>
    <w:rsid w:val="00D0769D"/>
    <w:rsid w:val="00D07842"/>
    <w:rsid w:val="00D0789D"/>
    <w:rsid w:val="00D0790D"/>
    <w:rsid w:val="00D079A6"/>
    <w:rsid w:val="00D07B49"/>
    <w:rsid w:val="00D07E17"/>
    <w:rsid w:val="00D10168"/>
    <w:rsid w:val="00D105F9"/>
    <w:rsid w:val="00D1063F"/>
    <w:rsid w:val="00D106E9"/>
    <w:rsid w:val="00D109F5"/>
    <w:rsid w:val="00D1109E"/>
    <w:rsid w:val="00D110C0"/>
    <w:rsid w:val="00D111C6"/>
    <w:rsid w:val="00D11672"/>
    <w:rsid w:val="00D11713"/>
    <w:rsid w:val="00D11B68"/>
    <w:rsid w:val="00D11D62"/>
    <w:rsid w:val="00D11EEE"/>
    <w:rsid w:val="00D12008"/>
    <w:rsid w:val="00D126B4"/>
    <w:rsid w:val="00D12915"/>
    <w:rsid w:val="00D12DA9"/>
    <w:rsid w:val="00D130C2"/>
    <w:rsid w:val="00D131A1"/>
    <w:rsid w:val="00D131CC"/>
    <w:rsid w:val="00D13502"/>
    <w:rsid w:val="00D1389C"/>
    <w:rsid w:val="00D139C1"/>
    <w:rsid w:val="00D13A5D"/>
    <w:rsid w:val="00D13A94"/>
    <w:rsid w:val="00D13C3C"/>
    <w:rsid w:val="00D13C67"/>
    <w:rsid w:val="00D13D20"/>
    <w:rsid w:val="00D144CA"/>
    <w:rsid w:val="00D1452F"/>
    <w:rsid w:val="00D14595"/>
    <w:rsid w:val="00D14B57"/>
    <w:rsid w:val="00D15485"/>
    <w:rsid w:val="00D1558B"/>
    <w:rsid w:val="00D1568A"/>
    <w:rsid w:val="00D1590F"/>
    <w:rsid w:val="00D15B87"/>
    <w:rsid w:val="00D15C74"/>
    <w:rsid w:val="00D15E19"/>
    <w:rsid w:val="00D162DC"/>
    <w:rsid w:val="00D164B1"/>
    <w:rsid w:val="00D164ED"/>
    <w:rsid w:val="00D16504"/>
    <w:rsid w:val="00D16674"/>
    <w:rsid w:val="00D1701B"/>
    <w:rsid w:val="00D1705D"/>
    <w:rsid w:val="00D172CC"/>
    <w:rsid w:val="00D172FD"/>
    <w:rsid w:val="00D1735D"/>
    <w:rsid w:val="00D17454"/>
    <w:rsid w:val="00D17604"/>
    <w:rsid w:val="00D177DA"/>
    <w:rsid w:val="00D17837"/>
    <w:rsid w:val="00D17C12"/>
    <w:rsid w:val="00D201A1"/>
    <w:rsid w:val="00D20309"/>
    <w:rsid w:val="00D2035B"/>
    <w:rsid w:val="00D2038F"/>
    <w:rsid w:val="00D20390"/>
    <w:rsid w:val="00D205E7"/>
    <w:rsid w:val="00D207DF"/>
    <w:rsid w:val="00D20805"/>
    <w:rsid w:val="00D20D49"/>
    <w:rsid w:val="00D20E19"/>
    <w:rsid w:val="00D211A3"/>
    <w:rsid w:val="00D21295"/>
    <w:rsid w:val="00D21364"/>
    <w:rsid w:val="00D21DA6"/>
    <w:rsid w:val="00D21F6F"/>
    <w:rsid w:val="00D22169"/>
    <w:rsid w:val="00D22498"/>
    <w:rsid w:val="00D23053"/>
    <w:rsid w:val="00D2318B"/>
    <w:rsid w:val="00D23264"/>
    <w:rsid w:val="00D23740"/>
    <w:rsid w:val="00D238E8"/>
    <w:rsid w:val="00D23ABB"/>
    <w:rsid w:val="00D23C44"/>
    <w:rsid w:val="00D23E0D"/>
    <w:rsid w:val="00D23E13"/>
    <w:rsid w:val="00D2438F"/>
    <w:rsid w:val="00D2454D"/>
    <w:rsid w:val="00D24632"/>
    <w:rsid w:val="00D24670"/>
    <w:rsid w:val="00D24943"/>
    <w:rsid w:val="00D25106"/>
    <w:rsid w:val="00D25171"/>
    <w:rsid w:val="00D252E6"/>
    <w:rsid w:val="00D25580"/>
    <w:rsid w:val="00D2566E"/>
    <w:rsid w:val="00D2568A"/>
    <w:rsid w:val="00D25707"/>
    <w:rsid w:val="00D258BD"/>
    <w:rsid w:val="00D25A61"/>
    <w:rsid w:val="00D25DA8"/>
    <w:rsid w:val="00D26002"/>
    <w:rsid w:val="00D2635B"/>
    <w:rsid w:val="00D2645B"/>
    <w:rsid w:val="00D2662D"/>
    <w:rsid w:val="00D26D11"/>
    <w:rsid w:val="00D2712C"/>
    <w:rsid w:val="00D275A4"/>
    <w:rsid w:val="00D27737"/>
    <w:rsid w:val="00D27A0D"/>
    <w:rsid w:val="00D27C15"/>
    <w:rsid w:val="00D27E23"/>
    <w:rsid w:val="00D27F4B"/>
    <w:rsid w:val="00D27FF2"/>
    <w:rsid w:val="00D30061"/>
    <w:rsid w:val="00D3058D"/>
    <w:rsid w:val="00D30690"/>
    <w:rsid w:val="00D30C86"/>
    <w:rsid w:val="00D30E9A"/>
    <w:rsid w:val="00D31000"/>
    <w:rsid w:val="00D31028"/>
    <w:rsid w:val="00D3117A"/>
    <w:rsid w:val="00D311F8"/>
    <w:rsid w:val="00D3127E"/>
    <w:rsid w:val="00D313F8"/>
    <w:rsid w:val="00D31640"/>
    <w:rsid w:val="00D317EE"/>
    <w:rsid w:val="00D31ADD"/>
    <w:rsid w:val="00D31CB8"/>
    <w:rsid w:val="00D32575"/>
    <w:rsid w:val="00D325F8"/>
    <w:rsid w:val="00D32973"/>
    <w:rsid w:val="00D32AB8"/>
    <w:rsid w:val="00D32B18"/>
    <w:rsid w:val="00D32E5C"/>
    <w:rsid w:val="00D32F1E"/>
    <w:rsid w:val="00D3309D"/>
    <w:rsid w:val="00D3316D"/>
    <w:rsid w:val="00D33171"/>
    <w:rsid w:val="00D332D4"/>
    <w:rsid w:val="00D3368D"/>
    <w:rsid w:val="00D3399F"/>
    <w:rsid w:val="00D339B7"/>
    <w:rsid w:val="00D339C5"/>
    <w:rsid w:val="00D339F2"/>
    <w:rsid w:val="00D33C11"/>
    <w:rsid w:val="00D33C35"/>
    <w:rsid w:val="00D33C37"/>
    <w:rsid w:val="00D33CD8"/>
    <w:rsid w:val="00D33CF6"/>
    <w:rsid w:val="00D33D50"/>
    <w:rsid w:val="00D3442D"/>
    <w:rsid w:val="00D34516"/>
    <w:rsid w:val="00D346B0"/>
    <w:rsid w:val="00D34A19"/>
    <w:rsid w:val="00D34DD8"/>
    <w:rsid w:val="00D34FCA"/>
    <w:rsid w:val="00D35123"/>
    <w:rsid w:val="00D352E0"/>
    <w:rsid w:val="00D35828"/>
    <w:rsid w:val="00D35C59"/>
    <w:rsid w:val="00D36624"/>
    <w:rsid w:val="00D36974"/>
    <w:rsid w:val="00D369A5"/>
    <w:rsid w:val="00D36D16"/>
    <w:rsid w:val="00D36E30"/>
    <w:rsid w:val="00D36EA6"/>
    <w:rsid w:val="00D36F2C"/>
    <w:rsid w:val="00D3718E"/>
    <w:rsid w:val="00D373B7"/>
    <w:rsid w:val="00D373BB"/>
    <w:rsid w:val="00D37635"/>
    <w:rsid w:val="00D379F1"/>
    <w:rsid w:val="00D37A83"/>
    <w:rsid w:val="00D40112"/>
    <w:rsid w:val="00D4047D"/>
    <w:rsid w:val="00D40491"/>
    <w:rsid w:val="00D40D76"/>
    <w:rsid w:val="00D41073"/>
    <w:rsid w:val="00D4115C"/>
    <w:rsid w:val="00D41230"/>
    <w:rsid w:val="00D4153A"/>
    <w:rsid w:val="00D41543"/>
    <w:rsid w:val="00D41689"/>
    <w:rsid w:val="00D41705"/>
    <w:rsid w:val="00D41AD7"/>
    <w:rsid w:val="00D41B9B"/>
    <w:rsid w:val="00D41F51"/>
    <w:rsid w:val="00D420F4"/>
    <w:rsid w:val="00D4216B"/>
    <w:rsid w:val="00D4221B"/>
    <w:rsid w:val="00D42344"/>
    <w:rsid w:val="00D4239A"/>
    <w:rsid w:val="00D4242F"/>
    <w:rsid w:val="00D426BD"/>
    <w:rsid w:val="00D4282F"/>
    <w:rsid w:val="00D42BFD"/>
    <w:rsid w:val="00D42C71"/>
    <w:rsid w:val="00D42E39"/>
    <w:rsid w:val="00D42E3F"/>
    <w:rsid w:val="00D42F3F"/>
    <w:rsid w:val="00D42FA7"/>
    <w:rsid w:val="00D4375A"/>
    <w:rsid w:val="00D437DE"/>
    <w:rsid w:val="00D43AC8"/>
    <w:rsid w:val="00D43B35"/>
    <w:rsid w:val="00D43BF5"/>
    <w:rsid w:val="00D43C23"/>
    <w:rsid w:val="00D44245"/>
    <w:rsid w:val="00D44470"/>
    <w:rsid w:val="00D44796"/>
    <w:rsid w:val="00D447BB"/>
    <w:rsid w:val="00D44CBF"/>
    <w:rsid w:val="00D44D7C"/>
    <w:rsid w:val="00D44EE7"/>
    <w:rsid w:val="00D45119"/>
    <w:rsid w:val="00D45153"/>
    <w:rsid w:val="00D45693"/>
    <w:rsid w:val="00D45BBB"/>
    <w:rsid w:val="00D45CAC"/>
    <w:rsid w:val="00D45F1A"/>
    <w:rsid w:val="00D45FD2"/>
    <w:rsid w:val="00D46178"/>
    <w:rsid w:val="00D463DA"/>
    <w:rsid w:val="00D468DB"/>
    <w:rsid w:val="00D4691B"/>
    <w:rsid w:val="00D46BF3"/>
    <w:rsid w:val="00D46F10"/>
    <w:rsid w:val="00D47666"/>
    <w:rsid w:val="00D479DC"/>
    <w:rsid w:val="00D47BDC"/>
    <w:rsid w:val="00D47C4C"/>
    <w:rsid w:val="00D50049"/>
    <w:rsid w:val="00D50495"/>
    <w:rsid w:val="00D5063D"/>
    <w:rsid w:val="00D50662"/>
    <w:rsid w:val="00D506DF"/>
    <w:rsid w:val="00D50F3D"/>
    <w:rsid w:val="00D5110B"/>
    <w:rsid w:val="00D51431"/>
    <w:rsid w:val="00D5199A"/>
    <w:rsid w:val="00D51A52"/>
    <w:rsid w:val="00D51CEF"/>
    <w:rsid w:val="00D521B3"/>
    <w:rsid w:val="00D52B1F"/>
    <w:rsid w:val="00D52C29"/>
    <w:rsid w:val="00D52C3B"/>
    <w:rsid w:val="00D52F40"/>
    <w:rsid w:val="00D52FC0"/>
    <w:rsid w:val="00D533E5"/>
    <w:rsid w:val="00D53A0C"/>
    <w:rsid w:val="00D53F63"/>
    <w:rsid w:val="00D54146"/>
    <w:rsid w:val="00D5433F"/>
    <w:rsid w:val="00D5447D"/>
    <w:rsid w:val="00D544FC"/>
    <w:rsid w:val="00D545D9"/>
    <w:rsid w:val="00D547C3"/>
    <w:rsid w:val="00D54819"/>
    <w:rsid w:val="00D54880"/>
    <w:rsid w:val="00D54D8F"/>
    <w:rsid w:val="00D54F2F"/>
    <w:rsid w:val="00D55346"/>
    <w:rsid w:val="00D558BC"/>
    <w:rsid w:val="00D55931"/>
    <w:rsid w:val="00D5595C"/>
    <w:rsid w:val="00D55B87"/>
    <w:rsid w:val="00D55BB9"/>
    <w:rsid w:val="00D55CCE"/>
    <w:rsid w:val="00D56046"/>
    <w:rsid w:val="00D5649A"/>
    <w:rsid w:val="00D56737"/>
    <w:rsid w:val="00D56A40"/>
    <w:rsid w:val="00D56B6D"/>
    <w:rsid w:val="00D56EE3"/>
    <w:rsid w:val="00D56EEA"/>
    <w:rsid w:val="00D571DB"/>
    <w:rsid w:val="00D572BE"/>
    <w:rsid w:val="00D573E5"/>
    <w:rsid w:val="00D57516"/>
    <w:rsid w:val="00D57645"/>
    <w:rsid w:val="00D57C54"/>
    <w:rsid w:val="00D57D8E"/>
    <w:rsid w:val="00D60408"/>
    <w:rsid w:val="00D60749"/>
    <w:rsid w:val="00D60754"/>
    <w:rsid w:val="00D607CE"/>
    <w:rsid w:val="00D608BB"/>
    <w:rsid w:val="00D60936"/>
    <w:rsid w:val="00D6095F"/>
    <w:rsid w:val="00D60A93"/>
    <w:rsid w:val="00D60B34"/>
    <w:rsid w:val="00D60CD8"/>
    <w:rsid w:val="00D60E88"/>
    <w:rsid w:val="00D61149"/>
    <w:rsid w:val="00D6179E"/>
    <w:rsid w:val="00D617A7"/>
    <w:rsid w:val="00D618BA"/>
    <w:rsid w:val="00D61D28"/>
    <w:rsid w:val="00D61F14"/>
    <w:rsid w:val="00D62070"/>
    <w:rsid w:val="00D621B6"/>
    <w:rsid w:val="00D62343"/>
    <w:rsid w:val="00D623C7"/>
    <w:rsid w:val="00D62608"/>
    <w:rsid w:val="00D62A22"/>
    <w:rsid w:val="00D62D3A"/>
    <w:rsid w:val="00D63000"/>
    <w:rsid w:val="00D631FB"/>
    <w:rsid w:val="00D6337D"/>
    <w:rsid w:val="00D63406"/>
    <w:rsid w:val="00D63657"/>
    <w:rsid w:val="00D63A9F"/>
    <w:rsid w:val="00D63E6C"/>
    <w:rsid w:val="00D63FB5"/>
    <w:rsid w:val="00D63FB8"/>
    <w:rsid w:val="00D64143"/>
    <w:rsid w:val="00D64289"/>
    <w:rsid w:val="00D642CC"/>
    <w:rsid w:val="00D649B9"/>
    <w:rsid w:val="00D64E28"/>
    <w:rsid w:val="00D657E6"/>
    <w:rsid w:val="00D658A2"/>
    <w:rsid w:val="00D6599D"/>
    <w:rsid w:val="00D659AD"/>
    <w:rsid w:val="00D659C8"/>
    <w:rsid w:val="00D6610D"/>
    <w:rsid w:val="00D66331"/>
    <w:rsid w:val="00D664B0"/>
    <w:rsid w:val="00D6691F"/>
    <w:rsid w:val="00D66973"/>
    <w:rsid w:val="00D66BCD"/>
    <w:rsid w:val="00D66C50"/>
    <w:rsid w:val="00D66E8B"/>
    <w:rsid w:val="00D6710D"/>
    <w:rsid w:val="00D67591"/>
    <w:rsid w:val="00D67AC4"/>
    <w:rsid w:val="00D67C6F"/>
    <w:rsid w:val="00D67C84"/>
    <w:rsid w:val="00D67E16"/>
    <w:rsid w:val="00D67F53"/>
    <w:rsid w:val="00D70222"/>
    <w:rsid w:val="00D704E4"/>
    <w:rsid w:val="00D70880"/>
    <w:rsid w:val="00D70925"/>
    <w:rsid w:val="00D70B97"/>
    <w:rsid w:val="00D70F26"/>
    <w:rsid w:val="00D710DA"/>
    <w:rsid w:val="00D711AA"/>
    <w:rsid w:val="00D71496"/>
    <w:rsid w:val="00D714B5"/>
    <w:rsid w:val="00D7150C"/>
    <w:rsid w:val="00D71692"/>
    <w:rsid w:val="00D71A9F"/>
    <w:rsid w:val="00D71AF5"/>
    <w:rsid w:val="00D71C8B"/>
    <w:rsid w:val="00D71E76"/>
    <w:rsid w:val="00D72254"/>
    <w:rsid w:val="00D7228D"/>
    <w:rsid w:val="00D72329"/>
    <w:rsid w:val="00D72382"/>
    <w:rsid w:val="00D72505"/>
    <w:rsid w:val="00D7263C"/>
    <w:rsid w:val="00D727FD"/>
    <w:rsid w:val="00D7296A"/>
    <w:rsid w:val="00D72BA8"/>
    <w:rsid w:val="00D72E9A"/>
    <w:rsid w:val="00D73143"/>
    <w:rsid w:val="00D73154"/>
    <w:rsid w:val="00D73198"/>
    <w:rsid w:val="00D73265"/>
    <w:rsid w:val="00D73BCB"/>
    <w:rsid w:val="00D73E63"/>
    <w:rsid w:val="00D73F1E"/>
    <w:rsid w:val="00D744E5"/>
    <w:rsid w:val="00D74CD4"/>
    <w:rsid w:val="00D74DDC"/>
    <w:rsid w:val="00D753ED"/>
    <w:rsid w:val="00D75806"/>
    <w:rsid w:val="00D75B86"/>
    <w:rsid w:val="00D75BA7"/>
    <w:rsid w:val="00D76999"/>
    <w:rsid w:val="00D76B42"/>
    <w:rsid w:val="00D7721C"/>
    <w:rsid w:val="00D77335"/>
    <w:rsid w:val="00D7737D"/>
    <w:rsid w:val="00D77399"/>
    <w:rsid w:val="00D7797D"/>
    <w:rsid w:val="00D77F7A"/>
    <w:rsid w:val="00D805A4"/>
    <w:rsid w:val="00D807F3"/>
    <w:rsid w:val="00D80C2D"/>
    <w:rsid w:val="00D8132B"/>
    <w:rsid w:val="00D816EA"/>
    <w:rsid w:val="00D81789"/>
    <w:rsid w:val="00D8231E"/>
    <w:rsid w:val="00D8248B"/>
    <w:rsid w:val="00D82567"/>
    <w:rsid w:val="00D826B0"/>
    <w:rsid w:val="00D828AC"/>
    <w:rsid w:val="00D82AD0"/>
    <w:rsid w:val="00D82AFF"/>
    <w:rsid w:val="00D830DF"/>
    <w:rsid w:val="00D8322F"/>
    <w:rsid w:val="00D832A6"/>
    <w:rsid w:val="00D8349D"/>
    <w:rsid w:val="00D83742"/>
    <w:rsid w:val="00D83AC9"/>
    <w:rsid w:val="00D83DA7"/>
    <w:rsid w:val="00D8401D"/>
    <w:rsid w:val="00D8417A"/>
    <w:rsid w:val="00D843B5"/>
    <w:rsid w:val="00D845CE"/>
    <w:rsid w:val="00D845E6"/>
    <w:rsid w:val="00D84CA5"/>
    <w:rsid w:val="00D84D9C"/>
    <w:rsid w:val="00D84F9A"/>
    <w:rsid w:val="00D851B1"/>
    <w:rsid w:val="00D8540B"/>
    <w:rsid w:val="00D8544E"/>
    <w:rsid w:val="00D85726"/>
    <w:rsid w:val="00D859BB"/>
    <w:rsid w:val="00D85E83"/>
    <w:rsid w:val="00D86474"/>
    <w:rsid w:val="00D86509"/>
    <w:rsid w:val="00D86833"/>
    <w:rsid w:val="00D869DB"/>
    <w:rsid w:val="00D87064"/>
    <w:rsid w:val="00D87233"/>
    <w:rsid w:val="00D874F4"/>
    <w:rsid w:val="00D87801"/>
    <w:rsid w:val="00D8793C"/>
    <w:rsid w:val="00D87B26"/>
    <w:rsid w:val="00D87CD9"/>
    <w:rsid w:val="00D87D5F"/>
    <w:rsid w:val="00D87D83"/>
    <w:rsid w:val="00D900C9"/>
    <w:rsid w:val="00D900DB"/>
    <w:rsid w:val="00D901E7"/>
    <w:rsid w:val="00D90411"/>
    <w:rsid w:val="00D90460"/>
    <w:rsid w:val="00D90521"/>
    <w:rsid w:val="00D90A43"/>
    <w:rsid w:val="00D90C54"/>
    <w:rsid w:val="00D90D6E"/>
    <w:rsid w:val="00D914DE"/>
    <w:rsid w:val="00D91953"/>
    <w:rsid w:val="00D922F5"/>
    <w:rsid w:val="00D925D4"/>
    <w:rsid w:val="00D9276A"/>
    <w:rsid w:val="00D928DC"/>
    <w:rsid w:val="00D92AC7"/>
    <w:rsid w:val="00D92C05"/>
    <w:rsid w:val="00D92CBA"/>
    <w:rsid w:val="00D92DDE"/>
    <w:rsid w:val="00D9319B"/>
    <w:rsid w:val="00D934D3"/>
    <w:rsid w:val="00D93AD8"/>
    <w:rsid w:val="00D93B54"/>
    <w:rsid w:val="00D93E51"/>
    <w:rsid w:val="00D93EB7"/>
    <w:rsid w:val="00D93FB2"/>
    <w:rsid w:val="00D9412E"/>
    <w:rsid w:val="00D94362"/>
    <w:rsid w:val="00D94461"/>
    <w:rsid w:val="00D94608"/>
    <w:rsid w:val="00D946BA"/>
    <w:rsid w:val="00D9485E"/>
    <w:rsid w:val="00D94970"/>
    <w:rsid w:val="00D94DFD"/>
    <w:rsid w:val="00D950EF"/>
    <w:rsid w:val="00D95637"/>
    <w:rsid w:val="00D956EA"/>
    <w:rsid w:val="00D95703"/>
    <w:rsid w:val="00D9570B"/>
    <w:rsid w:val="00D95F47"/>
    <w:rsid w:val="00D96112"/>
    <w:rsid w:val="00D9638A"/>
    <w:rsid w:val="00D96432"/>
    <w:rsid w:val="00D96749"/>
    <w:rsid w:val="00D96960"/>
    <w:rsid w:val="00D97040"/>
    <w:rsid w:val="00D97457"/>
    <w:rsid w:val="00D9760F"/>
    <w:rsid w:val="00D97666"/>
    <w:rsid w:val="00D97749"/>
    <w:rsid w:val="00D97B1F"/>
    <w:rsid w:val="00D97D07"/>
    <w:rsid w:val="00D97F47"/>
    <w:rsid w:val="00DA01EC"/>
    <w:rsid w:val="00DA05A5"/>
    <w:rsid w:val="00DA0A5A"/>
    <w:rsid w:val="00DA0E8F"/>
    <w:rsid w:val="00DA107C"/>
    <w:rsid w:val="00DA1135"/>
    <w:rsid w:val="00DA11F8"/>
    <w:rsid w:val="00DA146C"/>
    <w:rsid w:val="00DA18FA"/>
    <w:rsid w:val="00DA19C9"/>
    <w:rsid w:val="00DA1BDA"/>
    <w:rsid w:val="00DA1CBC"/>
    <w:rsid w:val="00DA1CED"/>
    <w:rsid w:val="00DA1DB1"/>
    <w:rsid w:val="00DA1EC6"/>
    <w:rsid w:val="00DA1F4A"/>
    <w:rsid w:val="00DA20EB"/>
    <w:rsid w:val="00DA20FA"/>
    <w:rsid w:val="00DA249A"/>
    <w:rsid w:val="00DA294D"/>
    <w:rsid w:val="00DA2970"/>
    <w:rsid w:val="00DA2E1C"/>
    <w:rsid w:val="00DA2FF0"/>
    <w:rsid w:val="00DA3128"/>
    <w:rsid w:val="00DA38E7"/>
    <w:rsid w:val="00DA3987"/>
    <w:rsid w:val="00DA3A40"/>
    <w:rsid w:val="00DA3B7E"/>
    <w:rsid w:val="00DA3E0A"/>
    <w:rsid w:val="00DA404C"/>
    <w:rsid w:val="00DA44BF"/>
    <w:rsid w:val="00DA4907"/>
    <w:rsid w:val="00DA4CDA"/>
    <w:rsid w:val="00DA5200"/>
    <w:rsid w:val="00DA5744"/>
    <w:rsid w:val="00DA5BBE"/>
    <w:rsid w:val="00DA5CA4"/>
    <w:rsid w:val="00DA5EA2"/>
    <w:rsid w:val="00DA5ED1"/>
    <w:rsid w:val="00DA61A4"/>
    <w:rsid w:val="00DA64A4"/>
    <w:rsid w:val="00DA64D2"/>
    <w:rsid w:val="00DA64FA"/>
    <w:rsid w:val="00DA6856"/>
    <w:rsid w:val="00DA6BCC"/>
    <w:rsid w:val="00DA6F36"/>
    <w:rsid w:val="00DA70CD"/>
    <w:rsid w:val="00DA757F"/>
    <w:rsid w:val="00DA7A31"/>
    <w:rsid w:val="00DA7BA3"/>
    <w:rsid w:val="00DA7EA8"/>
    <w:rsid w:val="00DB00CE"/>
    <w:rsid w:val="00DB049C"/>
    <w:rsid w:val="00DB04D5"/>
    <w:rsid w:val="00DB0588"/>
    <w:rsid w:val="00DB05F9"/>
    <w:rsid w:val="00DB0902"/>
    <w:rsid w:val="00DB0ADF"/>
    <w:rsid w:val="00DB0C16"/>
    <w:rsid w:val="00DB0C94"/>
    <w:rsid w:val="00DB0CF9"/>
    <w:rsid w:val="00DB10EB"/>
    <w:rsid w:val="00DB143C"/>
    <w:rsid w:val="00DB1727"/>
    <w:rsid w:val="00DB1826"/>
    <w:rsid w:val="00DB1836"/>
    <w:rsid w:val="00DB1BB9"/>
    <w:rsid w:val="00DB1E48"/>
    <w:rsid w:val="00DB1F32"/>
    <w:rsid w:val="00DB2408"/>
    <w:rsid w:val="00DB258F"/>
    <w:rsid w:val="00DB284B"/>
    <w:rsid w:val="00DB2C35"/>
    <w:rsid w:val="00DB2E18"/>
    <w:rsid w:val="00DB2E1C"/>
    <w:rsid w:val="00DB375D"/>
    <w:rsid w:val="00DB3867"/>
    <w:rsid w:val="00DB3A39"/>
    <w:rsid w:val="00DB3AD3"/>
    <w:rsid w:val="00DB3C1C"/>
    <w:rsid w:val="00DB3E31"/>
    <w:rsid w:val="00DB3E70"/>
    <w:rsid w:val="00DB4178"/>
    <w:rsid w:val="00DB4210"/>
    <w:rsid w:val="00DB498B"/>
    <w:rsid w:val="00DB4AEB"/>
    <w:rsid w:val="00DB4E79"/>
    <w:rsid w:val="00DB5234"/>
    <w:rsid w:val="00DB52B2"/>
    <w:rsid w:val="00DB53DF"/>
    <w:rsid w:val="00DB53F3"/>
    <w:rsid w:val="00DB548C"/>
    <w:rsid w:val="00DB56FE"/>
    <w:rsid w:val="00DB578C"/>
    <w:rsid w:val="00DB5CDE"/>
    <w:rsid w:val="00DB5EC1"/>
    <w:rsid w:val="00DB619F"/>
    <w:rsid w:val="00DB637C"/>
    <w:rsid w:val="00DB66B2"/>
    <w:rsid w:val="00DB6C52"/>
    <w:rsid w:val="00DB6DFD"/>
    <w:rsid w:val="00DB6E33"/>
    <w:rsid w:val="00DB6E40"/>
    <w:rsid w:val="00DB71FA"/>
    <w:rsid w:val="00DB736C"/>
    <w:rsid w:val="00DB7388"/>
    <w:rsid w:val="00DB7838"/>
    <w:rsid w:val="00DB7867"/>
    <w:rsid w:val="00DB7CBA"/>
    <w:rsid w:val="00DB7D4D"/>
    <w:rsid w:val="00DC03B6"/>
    <w:rsid w:val="00DC03C6"/>
    <w:rsid w:val="00DC0A6B"/>
    <w:rsid w:val="00DC0BE5"/>
    <w:rsid w:val="00DC1289"/>
    <w:rsid w:val="00DC142F"/>
    <w:rsid w:val="00DC1483"/>
    <w:rsid w:val="00DC16C1"/>
    <w:rsid w:val="00DC1701"/>
    <w:rsid w:val="00DC1A8A"/>
    <w:rsid w:val="00DC1DFA"/>
    <w:rsid w:val="00DC1F5B"/>
    <w:rsid w:val="00DC22F3"/>
    <w:rsid w:val="00DC27E0"/>
    <w:rsid w:val="00DC2C15"/>
    <w:rsid w:val="00DC2C52"/>
    <w:rsid w:val="00DC2F8F"/>
    <w:rsid w:val="00DC3293"/>
    <w:rsid w:val="00DC3417"/>
    <w:rsid w:val="00DC36E7"/>
    <w:rsid w:val="00DC3838"/>
    <w:rsid w:val="00DC3858"/>
    <w:rsid w:val="00DC3C0B"/>
    <w:rsid w:val="00DC3D14"/>
    <w:rsid w:val="00DC40B9"/>
    <w:rsid w:val="00DC4910"/>
    <w:rsid w:val="00DC4C0A"/>
    <w:rsid w:val="00DC4D69"/>
    <w:rsid w:val="00DC4F05"/>
    <w:rsid w:val="00DC5005"/>
    <w:rsid w:val="00DC52CA"/>
    <w:rsid w:val="00DC54FD"/>
    <w:rsid w:val="00DC5617"/>
    <w:rsid w:val="00DC5652"/>
    <w:rsid w:val="00DC59A1"/>
    <w:rsid w:val="00DC6187"/>
    <w:rsid w:val="00DC6317"/>
    <w:rsid w:val="00DC64D4"/>
    <w:rsid w:val="00DC64D9"/>
    <w:rsid w:val="00DC652A"/>
    <w:rsid w:val="00DC6FB8"/>
    <w:rsid w:val="00DC7244"/>
    <w:rsid w:val="00DC7287"/>
    <w:rsid w:val="00DC743C"/>
    <w:rsid w:val="00DC753B"/>
    <w:rsid w:val="00DC77AA"/>
    <w:rsid w:val="00DC7A08"/>
    <w:rsid w:val="00DC7A31"/>
    <w:rsid w:val="00DC7DB1"/>
    <w:rsid w:val="00DD01F8"/>
    <w:rsid w:val="00DD094C"/>
    <w:rsid w:val="00DD09EC"/>
    <w:rsid w:val="00DD0A43"/>
    <w:rsid w:val="00DD0AFB"/>
    <w:rsid w:val="00DD0F2E"/>
    <w:rsid w:val="00DD1147"/>
    <w:rsid w:val="00DD11FD"/>
    <w:rsid w:val="00DD14EB"/>
    <w:rsid w:val="00DD1511"/>
    <w:rsid w:val="00DD1920"/>
    <w:rsid w:val="00DD21D0"/>
    <w:rsid w:val="00DD2309"/>
    <w:rsid w:val="00DD271B"/>
    <w:rsid w:val="00DD28FC"/>
    <w:rsid w:val="00DD297E"/>
    <w:rsid w:val="00DD2985"/>
    <w:rsid w:val="00DD2A0B"/>
    <w:rsid w:val="00DD2AAA"/>
    <w:rsid w:val="00DD2AF3"/>
    <w:rsid w:val="00DD2B89"/>
    <w:rsid w:val="00DD3445"/>
    <w:rsid w:val="00DD3611"/>
    <w:rsid w:val="00DD37DB"/>
    <w:rsid w:val="00DD3C47"/>
    <w:rsid w:val="00DD41BD"/>
    <w:rsid w:val="00DD4409"/>
    <w:rsid w:val="00DD45F0"/>
    <w:rsid w:val="00DD4653"/>
    <w:rsid w:val="00DD471E"/>
    <w:rsid w:val="00DD4947"/>
    <w:rsid w:val="00DD4AC1"/>
    <w:rsid w:val="00DD4B41"/>
    <w:rsid w:val="00DD4B61"/>
    <w:rsid w:val="00DD4E53"/>
    <w:rsid w:val="00DD4F5E"/>
    <w:rsid w:val="00DD4F7B"/>
    <w:rsid w:val="00DD5059"/>
    <w:rsid w:val="00DD5318"/>
    <w:rsid w:val="00DD576A"/>
    <w:rsid w:val="00DD5809"/>
    <w:rsid w:val="00DD5C9F"/>
    <w:rsid w:val="00DD5CE8"/>
    <w:rsid w:val="00DD5EF0"/>
    <w:rsid w:val="00DD637F"/>
    <w:rsid w:val="00DD65AC"/>
    <w:rsid w:val="00DD65E9"/>
    <w:rsid w:val="00DD67EF"/>
    <w:rsid w:val="00DD69C9"/>
    <w:rsid w:val="00DD69D4"/>
    <w:rsid w:val="00DD6A59"/>
    <w:rsid w:val="00DD6B65"/>
    <w:rsid w:val="00DD6E4E"/>
    <w:rsid w:val="00DD6E5F"/>
    <w:rsid w:val="00DD6FC4"/>
    <w:rsid w:val="00DD6FD8"/>
    <w:rsid w:val="00DD6FF6"/>
    <w:rsid w:val="00DD7764"/>
    <w:rsid w:val="00DD7831"/>
    <w:rsid w:val="00DD797E"/>
    <w:rsid w:val="00DD79C7"/>
    <w:rsid w:val="00DD7A11"/>
    <w:rsid w:val="00DD7AD8"/>
    <w:rsid w:val="00DD7BE4"/>
    <w:rsid w:val="00DD7C32"/>
    <w:rsid w:val="00DD7C81"/>
    <w:rsid w:val="00DD7D02"/>
    <w:rsid w:val="00DD7EB7"/>
    <w:rsid w:val="00DE0100"/>
    <w:rsid w:val="00DE02CB"/>
    <w:rsid w:val="00DE06F3"/>
    <w:rsid w:val="00DE073C"/>
    <w:rsid w:val="00DE0A39"/>
    <w:rsid w:val="00DE0FE4"/>
    <w:rsid w:val="00DE129B"/>
    <w:rsid w:val="00DE12E2"/>
    <w:rsid w:val="00DE18C4"/>
    <w:rsid w:val="00DE18CA"/>
    <w:rsid w:val="00DE1AD3"/>
    <w:rsid w:val="00DE1BCB"/>
    <w:rsid w:val="00DE1FC8"/>
    <w:rsid w:val="00DE268A"/>
    <w:rsid w:val="00DE273A"/>
    <w:rsid w:val="00DE2A29"/>
    <w:rsid w:val="00DE2A45"/>
    <w:rsid w:val="00DE2D47"/>
    <w:rsid w:val="00DE3152"/>
    <w:rsid w:val="00DE35C3"/>
    <w:rsid w:val="00DE37E0"/>
    <w:rsid w:val="00DE3BE9"/>
    <w:rsid w:val="00DE3C95"/>
    <w:rsid w:val="00DE3CF5"/>
    <w:rsid w:val="00DE3ED3"/>
    <w:rsid w:val="00DE42A0"/>
    <w:rsid w:val="00DE4450"/>
    <w:rsid w:val="00DE4611"/>
    <w:rsid w:val="00DE4663"/>
    <w:rsid w:val="00DE4881"/>
    <w:rsid w:val="00DE48B0"/>
    <w:rsid w:val="00DE4DA2"/>
    <w:rsid w:val="00DE4E60"/>
    <w:rsid w:val="00DE4EBD"/>
    <w:rsid w:val="00DE4F33"/>
    <w:rsid w:val="00DE558C"/>
    <w:rsid w:val="00DE561C"/>
    <w:rsid w:val="00DE563F"/>
    <w:rsid w:val="00DE5A00"/>
    <w:rsid w:val="00DE5C0C"/>
    <w:rsid w:val="00DE5DDE"/>
    <w:rsid w:val="00DE5F18"/>
    <w:rsid w:val="00DE6057"/>
    <w:rsid w:val="00DE6077"/>
    <w:rsid w:val="00DE61BF"/>
    <w:rsid w:val="00DE6A71"/>
    <w:rsid w:val="00DE6AF1"/>
    <w:rsid w:val="00DE6B67"/>
    <w:rsid w:val="00DE6DC2"/>
    <w:rsid w:val="00DE74B0"/>
    <w:rsid w:val="00DE755A"/>
    <w:rsid w:val="00DE75DB"/>
    <w:rsid w:val="00DE7659"/>
    <w:rsid w:val="00DE7AED"/>
    <w:rsid w:val="00DE7D52"/>
    <w:rsid w:val="00DE7EDF"/>
    <w:rsid w:val="00DF03A9"/>
    <w:rsid w:val="00DF0522"/>
    <w:rsid w:val="00DF0671"/>
    <w:rsid w:val="00DF06EB"/>
    <w:rsid w:val="00DF073D"/>
    <w:rsid w:val="00DF07F5"/>
    <w:rsid w:val="00DF0894"/>
    <w:rsid w:val="00DF0CEB"/>
    <w:rsid w:val="00DF0DA9"/>
    <w:rsid w:val="00DF140D"/>
    <w:rsid w:val="00DF1676"/>
    <w:rsid w:val="00DF1732"/>
    <w:rsid w:val="00DF1915"/>
    <w:rsid w:val="00DF1A5B"/>
    <w:rsid w:val="00DF1FF7"/>
    <w:rsid w:val="00DF22F2"/>
    <w:rsid w:val="00DF255F"/>
    <w:rsid w:val="00DF264D"/>
    <w:rsid w:val="00DF2AA2"/>
    <w:rsid w:val="00DF2BF6"/>
    <w:rsid w:val="00DF2EEB"/>
    <w:rsid w:val="00DF30B1"/>
    <w:rsid w:val="00DF3277"/>
    <w:rsid w:val="00DF3283"/>
    <w:rsid w:val="00DF3289"/>
    <w:rsid w:val="00DF32F7"/>
    <w:rsid w:val="00DF33F3"/>
    <w:rsid w:val="00DF352F"/>
    <w:rsid w:val="00DF39C9"/>
    <w:rsid w:val="00DF3B07"/>
    <w:rsid w:val="00DF4023"/>
    <w:rsid w:val="00DF4061"/>
    <w:rsid w:val="00DF43D2"/>
    <w:rsid w:val="00DF4875"/>
    <w:rsid w:val="00DF4A11"/>
    <w:rsid w:val="00DF4A3F"/>
    <w:rsid w:val="00DF4B6F"/>
    <w:rsid w:val="00DF4FDD"/>
    <w:rsid w:val="00DF5177"/>
    <w:rsid w:val="00DF5241"/>
    <w:rsid w:val="00DF5520"/>
    <w:rsid w:val="00DF59AE"/>
    <w:rsid w:val="00DF5A74"/>
    <w:rsid w:val="00DF5B84"/>
    <w:rsid w:val="00DF5E34"/>
    <w:rsid w:val="00DF6214"/>
    <w:rsid w:val="00DF6345"/>
    <w:rsid w:val="00DF6374"/>
    <w:rsid w:val="00DF6752"/>
    <w:rsid w:val="00DF6780"/>
    <w:rsid w:val="00DF696D"/>
    <w:rsid w:val="00DF6BF3"/>
    <w:rsid w:val="00DF70B2"/>
    <w:rsid w:val="00DF70D5"/>
    <w:rsid w:val="00DF7386"/>
    <w:rsid w:val="00DF73E5"/>
    <w:rsid w:val="00DF7592"/>
    <w:rsid w:val="00DF7BD1"/>
    <w:rsid w:val="00DF7F23"/>
    <w:rsid w:val="00E00041"/>
    <w:rsid w:val="00E00059"/>
    <w:rsid w:val="00E001FD"/>
    <w:rsid w:val="00E002B8"/>
    <w:rsid w:val="00E00496"/>
    <w:rsid w:val="00E007A1"/>
    <w:rsid w:val="00E007F0"/>
    <w:rsid w:val="00E0085D"/>
    <w:rsid w:val="00E00DB9"/>
    <w:rsid w:val="00E0135B"/>
    <w:rsid w:val="00E01369"/>
    <w:rsid w:val="00E015F7"/>
    <w:rsid w:val="00E0168A"/>
    <w:rsid w:val="00E01710"/>
    <w:rsid w:val="00E017D1"/>
    <w:rsid w:val="00E017E4"/>
    <w:rsid w:val="00E01913"/>
    <w:rsid w:val="00E01C3D"/>
    <w:rsid w:val="00E01C87"/>
    <w:rsid w:val="00E01E99"/>
    <w:rsid w:val="00E021F3"/>
    <w:rsid w:val="00E0273A"/>
    <w:rsid w:val="00E034BA"/>
    <w:rsid w:val="00E0360A"/>
    <w:rsid w:val="00E038E1"/>
    <w:rsid w:val="00E0392A"/>
    <w:rsid w:val="00E03A3A"/>
    <w:rsid w:val="00E03BA1"/>
    <w:rsid w:val="00E03EAC"/>
    <w:rsid w:val="00E0430B"/>
    <w:rsid w:val="00E04378"/>
    <w:rsid w:val="00E044BF"/>
    <w:rsid w:val="00E0460C"/>
    <w:rsid w:val="00E0490A"/>
    <w:rsid w:val="00E05013"/>
    <w:rsid w:val="00E05605"/>
    <w:rsid w:val="00E05665"/>
    <w:rsid w:val="00E057C8"/>
    <w:rsid w:val="00E0596B"/>
    <w:rsid w:val="00E05A57"/>
    <w:rsid w:val="00E05E3D"/>
    <w:rsid w:val="00E064BB"/>
    <w:rsid w:val="00E0653F"/>
    <w:rsid w:val="00E0658A"/>
    <w:rsid w:val="00E06849"/>
    <w:rsid w:val="00E06A94"/>
    <w:rsid w:val="00E06E69"/>
    <w:rsid w:val="00E072FF"/>
    <w:rsid w:val="00E0743B"/>
    <w:rsid w:val="00E078AC"/>
    <w:rsid w:val="00E10684"/>
    <w:rsid w:val="00E10864"/>
    <w:rsid w:val="00E10932"/>
    <w:rsid w:val="00E10B5F"/>
    <w:rsid w:val="00E10C60"/>
    <w:rsid w:val="00E10F46"/>
    <w:rsid w:val="00E113D2"/>
    <w:rsid w:val="00E11553"/>
    <w:rsid w:val="00E117E9"/>
    <w:rsid w:val="00E11944"/>
    <w:rsid w:val="00E11AF2"/>
    <w:rsid w:val="00E11F78"/>
    <w:rsid w:val="00E12012"/>
    <w:rsid w:val="00E12329"/>
    <w:rsid w:val="00E12341"/>
    <w:rsid w:val="00E124B8"/>
    <w:rsid w:val="00E12756"/>
    <w:rsid w:val="00E1278C"/>
    <w:rsid w:val="00E1278F"/>
    <w:rsid w:val="00E1280A"/>
    <w:rsid w:val="00E128F1"/>
    <w:rsid w:val="00E129DC"/>
    <w:rsid w:val="00E12F0E"/>
    <w:rsid w:val="00E12FC5"/>
    <w:rsid w:val="00E130FD"/>
    <w:rsid w:val="00E1313C"/>
    <w:rsid w:val="00E131C1"/>
    <w:rsid w:val="00E13832"/>
    <w:rsid w:val="00E138EF"/>
    <w:rsid w:val="00E13AF5"/>
    <w:rsid w:val="00E13C24"/>
    <w:rsid w:val="00E13D75"/>
    <w:rsid w:val="00E13EE7"/>
    <w:rsid w:val="00E14116"/>
    <w:rsid w:val="00E141D3"/>
    <w:rsid w:val="00E143A5"/>
    <w:rsid w:val="00E145A2"/>
    <w:rsid w:val="00E145B7"/>
    <w:rsid w:val="00E14A1C"/>
    <w:rsid w:val="00E14B7D"/>
    <w:rsid w:val="00E14F61"/>
    <w:rsid w:val="00E14FC4"/>
    <w:rsid w:val="00E15894"/>
    <w:rsid w:val="00E1589D"/>
    <w:rsid w:val="00E15AEA"/>
    <w:rsid w:val="00E15B86"/>
    <w:rsid w:val="00E15E2C"/>
    <w:rsid w:val="00E16311"/>
    <w:rsid w:val="00E16566"/>
    <w:rsid w:val="00E1658D"/>
    <w:rsid w:val="00E1658F"/>
    <w:rsid w:val="00E166FD"/>
    <w:rsid w:val="00E16938"/>
    <w:rsid w:val="00E16A16"/>
    <w:rsid w:val="00E16B17"/>
    <w:rsid w:val="00E16E90"/>
    <w:rsid w:val="00E171F7"/>
    <w:rsid w:val="00E17242"/>
    <w:rsid w:val="00E17E68"/>
    <w:rsid w:val="00E17E7D"/>
    <w:rsid w:val="00E20178"/>
    <w:rsid w:val="00E204A9"/>
    <w:rsid w:val="00E20833"/>
    <w:rsid w:val="00E208A1"/>
    <w:rsid w:val="00E2096F"/>
    <w:rsid w:val="00E20B47"/>
    <w:rsid w:val="00E20B71"/>
    <w:rsid w:val="00E20C51"/>
    <w:rsid w:val="00E20DEB"/>
    <w:rsid w:val="00E21345"/>
    <w:rsid w:val="00E2156C"/>
    <w:rsid w:val="00E215D5"/>
    <w:rsid w:val="00E217AB"/>
    <w:rsid w:val="00E21864"/>
    <w:rsid w:val="00E21888"/>
    <w:rsid w:val="00E21B83"/>
    <w:rsid w:val="00E21F0C"/>
    <w:rsid w:val="00E222A0"/>
    <w:rsid w:val="00E22457"/>
    <w:rsid w:val="00E22473"/>
    <w:rsid w:val="00E22538"/>
    <w:rsid w:val="00E228B9"/>
    <w:rsid w:val="00E22A93"/>
    <w:rsid w:val="00E22E7E"/>
    <w:rsid w:val="00E22F34"/>
    <w:rsid w:val="00E22F78"/>
    <w:rsid w:val="00E22FE7"/>
    <w:rsid w:val="00E23307"/>
    <w:rsid w:val="00E2397B"/>
    <w:rsid w:val="00E23C1D"/>
    <w:rsid w:val="00E24046"/>
    <w:rsid w:val="00E244C0"/>
    <w:rsid w:val="00E24CB0"/>
    <w:rsid w:val="00E24CC1"/>
    <w:rsid w:val="00E250C5"/>
    <w:rsid w:val="00E25232"/>
    <w:rsid w:val="00E253ED"/>
    <w:rsid w:val="00E25502"/>
    <w:rsid w:val="00E256DE"/>
    <w:rsid w:val="00E2576A"/>
    <w:rsid w:val="00E2581D"/>
    <w:rsid w:val="00E25C92"/>
    <w:rsid w:val="00E25FFB"/>
    <w:rsid w:val="00E26164"/>
    <w:rsid w:val="00E261AB"/>
    <w:rsid w:val="00E264CA"/>
    <w:rsid w:val="00E26658"/>
    <w:rsid w:val="00E2680B"/>
    <w:rsid w:val="00E268C5"/>
    <w:rsid w:val="00E268D9"/>
    <w:rsid w:val="00E27003"/>
    <w:rsid w:val="00E270AF"/>
    <w:rsid w:val="00E27203"/>
    <w:rsid w:val="00E2744A"/>
    <w:rsid w:val="00E276F0"/>
    <w:rsid w:val="00E276F4"/>
    <w:rsid w:val="00E27755"/>
    <w:rsid w:val="00E277C3"/>
    <w:rsid w:val="00E27989"/>
    <w:rsid w:val="00E279FA"/>
    <w:rsid w:val="00E27B18"/>
    <w:rsid w:val="00E27B89"/>
    <w:rsid w:val="00E3014E"/>
    <w:rsid w:val="00E303D1"/>
    <w:rsid w:val="00E304AF"/>
    <w:rsid w:val="00E30A2A"/>
    <w:rsid w:val="00E30BCE"/>
    <w:rsid w:val="00E30E36"/>
    <w:rsid w:val="00E3119B"/>
    <w:rsid w:val="00E312F5"/>
    <w:rsid w:val="00E3138A"/>
    <w:rsid w:val="00E31811"/>
    <w:rsid w:val="00E31D30"/>
    <w:rsid w:val="00E31D40"/>
    <w:rsid w:val="00E31F15"/>
    <w:rsid w:val="00E326E7"/>
    <w:rsid w:val="00E3287E"/>
    <w:rsid w:val="00E32F93"/>
    <w:rsid w:val="00E33095"/>
    <w:rsid w:val="00E3316F"/>
    <w:rsid w:val="00E3353E"/>
    <w:rsid w:val="00E33612"/>
    <w:rsid w:val="00E33ABF"/>
    <w:rsid w:val="00E33BAF"/>
    <w:rsid w:val="00E33DE6"/>
    <w:rsid w:val="00E34070"/>
    <w:rsid w:val="00E34669"/>
    <w:rsid w:val="00E34674"/>
    <w:rsid w:val="00E34989"/>
    <w:rsid w:val="00E34A5D"/>
    <w:rsid w:val="00E34C5D"/>
    <w:rsid w:val="00E34DEB"/>
    <w:rsid w:val="00E35050"/>
    <w:rsid w:val="00E354D2"/>
    <w:rsid w:val="00E35532"/>
    <w:rsid w:val="00E35566"/>
    <w:rsid w:val="00E35D1B"/>
    <w:rsid w:val="00E35E7E"/>
    <w:rsid w:val="00E35FDC"/>
    <w:rsid w:val="00E36013"/>
    <w:rsid w:val="00E362C4"/>
    <w:rsid w:val="00E36556"/>
    <w:rsid w:val="00E36702"/>
    <w:rsid w:val="00E3693B"/>
    <w:rsid w:val="00E369D4"/>
    <w:rsid w:val="00E36A19"/>
    <w:rsid w:val="00E36BB5"/>
    <w:rsid w:val="00E37154"/>
    <w:rsid w:val="00E3746B"/>
    <w:rsid w:val="00E375B2"/>
    <w:rsid w:val="00E37656"/>
    <w:rsid w:val="00E37B20"/>
    <w:rsid w:val="00E400CA"/>
    <w:rsid w:val="00E40296"/>
    <w:rsid w:val="00E409D8"/>
    <w:rsid w:val="00E4116D"/>
    <w:rsid w:val="00E411DF"/>
    <w:rsid w:val="00E415F1"/>
    <w:rsid w:val="00E4161A"/>
    <w:rsid w:val="00E41A63"/>
    <w:rsid w:val="00E41AB0"/>
    <w:rsid w:val="00E42235"/>
    <w:rsid w:val="00E4249E"/>
    <w:rsid w:val="00E426AE"/>
    <w:rsid w:val="00E42B66"/>
    <w:rsid w:val="00E4334F"/>
    <w:rsid w:val="00E433D1"/>
    <w:rsid w:val="00E4365E"/>
    <w:rsid w:val="00E4377C"/>
    <w:rsid w:val="00E43A5D"/>
    <w:rsid w:val="00E43ADD"/>
    <w:rsid w:val="00E43F20"/>
    <w:rsid w:val="00E44266"/>
    <w:rsid w:val="00E443C6"/>
    <w:rsid w:val="00E4452D"/>
    <w:rsid w:val="00E4453B"/>
    <w:rsid w:val="00E4483C"/>
    <w:rsid w:val="00E44892"/>
    <w:rsid w:val="00E44BC8"/>
    <w:rsid w:val="00E44CB5"/>
    <w:rsid w:val="00E45337"/>
    <w:rsid w:val="00E453CA"/>
    <w:rsid w:val="00E45486"/>
    <w:rsid w:val="00E45607"/>
    <w:rsid w:val="00E45AB0"/>
    <w:rsid w:val="00E45CE4"/>
    <w:rsid w:val="00E45D70"/>
    <w:rsid w:val="00E45DA5"/>
    <w:rsid w:val="00E45E1B"/>
    <w:rsid w:val="00E45E87"/>
    <w:rsid w:val="00E45EBB"/>
    <w:rsid w:val="00E4607E"/>
    <w:rsid w:val="00E46923"/>
    <w:rsid w:val="00E46A46"/>
    <w:rsid w:val="00E46AA9"/>
    <w:rsid w:val="00E46DC3"/>
    <w:rsid w:val="00E46E63"/>
    <w:rsid w:val="00E46EBC"/>
    <w:rsid w:val="00E47280"/>
    <w:rsid w:val="00E47294"/>
    <w:rsid w:val="00E4789A"/>
    <w:rsid w:val="00E47A2B"/>
    <w:rsid w:val="00E47DDC"/>
    <w:rsid w:val="00E47F7D"/>
    <w:rsid w:val="00E500CE"/>
    <w:rsid w:val="00E50253"/>
    <w:rsid w:val="00E5033D"/>
    <w:rsid w:val="00E50438"/>
    <w:rsid w:val="00E505F1"/>
    <w:rsid w:val="00E50A41"/>
    <w:rsid w:val="00E50B27"/>
    <w:rsid w:val="00E51283"/>
    <w:rsid w:val="00E513DA"/>
    <w:rsid w:val="00E51581"/>
    <w:rsid w:val="00E51737"/>
    <w:rsid w:val="00E51797"/>
    <w:rsid w:val="00E51911"/>
    <w:rsid w:val="00E519C0"/>
    <w:rsid w:val="00E51A8F"/>
    <w:rsid w:val="00E51B03"/>
    <w:rsid w:val="00E51C02"/>
    <w:rsid w:val="00E51E1A"/>
    <w:rsid w:val="00E51ED5"/>
    <w:rsid w:val="00E51F19"/>
    <w:rsid w:val="00E520B8"/>
    <w:rsid w:val="00E525F0"/>
    <w:rsid w:val="00E52A43"/>
    <w:rsid w:val="00E52AFB"/>
    <w:rsid w:val="00E52AFC"/>
    <w:rsid w:val="00E52BEC"/>
    <w:rsid w:val="00E52FD4"/>
    <w:rsid w:val="00E531A8"/>
    <w:rsid w:val="00E537B6"/>
    <w:rsid w:val="00E538CD"/>
    <w:rsid w:val="00E53D98"/>
    <w:rsid w:val="00E53DCD"/>
    <w:rsid w:val="00E53E84"/>
    <w:rsid w:val="00E53EC6"/>
    <w:rsid w:val="00E53F04"/>
    <w:rsid w:val="00E54100"/>
    <w:rsid w:val="00E5414A"/>
    <w:rsid w:val="00E54389"/>
    <w:rsid w:val="00E5456B"/>
    <w:rsid w:val="00E545F7"/>
    <w:rsid w:val="00E54891"/>
    <w:rsid w:val="00E54A91"/>
    <w:rsid w:val="00E54B75"/>
    <w:rsid w:val="00E54DB4"/>
    <w:rsid w:val="00E54E44"/>
    <w:rsid w:val="00E54EAB"/>
    <w:rsid w:val="00E54F01"/>
    <w:rsid w:val="00E5531E"/>
    <w:rsid w:val="00E556C6"/>
    <w:rsid w:val="00E5577E"/>
    <w:rsid w:val="00E55851"/>
    <w:rsid w:val="00E5590C"/>
    <w:rsid w:val="00E559A9"/>
    <w:rsid w:val="00E55B9D"/>
    <w:rsid w:val="00E560DB"/>
    <w:rsid w:val="00E56346"/>
    <w:rsid w:val="00E56353"/>
    <w:rsid w:val="00E56374"/>
    <w:rsid w:val="00E56527"/>
    <w:rsid w:val="00E56945"/>
    <w:rsid w:val="00E569E1"/>
    <w:rsid w:val="00E56B69"/>
    <w:rsid w:val="00E56C1D"/>
    <w:rsid w:val="00E572E6"/>
    <w:rsid w:val="00E57493"/>
    <w:rsid w:val="00E57EA7"/>
    <w:rsid w:val="00E600CC"/>
    <w:rsid w:val="00E600EA"/>
    <w:rsid w:val="00E60301"/>
    <w:rsid w:val="00E60333"/>
    <w:rsid w:val="00E60356"/>
    <w:rsid w:val="00E60390"/>
    <w:rsid w:val="00E605D6"/>
    <w:rsid w:val="00E605E6"/>
    <w:rsid w:val="00E6074E"/>
    <w:rsid w:val="00E607F2"/>
    <w:rsid w:val="00E60B3A"/>
    <w:rsid w:val="00E60E1D"/>
    <w:rsid w:val="00E6109D"/>
    <w:rsid w:val="00E61261"/>
    <w:rsid w:val="00E614DE"/>
    <w:rsid w:val="00E619B7"/>
    <w:rsid w:val="00E61C7D"/>
    <w:rsid w:val="00E61DAC"/>
    <w:rsid w:val="00E62918"/>
    <w:rsid w:val="00E62B8F"/>
    <w:rsid w:val="00E62BF1"/>
    <w:rsid w:val="00E62D6B"/>
    <w:rsid w:val="00E62F5C"/>
    <w:rsid w:val="00E62FE9"/>
    <w:rsid w:val="00E63516"/>
    <w:rsid w:val="00E63579"/>
    <w:rsid w:val="00E63667"/>
    <w:rsid w:val="00E63730"/>
    <w:rsid w:val="00E6394C"/>
    <w:rsid w:val="00E64285"/>
    <w:rsid w:val="00E6458E"/>
    <w:rsid w:val="00E647D5"/>
    <w:rsid w:val="00E647FC"/>
    <w:rsid w:val="00E648DF"/>
    <w:rsid w:val="00E64A02"/>
    <w:rsid w:val="00E64CB4"/>
    <w:rsid w:val="00E653E7"/>
    <w:rsid w:val="00E654D0"/>
    <w:rsid w:val="00E65681"/>
    <w:rsid w:val="00E6578E"/>
    <w:rsid w:val="00E65951"/>
    <w:rsid w:val="00E65BD9"/>
    <w:rsid w:val="00E65D13"/>
    <w:rsid w:val="00E65EEC"/>
    <w:rsid w:val="00E6633D"/>
    <w:rsid w:val="00E6660A"/>
    <w:rsid w:val="00E66690"/>
    <w:rsid w:val="00E669D2"/>
    <w:rsid w:val="00E66A47"/>
    <w:rsid w:val="00E67397"/>
    <w:rsid w:val="00E67927"/>
    <w:rsid w:val="00E6798D"/>
    <w:rsid w:val="00E67DA1"/>
    <w:rsid w:val="00E67DA6"/>
    <w:rsid w:val="00E701E3"/>
    <w:rsid w:val="00E70602"/>
    <w:rsid w:val="00E70989"/>
    <w:rsid w:val="00E70B18"/>
    <w:rsid w:val="00E70B90"/>
    <w:rsid w:val="00E71029"/>
    <w:rsid w:val="00E71195"/>
    <w:rsid w:val="00E714FC"/>
    <w:rsid w:val="00E71A36"/>
    <w:rsid w:val="00E71AAA"/>
    <w:rsid w:val="00E71BCA"/>
    <w:rsid w:val="00E7209D"/>
    <w:rsid w:val="00E72866"/>
    <w:rsid w:val="00E72C84"/>
    <w:rsid w:val="00E72CDE"/>
    <w:rsid w:val="00E72E87"/>
    <w:rsid w:val="00E72FF1"/>
    <w:rsid w:val="00E7307E"/>
    <w:rsid w:val="00E73377"/>
    <w:rsid w:val="00E73496"/>
    <w:rsid w:val="00E7350C"/>
    <w:rsid w:val="00E73720"/>
    <w:rsid w:val="00E73745"/>
    <w:rsid w:val="00E73757"/>
    <w:rsid w:val="00E73FC1"/>
    <w:rsid w:val="00E74093"/>
    <w:rsid w:val="00E740E8"/>
    <w:rsid w:val="00E747C5"/>
    <w:rsid w:val="00E7493F"/>
    <w:rsid w:val="00E74B41"/>
    <w:rsid w:val="00E74B82"/>
    <w:rsid w:val="00E74C62"/>
    <w:rsid w:val="00E74FF1"/>
    <w:rsid w:val="00E75058"/>
    <w:rsid w:val="00E75103"/>
    <w:rsid w:val="00E75660"/>
    <w:rsid w:val="00E757A2"/>
    <w:rsid w:val="00E75873"/>
    <w:rsid w:val="00E7589E"/>
    <w:rsid w:val="00E7594A"/>
    <w:rsid w:val="00E75AA7"/>
    <w:rsid w:val="00E75F9D"/>
    <w:rsid w:val="00E75FEC"/>
    <w:rsid w:val="00E76213"/>
    <w:rsid w:val="00E76491"/>
    <w:rsid w:val="00E76F89"/>
    <w:rsid w:val="00E771AD"/>
    <w:rsid w:val="00E774C8"/>
    <w:rsid w:val="00E775B2"/>
    <w:rsid w:val="00E77641"/>
    <w:rsid w:val="00E776CC"/>
    <w:rsid w:val="00E777B0"/>
    <w:rsid w:val="00E77AA3"/>
    <w:rsid w:val="00E77EE0"/>
    <w:rsid w:val="00E80152"/>
    <w:rsid w:val="00E8042C"/>
    <w:rsid w:val="00E804E4"/>
    <w:rsid w:val="00E80A2F"/>
    <w:rsid w:val="00E80B88"/>
    <w:rsid w:val="00E80BDB"/>
    <w:rsid w:val="00E80CB1"/>
    <w:rsid w:val="00E80DB5"/>
    <w:rsid w:val="00E810DE"/>
    <w:rsid w:val="00E8127C"/>
    <w:rsid w:val="00E8131A"/>
    <w:rsid w:val="00E813A2"/>
    <w:rsid w:val="00E814AE"/>
    <w:rsid w:val="00E8160E"/>
    <w:rsid w:val="00E81868"/>
    <w:rsid w:val="00E81B87"/>
    <w:rsid w:val="00E81BBC"/>
    <w:rsid w:val="00E81CBD"/>
    <w:rsid w:val="00E82585"/>
    <w:rsid w:val="00E82678"/>
    <w:rsid w:val="00E826B4"/>
    <w:rsid w:val="00E829D1"/>
    <w:rsid w:val="00E829DC"/>
    <w:rsid w:val="00E82A0A"/>
    <w:rsid w:val="00E82D91"/>
    <w:rsid w:val="00E82D97"/>
    <w:rsid w:val="00E82F17"/>
    <w:rsid w:val="00E82F39"/>
    <w:rsid w:val="00E83043"/>
    <w:rsid w:val="00E831BE"/>
    <w:rsid w:val="00E8324F"/>
    <w:rsid w:val="00E83541"/>
    <w:rsid w:val="00E8395C"/>
    <w:rsid w:val="00E839A0"/>
    <w:rsid w:val="00E83A0F"/>
    <w:rsid w:val="00E83A1E"/>
    <w:rsid w:val="00E83B9A"/>
    <w:rsid w:val="00E83C05"/>
    <w:rsid w:val="00E83DDF"/>
    <w:rsid w:val="00E84011"/>
    <w:rsid w:val="00E8417A"/>
    <w:rsid w:val="00E841DB"/>
    <w:rsid w:val="00E844AC"/>
    <w:rsid w:val="00E84628"/>
    <w:rsid w:val="00E847E4"/>
    <w:rsid w:val="00E848DC"/>
    <w:rsid w:val="00E849DC"/>
    <w:rsid w:val="00E84B35"/>
    <w:rsid w:val="00E84E39"/>
    <w:rsid w:val="00E85085"/>
    <w:rsid w:val="00E851EA"/>
    <w:rsid w:val="00E8525E"/>
    <w:rsid w:val="00E85416"/>
    <w:rsid w:val="00E85AF5"/>
    <w:rsid w:val="00E85C09"/>
    <w:rsid w:val="00E85C9A"/>
    <w:rsid w:val="00E85CFF"/>
    <w:rsid w:val="00E86150"/>
    <w:rsid w:val="00E86197"/>
    <w:rsid w:val="00E868C2"/>
    <w:rsid w:val="00E86B37"/>
    <w:rsid w:val="00E87775"/>
    <w:rsid w:val="00E87889"/>
    <w:rsid w:val="00E8798C"/>
    <w:rsid w:val="00E87B1C"/>
    <w:rsid w:val="00E87B37"/>
    <w:rsid w:val="00E87BF6"/>
    <w:rsid w:val="00E90060"/>
    <w:rsid w:val="00E9022E"/>
    <w:rsid w:val="00E902E6"/>
    <w:rsid w:val="00E902F1"/>
    <w:rsid w:val="00E905A5"/>
    <w:rsid w:val="00E906D4"/>
    <w:rsid w:val="00E908A8"/>
    <w:rsid w:val="00E90A7A"/>
    <w:rsid w:val="00E90D13"/>
    <w:rsid w:val="00E90EB6"/>
    <w:rsid w:val="00E91070"/>
    <w:rsid w:val="00E9109E"/>
    <w:rsid w:val="00E910FD"/>
    <w:rsid w:val="00E913FD"/>
    <w:rsid w:val="00E915BE"/>
    <w:rsid w:val="00E9174C"/>
    <w:rsid w:val="00E91801"/>
    <w:rsid w:val="00E918D5"/>
    <w:rsid w:val="00E91B96"/>
    <w:rsid w:val="00E91C43"/>
    <w:rsid w:val="00E91D28"/>
    <w:rsid w:val="00E91D61"/>
    <w:rsid w:val="00E91E41"/>
    <w:rsid w:val="00E9247E"/>
    <w:rsid w:val="00E92671"/>
    <w:rsid w:val="00E92808"/>
    <w:rsid w:val="00E92C47"/>
    <w:rsid w:val="00E92D2C"/>
    <w:rsid w:val="00E93132"/>
    <w:rsid w:val="00E9314A"/>
    <w:rsid w:val="00E9325A"/>
    <w:rsid w:val="00E934B5"/>
    <w:rsid w:val="00E9375A"/>
    <w:rsid w:val="00E93AF9"/>
    <w:rsid w:val="00E93B4A"/>
    <w:rsid w:val="00E93CC0"/>
    <w:rsid w:val="00E93EA3"/>
    <w:rsid w:val="00E93FF7"/>
    <w:rsid w:val="00E94059"/>
    <w:rsid w:val="00E9448E"/>
    <w:rsid w:val="00E94D33"/>
    <w:rsid w:val="00E94EB8"/>
    <w:rsid w:val="00E9502B"/>
    <w:rsid w:val="00E9530F"/>
    <w:rsid w:val="00E9547E"/>
    <w:rsid w:val="00E954C9"/>
    <w:rsid w:val="00E95765"/>
    <w:rsid w:val="00E95869"/>
    <w:rsid w:val="00E95D4D"/>
    <w:rsid w:val="00E95E3B"/>
    <w:rsid w:val="00E95E8B"/>
    <w:rsid w:val="00E95F6B"/>
    <w:rsid w:val="00E95F90"/>
    <w:rsid w:val="00E963C4"/>
    <w:rsid w:val="00E9649D"/>
    <w:rsid w:val="00E96792"/>
    <w:rsid w:val="00E96BD3"/>
    <w:rsid w:val="00E972B2"/>
    <w:rsid w:val="00E97530"/>
    <w:rsid w:val="00E97DE3"/>
    <w:rsid w:val="00E97EE5"/>
    <w:rsid w:val="00EA01CB"/>
    <w:rsid w:val="00EA0745"/>
    <w:rsid w:val="00EA0CC5"/>
    <w:rsid w:val="00EA0E68"/>
    <w:rsid w:val="00EA1060"/>
    <w:rsid w:val="00EA12AC"/>
    <w:rsid w:val="00EA13C4"/>
    <w:rsid w:val="00EA14D2"/>
    <w:rsid w:val="00EA1564"/>
    <w:rsid w:val="00EA15FB"/>
    <w:rsid w:val="00EA1D1B"/>
    <w:rsid w:val="00EA1D3E"/>
    <w:rsid w:val="00EA2083"/>
    <w:rsid w:val="00EA2322"/>
    <w:rsid w:val="00EA23B1"/>
    <w:rsid w:val="00EA256D"/>
    <w:rsid w:val="00EA2778"/>
    <w:rsid w:val="00EA2878"/>
    <w:rsid w:val="00EA2A55"/>
    <w:rsid w:val="00EA2A8F"/>
    <w:rsid w:val="00EA2AA3"/>
    <w:rsid w:val="00EA2B95"/>
    <w:rsid w:val="00EA2F7A"/>
    <w:rsid w:val="00EA301A"/>
    <w:rsid w:val="00EA31AB"/>
    <w:rsid w:val="00EA32BB"/>
    <w:rsid w:val="00EA3312"/>
    <w:rsid w:val="00EA39DA"/>
    <w:rsid w:val="00EA3A32"/>
    <w:rsid w:val="00EA3F99"/>
    <w:rsid w:val="00EA4257"/>
    <w:rsid w:val="00EA447D"/>
    <w:rsid w:val="00EA44FD"/>
    <w:rsid w:val="00EA47E4"/>
    <w:rsid w:val="00EA4826"/>
    <w:rsid w:val="00EA48D3"/>
    <w:rsid w:val="00EA4957"/>
    <w:rsid w:val="00EA4BC3"/>
    <w:rsid w:val="00EA4E2B"/>
    <w:rsid w:val="00EA4E5F"/>
    <w:rsid w:val="00EA4F70"/>
    <w:rsid w:val="00EA50A0"/>
    <w:rsid w:val="00EA5244"/>
    <w:rsid w:val="00EA52F8"/>
    <w:rsid w:val="00EA5330"/>
    <w:rsid w:val="00EA5403"/>
    <w:rsid w:val="00EA54C0"/>
    <w:rsid w:val="00EA56EA"/>
    <w:rsid w:val="00EA5803"/>
    <w:rsid w:val="00EA58B4"/>
    <w:rsid w:val="00EA5AB4"/>
    <w:rsid w:val="00EA5B40"/>
    <w:rsid w:val="00EA5E30"/>
    <w:rsid w:val="00EA6428"/>
    <w:rsid w:val="00EA644E"/>
    <w:rsid w:val="00EA649E"/>
    <w:rsid w:val="00EA692B"/>
    <w:rsid w:val="00EA6ACE"/>
    <w:rsid w:val="00EA6AE7"/>
    <w:rsid w:val="00EA6B27"/>
    <w:rsid w:val="00EA6D35"/>
    <w:rsid w:val="00EA6DF1"/>
    <w:rsid w:val="00EA6F71"/>
    <w:rsid w:val="00EA726F"/>
    <w:rsid w:val="00EA73ED"/>
    <w:rsid w:val="00EA7452"/>
    <w:rsid w:val="00EA7688"/>
    <w:rsid w:val="00EA7997"/>
    <w:rsid w:val="00EA79A9"/>
    <w:rsid w:val="00EA7C59"/>
    <w:rsid w:val="00EA7E55"/>
    <w:rsid w:val="00EB0128"/>
    <w:rsid w:val="00EB025D"/>
    <w:rsid w:val="00EB06F9"/>
    <w:rsid w:val="00EB0ABA"/>
    <w:rsid w:val="00EB0D9A"/>
    <w:rsid w:val="00EB14B6"/>
    <w:rsid w:val="00EB15B7"/>
    <w:rsid w:val="00EB1634"/>
    <w:rsid w:val="00EB163C"/>
    <w:rsid w:val="00EB17FE"/>
    <w:rsid w:val="00EB1B6F"/>
    <w:rsid w:val="00EB2229"/>
    <w:rsid w:val="00EB2251"/>
    <w:rsid w:val="00EB235C"/>
    <w:rsid w:val="00EB2563"/>
    <w:rsid w:val="00EB2686"/>
    <w:rsid w:val="00EB2846"/>
    <w:rsid w:val="00EB2C82"/>
    <w:rsid w:val="00EB2EEC"/>
    <w:rsid w:val="00EB32D9"/>
    <w:rsid w:val="00EB3570"/>
    <w:rsid w:val="00EB35AC"/>
    <w:rsid w:val="00EB38A9"/>
    <w:rsid w:val="00EB3972"/>
    <w:rsid w:val="00EB3AFD"/>
    <w:rsid w:val="00EB3F13"/>
    <w:rsid w:val="00EB408D"/>
    <w:rsid w:val="00EB4194"/>
    <w:rsid w:val="00EB44B4"/>
    <w:rsid w:val="00EB499B"/>
    <w:rsid w:val="00EB4EE1"/>
    <w:rsid w:val="00EB5426"/>
    <w:rsid w:val="00EB54CC"/>
    <w:rsid w:val="00EB55EE"/>
    <w:rsid w:val="00EB583B"/>
    <w:rsid w:val="00EB5A0C"/>
    <w:rsid w:val="00EB5A6C"/>
    <w:rsid w:val="00EB5B60"/>
    <w:rsid w:val="00EB5D2E"/>
    <w:rsid w:val="00EB5FEA"/>
    <w:rsid w:val="00EB630A"/>
    <w:rsid w:val="00EB65E4"/>
    <w:rsid w:val="00EB67EA"/>
    <w:rsid w:val="00EB6D4E"/>
    <w:rsid w:val="00EB6D82"/>
    <w:rsid w:val="00EB7042"/>
    <w:rsid w:val="00EB73DA"/>
    <w:rsid w:val="00EB7628"/>
    <w:rsid w:val="00EB7D13"/>
    <w:rsid w:val="00EB7E96"/>
    <w:rsid w:val="00EC001D"/>
    <w:rsid w:val="00EC0276"/>
    <w:rsid w:val="00EC0712"/>
    <w:rsid w:val="00EC08CA"/>
    <w:rsid w:val="00EC091B"/>
    <w:rsid w:val="00EC0983"/>
    <w:rsid w:val="00EC09E7"/>
    <w:rsid w:val="00EC0B23"/>
    <w:rsid w:val="00EC0C16"/>
    <w:rsid w:val="00EC0E61"/>
    <w:rsid w:val="00EC0ED5"/>
    <w:rsid w:val="00EC0EDF"/>
    <w:rsid w:val="00EC10AA"/>
    <w:rsid w:val="00EC128A"/>
    <w:rsid w:val="00EC12B8"/>
    <w:rsid w:val="00EC137A"/>
    <w:rsid w:val="00EC13B8"/>
    <w:rsid w:val="00EC14E0"/>
    <w:rsid w:val="00EC1783"/>
    <w:rsid w:val="00EC1976"/>
    <w:rsid w:val="00EC19B8"/>
    <w:rsid w:val="00EC19CE"/>
    <w:rsid w:val="00EC1A3D"/>
    <w:rsid w:val="00EC1C5E"/>
    <w:rsid w:val="00EC203D"/>
    <w:rsid w:val="00EC24AA"/>
    <w:rsid w:val="00EC25BF"/>
    <w:rsid w:val="00EC25D9"/>
    <w:rsid w:val="00EC28B4"/>
    <w:rsid w:val="00EC2A0A"/>
    <w:rsid w:val="00EC2A42"/>
    <w:rsid w:val="00EC2AC7"/>
    <w:rsid w:val="00EC2E57"/>
    <w:rsid w:val="00EC2ED7"/>
    <w:rsid w:val="00EC3497"/>
    <w:rsid w:val="00EC3550"/>
    <w:rsid w:val="00EC3965"/>
    <w:rsid w:val="00EC399A"/>
    <w:rsid w:val="00EC39BB"/>
    <w:rsid w:val="00EC3AFA"/>
    <w:rsid w:val="00EC3BE3"/>
    <w:rsid w:val="00EC419C"/>
    <w:rsid w:val="00EC4846"/>
    <w:rsid w:val="00EC4EA5"/>
    <w:rsid w:val="00EC506A"/>
    <w:rsid w:val="00EC5127"/>
    <w:rsid w:val="00EC557C"/>
    <w:rsid w:val="00EC57D2"/>
    <w:rsid w:val="00EC59A2"/>
    <w:rsid w:val="00EC5BE7"/>
    <w:rsid w:val="00EC5E76"/>
    <w:rsid w:val="00EC5F31"/>
    <w:rsid w:val="00EC61AD"/>
    <w:rsid w:val="00EC6272"/>
    <w:rsid w:val="00EC64E4"/>
    <w:rsid w:val="00EC669C"/>
    <w:rsid w:val="00EC6775"/>
    <w:rsid w:val="00EC6A5D"/>
    <w:rsid w:val="00EC6D03"/>
    <w:rsid w:val="00EC6DA2"/>
    <w:rsid w:val="00EC6DD6"/>
    <w:rsid w:val="00EC72CF"/>
    <w:rsid w:val="00EC7402"/>
    <w:rsid w:val="00EC7826"/>
    <w:rsid w:val="00EC7F18"/>
    <w:rsid w:val="00ED0442"/>
    <w:rsid w:val="00ED0736"/>
    <w:rsid w:val="00ED08A5"/>
    <w:rsid w:val="00ED08A6"/>
    <w:rsid w:val="00ED0984"/>
    <w:rsid w:val="00ED0E9C"/>
    <w:rsid w:val="00ED0F6A"/>
    <w:rsid w:val="00ED1195"/>
    <w:rsid w:val="00ED11CA"/>
    <w:rsid w:val="00ED14D9"/>
    <w:rsid w:val="00ED1511"/>
    <w:rsid w:val="00ED1745"/>
    <w:rsid w:val="00ED184D"/>
    <w:rsid w:val="00ED192C"/>
    <w:rsid w:val="00ED1AFB"/>
    <w:rsid w:val="00ED1C55"/>
    <w:rsid w:val="00ED1EAB"/>
    <w:rsid w:val="00ED1ED9"/>
    <w:rsid w:val="00ED1F89"/>
    <w:rsid w:val="00ED2102"/>
    <w:rsid w:val="00ED2572"/>
    <w:rsid w:val="00ED260F"/>
    <w:rsid w:val="00ED2EA8"/>
    <w:rsid w:val="00ED3228"/>
    <w:rsid w:val="00ED3236"/>
    <w:rsid w:val="00ED324C"/>
    <w:rsid w:val="00ED3401"/>
    <w:rsid w:val="00ED3403"/>
    <w:rsid w:val="00ED384F"/>
    <w:rsid w:val="00ED389F"/>
    <w:rsid w:val="00ED3A23"/>
    <w:rsid w:val="00ED3BBF"/>
    <w:rsid w:val="00ED3D43"/>
    <w:rsid w:val="00ED3DBC"/>
    <w:rsid w:val="00ED3F0E"/>
    <w:rsid w:val="00ED4361"/>
    <w:rsid w:val="00ED43B8"/>
    <w:rsid w:val="00ED46ED"/>
    <w:rsid w:val="00ED4726"/>
    <w:rsid w:val="00ED476D"/>
    <w:rsid w:val="00ED47F5"/>
    <w:rsid w:val="00ED4820"/>
    <w:rsid w:val="00ED49A0"/>
    <w:rsid w:val="00ED4AFB"/>
    <w:rsid w:val="00ED4B02"/>
    <w:rsid w:val="00ED4BA6"/>
    <w:rsid w:val="00ED4BF7"/>
    <w:rsid w:val="00ED4D64"/>
    <w:rsid w:val="00ED4FCF"/>
    <w:rsid w:val="00ED514C"/>
    <w:rsid w:val="00ED5212"/>
    <w:rsid w:val="00ED5309"/>
    <w:rsid w:val="00ED5393"/>
    <w:rsid w:val="00ED5622"/>
    <w:rsid w:val="00ED5682"/>
    <w:rsid w:val="00ED58E7"/>
    <w:rsid w:val="00ED5A79"/>
    <w:rsid w:val="00ED5D99"/>
    <w:rsid w:val="00ED625C"/>
    <w:rsid w:val="00ED6445"/>
    <w:rsid w:val="00ED6489"/>
    <w:rsid w:val="00ED6727"/>
    <w:rsid w:val="00ED6736"/>
    <w:rsid w:val="00ED68DB"/>
    <w:rsid w:val="00ED6C82"/>
    <w:rsid w:val="00ED6CAB"/>
    <w:rsid w:val="00ED71C8"/>
    <w:rsid w:val="00ED73B1"/>
    <w:rsid w:val="00ED73C6"/>
    <w:rsid w:val="00ED758D"/>
    <w:rsid w:val="00ED7601"/>
    <w:rsid w:val="00ED7743"/>
    <w:rsid w:val="00ED7A7D"/>
    <w:rsid w:val="00ED7B06"/>
    <w:rsid w:val="00ED7CE4"/>
    <w:rsid w:val="00EE010D"/>
    <w:rsid w:val="00EE016D"/>
    <w:rsid w:val="00EE0463"/>
    <w:rsid w:val="00EE0A96"/>
    <w:rsid w:val="00EE0E65"/>
    <w:rsid w:val="00EE105C"/>
    <w:rsid w:val="00EE145A"/>
    <w:rsid w:val="00EE166C"/>
    <w:rsid w:val="00EE1923"/>
    <w:rsid w:val="00EE1953"/>
    <w:rsid w:val="00EE199B"/>
    <w:rsid w:val="00EE1C92"/>
    <w:rsid w:val="00EE1CB5"/>
    <w:rsid w:val="00EE1D57"/>
    <w:rsid w:val="00EE1DF1"/>
    <w:rsid w:val="00EE208E"/>
    <w:rsid w:val="00EE23F4"/>
    <w:rsid w:val="00EE253E"/>
    <w:rsid w:val="00EE2575"/>
    <w:rsid w:val="00EE2BFF"/>
    <w:rsid w:val="00EE2C60"/>
    <w:rsid w:val="00EE2CED"/>
    <w:rsid w:val="00EE3064"/>
    <w:rsid w:val="00EE31EC"/>
    <w:rsid w:val="00EE31EF"/>
    <w:rsid w:val="00EE3436"/>
    <w:rsid w:val="00EE348A"/>
    <w:rsid w:val="00EE3D87"/>
    <w:rsid w:val="00EE3EA7"/>
    <w:rsid w:val="00EE40C4"/>
    <w:rsid w:val="00EE42E4"/>
    <w:rsid w:val="00EE4B50"/>
    <w:rsid w:val="00EE4D41"/>
    <w:rsid w:val="00EE4E59"/>
    <w:rsid w:val="00EE4FF1"/>
    <w:rsid w:val="00EE5128"/>
    <w:rsid w:val="00EE52AF"/>
    <w:rsid w:val="00EE5486"/>
    <w:rsid w:val="00EE55F3"/>
    <w:rsid w:val="00EE5754"/>
    <w:rsid w:val="00EE5AD2"/>
    <w:rsid w:val="00EE5AF0"/>
    <w:rsid w:val="00EE5F0C"/>
    <w:rsid w:val="00EE61AD"/>
    <w:rsid w:val="00EE6592"/>
    <w:rsid w:val="00EE6605"/>
    <w:rsid w:val="00EE66B5"/>
    <w:rsid w:val="00EE69A2"/>
    <w:rsid w:val="00EE6DD7"/>
    <w:rsid w:val="00EE6E29"/>
    <w:rsid w:val="00EE6F66"/>
    <w:rsid w:val="00EE6F9C"/>
    <w:rsid w:val="00EE70FE"/>
    <w:rsid w:val="00EE737B"/>
    <w:rsid w:val="00EE741C"/>
    <w:rsid w:val="00EE74E4"/>
    <w:rsid w:val="00EE76B2"/>
    <w:rsid w:val="00EE7756"/>
    <w:rsid w:val="00EE78DD"/>
    <w:rsid w:val="00EE79C5"/>
    <w:rsid w:val="00EE79ED"/>
    <w:rsid w:val="00EE7A72"/>
    <w:rsid w:val="00EE7A9A"/>
    <w:rsid w:val="00EE7D94"/>
    <w:rsid w:val="00EF01B5"/>
    <w:rsid w:val="00EF01C5"/>
    <w:rsid w:val="00EF01FC"/>
    <w:rsid w:val="00EF024B"/>
    <w:rsid w:val="00EF0575"/>
    <w:rsid w:val="00EF05E0"/>
    <w:rsid w:val="00EF08C5"/>
    <w:rsid w:val="00EF0928"/>
    <w:rsid w:val="00EF11FD"/>
    <w:rsid w:val="00EF1804"/>
    <w:rsid w:val="00EF185A"/>
    <w:rsid w:val="00EF1CDB"/>
    <w:rsid w:val="00EF1FC4"/>
    <w:rsid w:val="00EF22D4"/>
    <w:rsid w:val="00EF27DE"/>
    <w:rsid w:val="00EF27FA"/>
    <w:rsid w:val="00EF2824"/>
    <w:rsid w:val="00EF29B3"/>
    <w:rsid w:val="00EF2A95"/>
    <w:rsid w:val="00EF2B04"/>
    <w:rsid w:val="00EF2FF8"/>
    <w:rsid w:val="00EF315D"/>
    <w:rsid w:val="00EF36F7"/>
    <w:rsid w:val="00EF3A39"/>
    <w:rsid w:val="00EF3BFC"/>
    <w:rsid w:val="00EF3CF7"/>
    <w:rsid w:val="00EF404A"/>
    <w:rsid w:val="00EF42D0"/>
    <w:rsid w:val="00EF448B"/>
    <w:rsid w:val="00EF44E9"/>
    <w:rsid w:val="00EF46AF"/>
    <w:rsid w:val="00EF4734"/>
    <w:rsid w:val="00EF4A4D"/>
    <w:rsid w:val="00EF4BA4"/>
    <w:rsid w:val="00EF4BB2"/>
    <w:rsid w:val="00EF4CE3"/>
    <w:rsid w:val="00EF502B"/>
    <w:rsid w:val="00EF5298"/>
    <w:rsid w:val="00EF52B2"/>
    <w:rsid w:val="00EF5305"/>
    <w:rsid w:val="00EF53CA"/>
    <w:rsid w:val="00EF552B"/>
    <w:rsid w:val="00EF55C7"/>
    <w:rsid w:val="00EF5781"/>
    <w:rsid w:val="00EF580F"/>
    <w:rsid w:val="00EF5868"/>
    <w:rsid w:val="00EF5986"/>
    <w:rsid w:val="00EF5EAD"/>
    <w:rsid w:val="00EF5ECC"/>
    <w:rsid w:val="00EF62C0"/>
    <w:rsid w:val="00EF62F1"/>
    <w:rsid w:val="00EF641F"/>
    <w:rsid w:val="00EF6567"/>
    <w:rsid w:val="00EF6763"/>
    <w:rsid w:val="00EF6A33"/>
    <w:rsid w:val="00EF6B93"/>
    <w:rsid w:val="00EF6BD9"/>
    <w:rsid w:val="00EF7405"/>
    <w:rsid w:val="00EF7518"/>
    <w:rsid w:val="00EF7592"/>
    <w:rsid w:val="00EF79D0"/>
    <w:rsid w:val="00EF7ACB"/>
    <w:rsid w:val="00EF7B88"/>
    <w:rsid w:val="00EF7D30"/>
    <w:rsid w:val="00EF7F89"/>
    <w:rsid w:val="00F001AC"/>
    <w:rsid w:val="00F0037C"/>
    <w:rsid w:val="00F0054E"/>
    <w:rsid w:val="00F0071F"/>
    <w:rsid w:val="00F00958"/>
    <w:rsid w:val="00F00974"/>
    <w:rsid w:val="00F009E7"/>
    <w:rsid w:val="00F00AA2"/>
    <w:rsid w:val="00F00AD0"/>
    <w:rsid w:val="00F00B29"/>
    <w:rsid w:val="00F00CA0"/>
    <w:rsid w:val="00F00DD4"/>
    <w:rsid w:val="00F00FF6"/>
    <w:rsid w:val="00F0101E"/>
    <w:rsid w:val="00F011F8"/>
    <w:rsid w:val="00F0136A"/>
    <w:rsid w:val="00F0175A"/>
    <w:rsid w:val="00F018CC"/>
    <w:rsid w:val="00F019EE"/>
    <w:rsid w:val="00F01E23"/>
    <w:rsid w:val="00F0233B"/>
    <w:rsid w:val="00F02537"/>
    <w:rsid w:val="00F02654"/>
    <w:rsid w:val="00F0270D"/>
    <w:rsid w:val="00F02812"/>
    <w:rsid w:val="00F02A92"/>
    <w:rsid w:val="00F02BA6"/>
    <w:rsid w:val="00F02C46"/>
    <w:rsid w:val="00F02E40"/>
    <w:rsid w:val="00F02ECB"/>
    <w:rsid w:val="00F03166"/>
    <w:rsid w:val="00F0339F"/>
    <w:rsid w:val="00F034BB"/>
    <w:rsid w:val="00F036DD"/>
    <w:rsid w:val="00F03952"/>
    <w:rsid w:val="00F03A0B"/>
    <w:rsid w:val="00F03D99"/>
    <w:rsid w:val="00F03E81"/>
    <w:rsid w:val="00F03EA9"/>
    <w:rsid w:val="00F03F99"/>
    <w:rsid w:val="00F04139"/>
    <w:rsid w:val="00F0420D"/>
    <w:rsid w:val="00F046E1"/>
    <w:rsid w:val="00F04768"/>
    <w:rsid w:val="00F047DE"/>
    <w:rsid w:val="00F04946"/>
    <w:rsid w:val="00F053C8"/>
    <w:rsid w:val="00F0548A"/>
    <w:rsid w:val="00F059D3"/>
    <w:rsid w:val="00F05B13"/>
    <w:rsid w:val="00F05B97"/>
    <w:rsid w:val="00F05D5C"/>
    <w:rsid w:val="00F05E6E"/>
    <w:rsid w:val="00F05E7A"/>
    <w:rsid w:val="00F06093"/>
    <w:rsid w:val="00F062CD"/>
    <w:rsid w:val="00F063CF"/>
    <w:rsid w:val="00F0643F"/>
    <w:rsid w:val="00F066A2"/>
    <w:rsid w:val="00F066A9"/>
    <w:rsid w:val="00F06A19"/>
    <w:rsid w:val="00F072BF"/>
    <w:rsid w:val="00F07315"/>
    <w:rsid w:val="00F079FB"/>
    <w:rsid w:val="00F07B57"/>
    <w:rsid w:val="00F07DDC"/>
    <w:rsid w:val="00F100A7"/>
    <w:rsid w:val="00F1013A"/>
    <w:rsid w:val="00F101A0"/>
    <w:rsid w:val="00F1030D"/>
    <w:rsid w:val="00F107A2"/>
    <w:rsid w:val="00F109ED"/>
    <w:rsid w:val="00F10AF2"/>
    <w:rsid w:val="00F10F4F"/>
    <w:rsid w:val="00F11241"/>
    <w:rsid w:val="00F118FD"/>
    <w:rsid w:val="00F11A56"/>
    <w:rsid w:val="00F11B77"/>
    <w:rsid w:val="00F11C7A"/>
    <w:rsid w:val="00F11F49"/>
    <w:rsid w:val="00F120C5"/>
    <w:rsid w:val="00F121FC"/>
    <w:rsid w:val="00F1226D"/>
    <w:rsid w:val="00F1237F"/>
    <w:rsid w:val="00F12424"/>
    <w:rsid w:val="00F12469"/>
    <w:rsid w:val="00F12AE6"/>
    <w:rsid w:val="00F12EFA"/>
    <w:rsid w:val="00F13169"/>
    <w:rsid w:val="00F13232"/>
    <w:rsid w:val="00F135DC"/>
    <w:rsid w:val="00F1375E"/>
    <w:rsid w:val="00F13C50"/>
    <w:rsid w:val="00F13E54"/>
    <w:rsid w:val="00F13EA1"/>
    <w:rsid w:val="00F13EC5"/>
    <w:rsid w:val="00F14038"/>
    <w:rsid w:val="00F1412C"/>
    <w:rsid w:val="00F145B1"/>
    <w:rsid w:val="00F148CC"/>
    <w:rsid w:val="00F1495D"/>
    <w:rsid w:val="00F1498E"/>
    <w:rsid w:val="00F14A87"/>
    <w:rsid w:val="00F14D43"/>
    <w:rsid w:val="00F14E52"/>
    <w:rsid w:val="00F155F5"/>
    <w:rsid w:val="00F15970"/>
    <w:rsid w:val="00F15A0D"/>
    <w:rsid w:val="00F15B0F"/>
    <w:rsid w:val="00F160DC"/>
    <w:rsid w:val="00F16727"/>
    <w:rsid w:val="00F16729"/>
    <w:rsid w:val="00F16742"/>
    <w:rsid w:val="00F16934"/>
    <w:rsid w:val="00F16C15"/>
    <w:rsid w:val="00F16DEE"/>
    <w:rsid w:val="00F177FF"/>
    <w:rsid w:val="00F17970"/>
    <w:rsid w:val="00F17D49"/>
    <w:rsid w:val="00F2018F"/>
    <w:rsid w:val="00F20262"/>
    <w:rsid w:val="00F2052F"/>
    <w:rsid w:val="00F20A5D"/>
    <w:rsid w:val="00F20ACF"/>
    <w:rsid w:val="00F20F36"/>
    <w:rsid w:val="00F21070"/>
    <w:rsid w:val="00F2107A"/>
    <w:rsid w:val="00F21154"/>
    <w:rsid w:val="00F21444"/>
    <w:rsid w:val="00F2176D"/>
    <w:rsid w:val="00F2184F"/>
    <w:rsid w:val="00F21CB4"/>
    <w:rsid w:val="00F21D38"/>
    <w:rsid w:val="00F21F25"/>
    <w:rsid w:val="00F2226C"/>
    <w:rsid w:val="00F223A3"/>
    <w:rsid w:val="00F227C5"/>
    <w:rsid w:val="00F22B20"/>
    <w:rsid w:val="00F22B76"/>
    <w:rsid w:val="00F23030"/>
    <w:rsid w:val="00F230FA"/>
    <w:rsid w:val="00F2330F"/>
    <w:rsid w:val="00F2369C"/>
    <w:rsid w:val="00F2370D"/>
    <w:rsid w:val="00F23A41"/>
    <w:rsid w:val="00F24203"/>
    <w:rsid w:val="00F24545"/>
    <w:rsid w:val="00F246E6"/>
    <w:rsid w:val="00F2478E"/>
    <w:rsid w:val="00F248AC"/>
    <w:rsid w:val="00F24B62"/>
    <w:rsid w:val="00F24B91"/>
    <w:rsid w:val="00F24BA3"/>
    <w:rsid w:val="00F24EB0"/>
    <w:rsid w:val="00F25348"/>
    <w:rsid w:val="00F2563D"/>
    <w:rsid w:val="00F25671"/>
    <w:rsid w:val="00F2588D"/>
    <w:rsid w:val="00F258D3"/>
    <w:rsid w:val="00F258F1"/>
    <w:rsid w:val="00F258F6"/>
    <w:rsid w:val="00F25A0F"/>
    <w:rsid w:val="00F25A83"/>
    <w:rsid w:val="00F25ACD"/>
    <w:rsid w:val="00F25E09"/>
    <w:rsid w:val="00F2611A"/>
    <w:rsid w:val="00F261B0"/>
    <w:rsid w:val="00F2711E"/>
    <w:rsid w:val="00F2741F"/>
    <w:rsid w:val="00F27464"/>
    <w:rsid w:val="00F2764D"/>
    <w:rsid w:val="00F2789A"/>
    <w:rsid w:val="00F279EA"/>
    <w:rsid w:val="00F279EE"/>
    <w:rsid w:val="00F27A36"/>
    <w:rsid w:val="00F27F06"/>
    <w:rsid w:val="00F3012F"/>
    <w:rsid w:val="00F30369"/>
    <w:rsid w:val="00F3042E"/>
    <w:rsid w:val="00F30491"/>
    <w:rsid w:val="00F30826"/>
    <w:rsid w:val="00F30B2C"/>
    <w:rsid w:val="00F30B84"/>
    <w:rsid w:val="00F30B99"/>
    <w:rsid w:val="00F30D6E"/>
    <w:rsid w:val="00F3105A"/>
    <w:rsid w:val="00F3128D"/>
    <w:rsid w:val="00F312BE"/>
    <w:rsid w:val="00F316A2"/>
    <w:rsid w:val="00F31715"/>
    <w:rsid w:val="00F3180F"/>
    <w:rsid w:val="00F31CB8"/>
    <w:rsid w:val="00F31EF9"/>
    <w:rsid w:val="00F32194"/>
    <w:rsid w:val="00F32392"/>
    <w:rsid w:val="00F32411"/>
    <w:rsid w:val="00F32BF2"/>
    <w:rsid w:val="00F32CEA"/>
    <w:rsid w:val="00F337FF"/>
    <w:rsid w:val="00F33A33"/>
    <w:rsid w:val="00F33D47"/>
    <w:rsid w:val="00F34114"/>
    <w:rsid w:val="00F3421D"/>
    <w:rsid w:val="00F3453E"/>
    <w:rsid w:val="00F34588"/>
    <w:rsid w:val="00F34623"/>
    <w:rsid w:val="00F34832"/>
    <w:rsid w:val="00F3489C"/>
    <w:rsid w:val="00F34F01"/>
    <w:rsid w:val="00F35142"/>
    <w:rsid w:val="00F35519"/>
    <w:rsid w:val="00F359B3"/>
    <w:rsid w:val="00F35B6F"/>
    <w:rsid w:val="00F35CA0"/>
    <w:rsid w:val="00F35CCB"/>
    <w:rsid w:val="00F35F9F"/>
    <w:rsid w:val="00F3601D"/>
    <w:rsid w:val="00F36251"/>
    <w:rsid w:val="00F3649B"/>
    <w:rsid w:val="00F366FE"/>
    <w:rsid w:val="00F36868"/>
    <w:rsid w:val="00F3693A"/>
    <w:rsid w:val="00F36ABC"/>
    <w:rsid w:val="00F3718A"/>
    <w:rsid w:val="00F372BF"/>
    <w:rsid w:val="00F376B9"/>
    <w:rsid w:val="00F37783"/>
    <w:rsid w:val="00F37935"/>
    <w:rsid w:val="00F37C09"/>
    <w:rsid w:val="00F37D13"/>
    <w:rsid w:val="00F37D48"/>
    <w:rsid w:val="00F37E02"/>
    <w:rsid w:val="00F37F63"/>
    <w:rsid w:val="00F401F5"/>
    <w:rsid w:val="00F40979"/>
    <w:rsid w:val="00F40A02"/>
    <w:rsid w:val="00F40C2A"/>
    <w:rsid w:val="00F410A9"/>
    <w:rsid w:val="00F41107"/>
    <w:rsid w:val="00F412BB"/>
    <w:rsid w:val="00F41460"/>
    <w:rsid w:val="00F4146D"/>
    <w:rsid w:val="00F415C1"/>
    <w:rsid w:val="00F41C93"/>
    <w:rsid w:val="00F41E83"/>
    <w:rsid w:val="00F41EBB"/>
    <w:rsid w:val="00F42054"/>
    <w:rsid w:val="00F42109"/>
    <w:rsid w:val="00F42140"/>
    <w:rsid w:val="00F4255A"/>
    <w:rsid w:val="00F42732"/>
    <w:rsid w:val="00F42867"/>
    <w:rsid w:val="00F42918"/>
    <w:rsid w:val="00F42B0D"/>
    <w:rsid w:val="00F42C33"/>
    <w:rsid w:val="00F42DA8"/>
    <w:rsid w:val="00F42E9D"/>
    <w:rsid w:val="00F42FDD"/>
    <w:rsid w:val="00F43090"/>
    <w:rsid w:val="00F43119"/>
    <w:rsid w:val="00F4328F"/>
    <w:rsid w:val="00F4333F"/>
    <w:rsid w:val="00F4346E"/>
    <w:rsid w:val="00F4390A"/>
    <w:rsid w:val="00F4390C"/>
    <w:rsid w:val="00F43B0E"/>
    <w:rsid w:val="00F43C05"/>
    <w:rsid w:val="00F43ECB"/>
    <w:rsid w:val="00F43F32"/>
    <w:rsid w:val="00F440A8"/>
    <w:rsid w:val="00F4419C"/>
    <w:rsid w:val="00F444D9"/>
    <w:rsid w:val="00F448B8"/>
    <w:rsid w:val="00F449A7"/>
    <w:rsid w:val="00F44CD2"/>
    <w:rsid w:val="00F44F11"/>
    <w:rsid w:val="00F45007"/>
    <w:rsid w:val="00F45036"/>
    <w:rsid w:val="00F4530A"/>
    <w:rsid w:val="00F45609"/>
    <w:rsid w:val="00F456B9"/>
    <w:rsid w:val="00F45908"/>
    <w:rsid w:val="00F459EC"/>
    <w:rsid w:val="00F45A21"/>
    <w:rsid w:val="00F45BB1"/>
    <w:rsid w:val="00F45CB8"/>
    <w:rsid w:val="00F45ED8"/>
    <w:rsid w:val="00F4634C"/>
    <w:rsid w:val="00F469BE"/>
    <w:rsid w:val="00F46C17"/>
    <w:rsid w:val="00F46DF0"/>
    <w:rsid w:val="00F47209"/>
    <w:rsid w:val="00F47747"/>
    <w:rsid w:val="00F47974"/>
    <w:rsid w:val="00F47978"/>
    <w:rsid w:val="00F47B87"/>
    <w:rsid w:val="00F47D7E"/>
    <w:rsid w:val="00F47DD0"/>
    <w:rsid w:val="00F47FBF"/>
    <w:rsid w:val="00F50326"/>
    <w:rsid w:val="00F50445"/>
    <w:rsid w:val="00F50593"/>
    <w:rsid w:val="00F508E7"/>
    <w:rsid w:val="00F50E84"/>
    <w:rsid w:val="00F50FCD"/>
    <w:rsid w:val="00F511D8"/>
    <w:rsid w:val="00F51536"/>
    <w:rsid w:val="00F515F4"/>
    <w:rsid w:val="00F51859"/>
    <w:rsid w:val="00F51B3B"/>
    <w:rsid w:val="00F51EB0"/>
    <w:rsid w:val="00F52098"/>
    <w:rsid w:val="00F52365"/>
    <w:rsid w:val="00F529CA"/>
    <w:rsid w:val="00F52CB4"/>
    <w:rsid w:val="00F52D74"/>
    <w:rsid w:val="00F5318D"/>
    <w:rsid w:val="00F532FA"/>
    <w:rsid w:val="00F53606"/>
    <w:rsid w:val="00F536DA"/>
    <w:rsid w:val="00F537C1"/>
    <w:rsid w:val="00F5382B"/>
    <w:rsid w:val="00F538D6"/>
    <w:rsid w:val="00F5392D"/>
    <w:rsid w:val="00F539DA"/>
    <w:rsid w:val="00F53DF5"/>
    <w:rsid w:val="00F53EA3"/>
    <w:rsid w:val="00F53FB0"/>
    <w:rsid w:val="00F54109"/>
    <w:rsid w:val="00F54181"/>
    <w:rsid w:val="00F545AE"/>
    <w:rsid w:val="00F549C8"/>
    <w:rsid w:val="00F54A61"/>
    <w:rsid w:val="00F54EE0"/>
    <w:rsid w:val="00F5515B"/>
    <w:rsid w:val="00F551EE"/>
    <w:rsid w:val="00F55796"/>
    <w:rsid w:val="00F55829"/>
    <w:rsid w:val="00F5594A"/>
    <w:rsid w:val="00F56031"/>
    <w:rsid w:val="00F56117"/>
    <w:rsid w:val="00F56270"/>
    <w:rsid w:val="00F565F2"/>
    <w:rsid w:val="00F565F4"/>
    <w:rsid w:val="00F56700"/>
    <w:rsid w:val="00F569F5"/>
    <w:rsid w:val="00F56A4E"/>
    <w:rsid w:val="00F56A6C"/>
    <w:rsid w:val="00F56BAE"/>
    <w:rsid w:val="00F56C31"/>
    <w:rsid w:val="00F56CE2"/>
    <w:rsid w:val="00F57050"/>
    <w:rsid w:val="00F573F1"/>
    <w:rsid w:val="00F573F4"/>
    <w:rsid w:val="00F574B4"/>
    <w:rsid w:val="00F5757A"/>
    <w:rsid w:val="00F57828"/>
    <w:rsid w:val="00F57AD9"/>
    <w:rsid w:val="00F57CBA"/>
    <w:rsid w:val="00F57DA7"/>
    <w:rsid w:val="00F60557"/>
    <w:rsid w:val="00F6059A"/>
    <w:rsid w:val="00F609DD"/>
    <w:rsid w:val="00F60A1F"/>
    <w:rsid w:val="00F60BA9"/>
    <w:rsid w:val="00F6135A"/>
    <w:rsid w:val="00F61996"/>
    <w:rsid w:val="00F619FC"/>
    <w:rsid w:val="00F61A01"/>
    <w:rsid w:val="00F61C0C"/>
    <w:rsid w:val="00F62284"/>
    <w:rsid w:val="00F6239C"/>
    <w:rsid w:val="00F62A4D"/>
    <w:rsid w:val="00F62EF6"/>
    <w:rsid w:val="00F62FA8"/>
    <w:rsid w:val="00F631D8"/>
    <w:rsid w:val="00F636EA"/>
    <w:rsid w:val="00F63CD1"/>
    <w:rsid w:val="00F63FA7"/>
    <w:rsid w:val="00F64102"/>
    <w:rsid w:val="00F6450E"/>
    <w:rsid w:val="00F646AD"/>
    <w:rsid w:val="00F647A6"/>
    <w:rsid w:val="00F64818"/>
    <w:rsid w:val="00F648E7"/>
    <w:rsid w:val="00F64A74"/>
    <w:rsid w:val="00F64B4D"/>
    <w:rsid w:val="00F64FB8"/>
    <w:rsid w:val="00F6524E"/>
    <w:rsid w:val="00F65321"/>
    <w:rsid w:val="00F65414"/>
    <w:rsid w:val="00F65436"/>
    <w:rsid w:val="00F654FD"/>
    <w:rsid w:val="00F6580A"/>
    <w:rsid w:val="00F658E7"/>
    <w:rsid w:val="00F65AB1"/>
    <w:rsid w:val="00F65BE6"/>
    <w:rsid w:val="00F65ED4"/>
    <w:rsid w:val="00F6639B"/>
    <w:rsid w:val="00F6645B"/>
    <w:rsid w:val="00F66922"/>
    <w:rsid w:val="00F66A6D"/>
    <w:rsid w:val="00F66C78"/>
    <w:rsid w:val="00F67354"/>
    <w:rsid w:val="00F67558"/>
    <w:rsid w:val="00F677F1"/>
    <w:rsid w:val="00F6786B"/>
    <w:rsid w:val="00F67D17"/>
    <w:rsid w:val="00F7024C"/>
    <w:rsid w:val="00F702CD"/>
    <w:rsid w:val="00F704EC"/>
    <w:rsid w:val="00F70909"/>
    <w:rsid w:val="00F70A82"/>
    <w:rsid w:val="00F70B8E"/>
    <w:rsid w:val="00F70BC1"/>
    <w:rsid w:val="00F70E67"/>
    <w:rsid w:val="00F70EEA"/>
    <w:rsid w:val="00F70F71"/>
    <w:rsid w:val="00F71230"/>
    <w:rsid w:val="00F71427"/>
    <w:rsid w:val="00F715E7"/>
    <w:rsid w:val="00F7161C"/>
    <w:rsid w:val="00F7168D"/>
    <w:rsid w:val="00F71841"/>
    <w:rsid w:val="00F71A4A"/>
    <w:rsid w:val="00F71D02"/>
    <w:rsid w:val="00F71E4E"/>
    <w:rsid w:val="00F71FA6"/>
    <w:rsid w:val="00F72054"/>
    <w:rsid w:val="00F72210"/>
    <w:rsid w:val="00F722A8"/>
    <w:rsid w:val="00F722DB"/>
    <w:rsid w:val="00F72302"/>
    <w:rsid w:val="00F723FA"/>
    <w:rsid w:val="00F7248C"/>
    <w:rsid w:val="00F724FA"/>
    <w:rsid w:val="00F72509"/>
    <w:rsid w:val="00F72589"/>
    <w:rsid w:val="00F7278B"/>
    <w:rsid w:val="00F7287F"/>
    <w:rsid w:val="00F729BF"/>
    <w:rsid w:val="00F72AC1"/>
    <w:rsid w:val="00F730C4"/>
    <w:rsid w:val="00F73994"/>
    <w:rsid w:val="00F73E4D"/>
    <w:rsid w:val="00F73F33"/>
    <w:rsid w:val="00F74069"/>
    <w:rsid w:val="00F7411D"/>
    <w:rsid w:val="00F741A0"/>
    <w:rsid w:val="00F7435F"/>
    <w:rsid w:val="00F74413"/>
    <w:rsid w:val="00F7470C"/>
    <w:rsid w:val="00F747CB"/>
    <w:rsid w:val="00F74CD1"/>
    <w:rsid w:val="00F74DD4"/>
    <w:rsid w:val="00F74FD5"/>
    <w:rsid w:val="00F7507E"/>
    <w:rsid w:val="00F750DE"/>
    <w:rsid w:val="00F753E9"/>
    <w:rsid w:val="00F7556F"/>
    <w:rsid w:val="00F75AE4"/>
    <w:rsid w:val="00F75B5A"/>
    <w:rsid w:val="00F75C24"/>
    <w:rsid w:val="00F760FC"/>
    <w:rsid w:val="00F76299"/>
    <w:rsid w:val="00F7675C"/>
    <w:rsid w:val="00F7697E"/>
    <w:rsid w:val="00F77110"/>
    <w:rsid w:val="00F7726A"/>
    <w:rsid w:val="00F778B0"/>
    <w:rsid w:val="00F77AF1"/>
    <w:rsid w:val="00F77AF4"/>
    <w:rsid w:val="00F77C84"/>
    <w:rsid w:val="00F77C8E"/>
    <w:rsid w:val="00F77E79"/>
    <w:rsid w:val="00F802F8"/>
    <w:rsid w:val="00F8030B"/>
    <w:rsid w:val="00F803DB"/>
    <w:rsid w:val="00F803F1"/>
    <w:rsid w:val="00F80415"/>
    <w:rsid w:val="00F80416"/>
    <w:rsid w:val="00F808B6"/>
    <w:rsid w:val="00F80A60"/>
    <w:rsid w:val="00F811AB"/>
    <w:rsid w:val="00F81487"/>
    <w:rsid w:val="00F817F7"/>
    <w:rsid w:val="00F81CAB"/>
    <w:rsid w:val="00F820D8"/>
    <w:rsid w:val="00F8225A"/>
    <w:rsid w:val="00F822D0"/>
    <w:rsid w:val="00F8258D"/>
    <w:rsid w:val="00F827AB"/>
    <w:rsid w:val="00F8297C"/>
    <w:rsid w:val="00F829B3"/>
    <w:rsid w:val="00F82A03"/>
    <w:rsid w:val="00F82EE5"/>
    <w:rsid w:val="00F83689"/>
    <w:rsid w:val="00F83784"/>
    <w:rsid w:val="00F83BC2"/>
    <w:rsid w:val="00F83D12"/>
    <w:rsid w:val="00F83E3A"/>
    <w:rsid w:val="00F83E61"/>
    <w:rsid w:val="00F83FE6"/>
    <w:rsid w:val="00F84C36"/>
    <w:rsid w:val="00F84DDE"/>
    <w:rsid w:val="00F852BC"/>
    <w:rsid w:val="00F853A5"/>
    <w:rsid w:val="00F85AA9"/>
    <w:rsid w:val="00F85EA6"/>
    <w:rsid w:val="00F85F15"/>
    <w:rsid w:val="00F86284"/>
    <w:rsid w:val="00F862A4"/>
    <w:rsid w:val="00F862BF"/>
    <w:rsid w:val="00F862FB"/>
    <w:rsid w:val="00F86B20"/>
    <w:rsid w:val="00F86B57"/>
    <w:rsid w:val="00F86BC5"/>
    <w:rsid w:val="00F87115"/>
    <w:rsid w:val="00F87245"/>
    <w:rsid w:val="00F8724F"/>
    <w:rsid w:val="00F87ADF"/>
    <w:rsid w:val="00F87FF7"/>
    <w:rsid w:val="00F9004F"/>
    <w:rsid w:val="00F901B5"/>
    <w:rsid w:val="00F90DC6"/>
    <w:rsid w:val="00F91011"/>
    <w:rsid w:val="00F9112B"/>
    <w:rsid w:val="00F913D9"/>
    <w:rsid w:val="00F913E0"/>
    <w:rsid w:val="00F9146F"/>
    <w:rsid w:val="00F91833"/>
    <w:rsid w:val="00F91A9A"/>
    <w:rsid w:val="00F91AEA"/>
    <w:rsid w:val="00F92257"/>
    <w:rsid w:val="00F9228E"/>
    <w:rsid w:val="00F9249F"/>
    <w:rsid w:val="00F924B0"/>
    <w:rsid w:val="00F925E9"/>
    <w:rsid w:val="00F9290C"/>
    <w:rsid w:val="00F9299F"/>
    <w:rsid w:val="00F92AAD"/>
    <w:rsid w:val="00F92D02"/>
    <w:rsid w:val="00F92E57"/>
    <w:rsid w:val="00F930E9"/>
    <w:rsid w:val="00F9313A"/>
    <w:rsid w:val="00F933E5"/>
    <w:rsid w:val="00F9343C"/>
    <w:rsid w:val="00F934B8"/>
    <w:rsid w:val="00F9357B"/>
    <w:rsid w:val="00F93886"/>
    <w:rsid w:val="00F93F69"/>
    <w:rsid w:val="00F940FE"/>
    <w:rsid w:val="00F9411B"/>
    <w:rsid w:val="00F9427C"/>
    <w:rsid w:val="00F944DE"/>
    <w:rsid w:val="00F9454B"/>
    <w:rsid w:val="00F945FA"/>
    <w:rsid w:val="00F94728"/>
    <w:rsid w:val="00F94771"/>
    <w:rsid w:val="00F94877"/>
    <w:rsid w:val="00F948D9"/>
    <w:rsid w:val="00F949E0"/>
    <w:rsid w:val="00F94DC2"/>
    <w:rsid w:val="00F94F5F"/>
    <w:rsid w:val="00F950F4"/>
    <w:rsid w:val="00F9563E"/>
    <w:rsid w:val="00F957CD"/>
    <w:rsid w:val="00F9585E"/>
    <w:rsid w:val="00F95986"/>
    <w:rsid w:val="00F95B36"/>
    <w:rsid w:val="00F95BE7"/>
    <w:rsid w:val="00F95D7B"/>
    <w:rsid w:val="00F95F15"/>
    <w:rsid w:val="00F96263"/>
    <w:rsid w:val="00F96420"/>
    <w:rsid w:val="00F96A7D"/>
    <w:rsid w:val="00F96CE5"/>
    <w:rsid w:val="00F96F7C"/>
    <w:rsid w:val="00F97155"/>
    <w:rsid w:val="00F978B8"/>
    <w:rsid w:val="00F97A7B"/>
    <w:rsid w:val="00F97C5E"/>
    <w:rsid w:val="00F97CF2"/>
    <w:rsid w:val="00F97DAC"/>
    <w:rsid w:val="00F97E54"/>
    <w:rsid w:val="00F97EA7"/>
    <w:rsid w:val="00F97F0D"/>
    <w:rsid w:val="00F97F42"/>
    <w:rsid w:val="00FA0A66"/>
    <w:rsid w:val="00FA0AA6"/>
    <w:rsid w:val="00FA0ACD"/>
    <w:rsid w:val="00FA0C8B"/>
    <w:rsid w:val="00FA0C97"/>
    <w:rsid w:val="00FA116C"/>
    <w:rsid w:val="00FA129A"/>
    <w:rsid w:val="00FA12AE"/>
    <w:rsid w:val="00FA144E"/>
    <w:rsid w:val="00FA15C2"/>
    <w:rsid w:val="00FA16F8"/>
    <w:rsid w:val="00FA177A"/>
    <w:rsid w:val="00FA196C"/>
    <w:rsid w:val="00FA1A48"/>
    <w:rsid w:val="00FA1B75"/>
    <w:rsid w:val="00FA1D68"/>
    <w:rsid w:val="00FA1D87"/>
    <w:rsid w:val="00FA1F0F"/>
    <w:rsid w:val="00FA1F6C"/>
    <w:rsid w:val="00FA2041"/>
    <w:rsid w:val="00FA2094"/>
    <w:rsid w:val="00FA2446"/>
    <w:rsid w:val="00FA2C7F"/>
    <w:rsid w:val="00FA2E51"/>
    <w:rsid w:val="00FA3096"/>
    <w:rsid w:val="00FA3485"/>
    <w:rsid w:val="00FA3B8F"/>
    <w:rsid w:val="00FA4177"/>
    <w:rsid w:val="00FA41B9"/>
    <w:rsid w:val="00FA4629"/>
    <w:rsid w:val="00FA4674"/>
    <w:rsid w:val="00FA4744"/>
    <w:rsid w:val="00FA47C7"/>
    <w:rsid w:val="00FA485D"/>
    <w:rsid w:val="00FA4914"/>
    <w:rsid w:val="00FA49AB"/>
    <w:rsid w:val="00FA49F2"/>
    <w:rsid w:val="00FA4D7E"/>
    <w:rsid w:val="00FA503E"/>
    <w:rsid w:val="00FA52C1"/>
    <w:rsid w:val="00FA5333"/>
    <w:rsid w:val="00FA5340"/>
    <w:rsid w:val="00FA550D"/>
    <w:rsid w:val="00FA55F7"/>
    <w:rsid w:val="00FA570B"/>
    <w:rsid w:val="00FA5A20"/>
    <w:rsid w:val="00FA5A4F"/>
    <w:rsid w:val="00FA5F87"/>
    <w:rsid w:val="00FA612C"/>
    <w:rsid w:val="00FA64FF"/>
    <w:rsid w:val="00FA6944"/>
    <w:rsid w:val="00FA6B19"/>
    <w:rsid w:val="00FA6CC8"/>
    <w:rsid w:val="00FA6F65"/>
    <w:rsid w:val="00FA7014"/>
    <w:rsid w:val="00FA706B"/>
    <w:rsid w:val="00FA71F7"/>
    <w:rsid w:val="00FA7886"/>
    <w:rsid w:val="00FA78D6"/>
    <w:rsid w:val="00FA7CD2"/>
    <w:rsid w:val="00FA7DD6"/>
    <w:rsid w:val="00FA7EDD"/>
    <w:rsid w:val="00FA7F36"/>
    <w:rsid w:val="00FA7F3F"/>
    <w:rsid w:val="00FB01AB"/>
    <w:rsid w:val="00FB01C8"/>
    <w:rsid w:val="00FB01EF"/>
    <w:rsid w:val="00FB022E"/>
    <w:rsid w:val="00FB0322"/>
    <w:rsid w:val="00FB0518"/>
    <w:rsid w:val="00FB05B5"/>
    <w:rsid w:val="00FB05C0"/>
    <w:rsid w:val="00FB06FC"/>
    <w:rsid w:val="00FB078F"/>
    <w:rsid w:val="00FB0804"/>
    <w:rsid w:val="00FB0A58"/>
    <w:rsid w:val="00FB0B77"/>
    <w:rsid w:val="00FB0F21"/>
    <w:rsid w:val="00FB1464"/>
    <w:rsid w:val="00FB15D8"/>
    <w:rsid w:val="00FB160A"/>
    <w:rsid w:val="00FB1904"/>
    <w:rsid w:val="00FB19FA"/>
    <w:rsid w:val="00FB2469"/>
    <w:rsid w:val="00FB261C"/>
    <w:rsid w:val="00FB261F"/>
    <w:rsid w:val="00FB29D2"/>
    <w:rsid w:val="00FB2B5F"/>
    <w:rsid w:val="00FB2B76"/>
    <w:rsid w:val="00FB3345"/>
    <w:rsid w:val="00FB3414"/>
    <w:rsid w:val="00FB3418"/>
    <w:rsid w:val="00FB3689"/>
    <w:rsid w:val="00FB3F5D"/>
    <w:rsid w:val="00FB3FBB"/>
    <w:rsid w:val="00FB4087"/>
    <w:rsid w:val="00FB409C"/>
    <w:rsid w:val="00FB4150"/>
    <w:rsid w:val="00FB41BB"/>
    <w:rsid w:val="00FB431E"/>
    <w:rsid w:val="00FB4557"/>
    <w:rsid w:val="00FB473C"/>
    <w:rsid w:val="00FB4998"/>
    <w:rsid w:val="00FB4AE4"/>
    <w:rsid w:val="00FB4B68"/>
    <w:rsid w:val="00FB4DF7"/>
    <w:rsid w:val="00FB4E67"/>
    <w:rsid w:val="00FB5128"/>
    <w:rsid w:val="00FB513E"/>
    <w:rsid w:val="00FB5169"/>
    <w:rsid w:val="00FB5173"/>
    <w:rsid w:val="00FB51B2"/>
    <w:rsid w:val="00FB53C5"/>
    <w:rsid w:val="00FB5945"/>
    <w:rsid w:val="00FB59EE"/>
    <w:rsid w:val="00FB5A52"/>
    <w:rsid w:val="00FB5AEE"/>
    <w:rsid w:val="00FB5C07"/>
    <w:rsid w:val="00FB5CA3"/>
    <w:rsid w:val="00FB5D2E"/>
    <w:rsid w:val="00FB5FEF"/>
    <w:rsid w:val="00FB61E6"/>
    <w:rsid w:val="00FB6201"/>
    <w:rsid w:val="00FB6382"/>
    <w:rsid w:val="00FB63C8"/>
    <w:rsid w:val="00FB64F0"/>
    <w:rsid w:val="00FB6F73"/>
    <w:rsid w:val="00FB6FD6"/>
    <w:rsid w:val="00FB77A5"/>
    <w:rsid w:val="00FB787E"/>
    <w:rsid w:val="00FB7954"/>
    <w:rsid w:val="00FB7A50"/>
    <w:rsid w:val="00FB7B80"/>
    <w:rsid w:val="00FB7CBB"/>
    <w:rsid w:val="00FB7D28"/>
    <w:rsid w:val="00FB7EA2"/>
    <w:rsid w:val="00FC0154"/>
    <w:rsid w:val="00FC0296"/>
    <w:rsid w:val="00FC04BC"/>
    <w:rsid w:val="00FC0620"/>
    <w:rsid w:val="00FC063D"/>
    <w:rsid w:val="00FC0C50"/>
    <w:rsid w:val="00FC0DAD"/>
    <w:rsid w:val="00FC0F7A"/>
    <w:rsid w:val="00FC1109"/>
    <w:rsid w:val="00FC11C5"/>
    <w:rsid w:val="00FC1463"/>
    <w:rsid w:val="00FC1643"/>
    <w:rsid w:val="00FC1B16"/>
    <w:rsid w:val="00FC1BE3"/>
    <w:rsid w:val="00FC1DC9"/>
    <w:rsid w:val="00FC1F1E"/>
    <w:rsid w:val="00FC1F34"/>
    <w:rsid w:val="00FC1F92"/>
    <w:rsid w:val="00FC219A"/>
    <w:rsid w:val="00FC225A"/>
    <w:rsid w:val="00FC2614"/>
    <w:rsid w:val="00FC2807"/>
    <w:rsid w:val="00FC2DD9"/>
    <w:rsid w:val="00FC2FF1"/>
    <w:rsid w:val="00FC3128"/>
    <w:rsid w:val="00FC318C"/>
    <w:rsid w:val="00FC334B"/>
    <w:rsid w:val="00FC35EF"/>
    <w:rsid w:val="00FC37A7"/>
    <w:rsid w:val="00FC39F9"/>
    <w:rsid w:val="00FC3EEE"/>
    <w:rsid w:val="00FC3FEC"/>
    <w:rsid w:val="00FC4166"/>
    <w:rsid w:val="00FC431D"/>
    <w:rsid w:val="00FC43A0"/>
    <w:rsid w:val="00FC4777"/>
    <w:rsid w:val="00FC4902"/>
    <w:rsid w:val="00FC4974"/>
    <w:rsid w:val="00FC4C6D"/>
    <w:rsid w:val="00FC5126"/>
    <w:rsid w:val="00FC520C"/>
    <w:rsid w:val="00FC58E4"/>
    <w:rsid w:val="00FC58F7"/>
    <w:rsid w:val="00FC59DA"/>
    <w:rsid w:val="00FC5AF8"/>
    <w:rsid w:val="00FC5BB8"/>
    <w:rsid w:val="00FC6274"/>
    <w:rsid w:val="00FC6491"/>
    <w:rsid w:val="00FC64BB"/>
    <w:rsid w:val="00FC662E"/>
    <w:rsid w:val="00FC664E"/>
    <w:rsid w:val="00FC66AF"/>
    <w:rsid w:val="00FC6DD9"/>
    <w:rsid w:val="00FC6EDF"/>
    <w:rsid w:val="00FC7135"/>
    <w:rsid w:val="00FC7819"/>
    <w:rsid w:val="00FC7B95"/>
    <w:rsid w:val="00FC7C11"/>
    <w:rsid w:val="00FC7EB0"/>
    <w:rsid w:val="00FD0895"/>
    <w:rsid w:val="00FD0965"/>
    <w:rsid w:val="00FD0A1C"/>
    <w:rsid w:val="00FD0BC3"/>
    <w:rsid w:val="00FD0C16"/>
    <w:rsid w:val="00FD0C7A"/>
    <w:rsid w:val="00FD115F"/>
    <w:rsid w:val="00FD120E"/>
    <w:rsid w:val="00FD135A"/>
    <w:rsid w:val="00FD176D"/>
    <w:rsid w:val="00FD1A7E"/>
    <w:rsid w:val="00FD1EA4"/>
    <w:rsid w:val="00FD2068"/>
    <w:rsid w:val="00FD20CE"/>
    <w:rsid w:val="00FD23E4"/>
    <w:rsid w:val="00FD26E1"/>
    <w:rsid w:val="00FD2791"/>
    <w:rsid w:val="00FD2923"/>
    <w:rsid w:val="00FD2B32"/>
    <w:rsid w:val="00FD2BE3"/>
    <w:rsid w:val="00FD2BE4"/>
    <w:rsid w:val="00FD2D56"/>
    <w:rsid w:val="00FD2F07"/>
    <w:rsid w:val="00FD2F8E"/>
    <w:rsid w:val="00FD2FE4"/>
    <w:rsid w:val="00FD31C4"/>
    <w:rsid w:val="00FD33D5"/>
    <w:rsid w:val="00FD34CB"/>
    <w:rsid w:val="00FD3671"/>
    <w:rsid w:val="00FD373D"/>
    <w:rsid w:val="00FD3CF8"/>
    <w:rsid w:val="00FD3E16"/>
    <w:rsid w:val="00FD4524"/>
    <w:rsid w:val="00FD453F"/>
    <w:rsid w:val="00FD45E9"/>
    <w:rsid w:val="00FD480F"/>
    <w:rsid w:val="00FD4921"/>
    <w:rsid w:val="00FD4A2B"/>
    <w:rsid w:val="00FD4DD8"/>
    <w:rsid w:val="00FD5164"/>
    <w:rsid w:val="00FD557F"/>
    <w:rsid w:val="00FD57FA"/>
    <w:rsid w:val="00FD58B3"/>
    <w:rsid w:val="00FD5CB6"/>
    <w:rsid w:val="00FD6006"/>
    <w:rsid w:val="00FD601F"/>
    <w:rsid w:val="00FD6209"/>
    <w:rsid w:val="00FD620A"/>
    <w:rsid w:val="00FD63E5"/>
    <w:rsid w:val="00FD647F"/>
    <w:rsid w:val="00FD65EC"/>
    <w:rsid w:val="00FD6815"/>
    <w:rsid w:val="00FD6D37"/>
    <w:rsid w:val="00FD6D52"/>
    <w:rsid w:val="00FD6DB9"/>
    <w:rsid w:val="00FD712D"/>
    <w:rsid w:val="00FD7688"/>
    <w:rsid w:val="00FD76EE"/>
    <w:rsid w:val="00FD7BF5"/>
    <w:rsid w:val="00FD7F83"/>
    <w:rsid w:val="00FE001B"/>
    <w:rsid w:val="00FE0490"/>
    <w:rsid w:val="00FE0C83"/>
    <w:rsid w:val="00FE0D77"/>
    <w:rsid w:val="00FE14F1"/>
    <w:rsid w:val="00FE17A1"/>
    <w:rsid w:val="00FE17EA"/>
    <w:rsid w:val="00FE1A16"/>
    <w:rsid w:val="00FE1CF4"/>
    <w:rsid w:val="00FE1D2A"/>
    <w:rsid w:val="00FE1D6F"/>
    <w:rsid w:val="00FE1EA0"/>
    <w:rsid w:val="00FE1FE2"/>
    <w:rsid w:val="00FE205D"/>
    <w:rsid w:val="00FE20DB"/>
    <w:rsid w:val="00FE20FC"/>
    <w:rsid w:val="00FE23BD"/>
    <w:rsid w:val="00FE245B"/>
    <w:rsid w:val="00FE25D1"/>
    <w:rsid w:val="00FE299B"/>
    <w:rsid w:val="00FE2A29"/>
    <w:rsid w:val="00FE2C33"/>
    <w:rsid w:val="00FE2D08"/>
    <w:rsid w:val="00FE2DEB"/>
    <w:rsid w:val="00FE3285"/>
    <w:rsid w:val="00FE3801"/>
    <w:rsid w:val="00FE3BDD"/>
    <w:rsid w:val="00FE3E0C"/>
    <w:rsid w:val="00FE40A0"/>
    <w:rsid w:val="00FE4453"/>
    <w:rsid w:val="00FE4497"/>
    <w:rsid w:val="00FE48C4"/>
    <w:rsid w:val="00FE4919"/>
    <w:rsid w:val="00FE551A"/>
    <w:rsid w:val="00FE57D3"/>
    <w:rsid w:val="00FE580D"/>
    <w:rsid w:val="00FE5C16"/>
    <w:rsid w:val="00FE5D82"/>
    <w:rsid w:val="00FE61BC"/>
    <w:rsid w:val="00FE66A7"/>
    <w:rsid w:val="00FE6802"/>
    <w:rsid w:val="00FE6843"/>
    <w:rsid w:val="00FE6A24"/>
    <w:rsid w:val="00FE6A9B"/>
    <w:rsid w:val="00FE6B82"/>
    <w:rsid w:val="00FE6D98"/>
    <w:rsid w:val="00FE712D"/>
    <w:rsid w:val="00FE735E"/>
    <w:rsid w:val="00FE739B"/>
    <w:rsid w:val="00FE74EA"/>
    <w:rsid w:val="00FE78F2"/>
    <w:rsid w:val="00FE7A0A"/>
    <w:rsid w:val="00FE7CA4"/>
    <w:rsid w:val="00FE7EE2"/>
    <w:rsid w:val="00FF02CA"/>
    <w:rsid w:val="00FF0549"/>
    <w:rsid w:val="00FF0550"/>
    <w:rsid w:val="00FF0653"/>
    <w:rsid w:val="00FF081F"/>
    <w:rsid w:val="00FF091F"/>
    <w:rsid w:val="00FF0AF0"/>
    <w:rsid w:val="00FF0C69"/>
    <w:rsid w:val="00FF0EBC"/>
    <w:rsid w:val="00FF1110"/>
    <w:rsid w:val="00FF173B"/>
    <w:rsid w:val="00FF1A2A"/>
    <w:rsid w:val="00FF1DB5"/>
    <w:rsid w:val="00FF1ECA"/>
    <w:rsid w:val="00FF2512"/>
    <w:rsid w:val="00FF2968"/>
    <w:rsid w:val="00FF2E46"/>
    <w:rsid w:val="00FF2FDC"/>
    <w:rsid w:val="00FF314D"/>
    <w:rsid w:val="00FF339B"/>
    <w:rsid w:val="00FF33D5"/>
    <w:rsid w:val="00FF3541"/>
    <w:rsid w:val="00FF3AAE"/>
    <w:rsid w:val="00FF3BE4"/>
    <w:rsid w:val="00FF40B1"/>
    <w:rsid w:val="00FF459D"/>
    <w:rsid w:val="00FF46FE"/>
    <w:rsid w:val="00FF47F0"/>
    <w:rsid w:val="00FF4A5D"/>
    <w:rsid w:val="00FF4CFE"/>
    <w:rsid w:val="00FF4D7F"/>
    <w:rsid w:val="00FF4ED2"/>
    <w:rsid w:val="00FF4F22"/>
    <w:rsid w:val="00FF5209"/>
    <w:rsid w:val="00FF545A"/>
    <w:rsid w:val="00FF5520"/>
    <w:rsid w:val="00FF5535"/>
    <w:rsid w:val="00FF582F"/>
    <w:rsid w:val="00FF58C9"/>
    <w:rsid w:val="00FF5F0B"/>
    <w:rsid w:val="00FF62CC"/>
    <w:rsid w:val="00FF68DB"/>
    <w:rsid w:val="00FF696B"/>
    <w:rsid w:val="00FF6EE6"/>
    <w:rsid w:val="00FF7186"/>
    <w:rsid w:val="00FF72A2"/>
    <w:rsid w:val="00FF7377"/>
    <w:rsid w:val="00FF73E0"/>
    <w:rsid w:val="00FF7407"/>
    <w:rsid w:val="00FF75B5"/>
    <w:rsid w:val="00FF7D1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C32C7"/>
  <w15:docId w15:val="{D8AB8551-D914-474A-B7B1-BDAB518D6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w:hAnsi="Times New Roman" w:cs="Times New Roman"/>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6DFC"/>
    <w:pPr>
      <w:spacing w:line="240" w:lineRule="auto"/>
    </w:pPr>
    <w:rPr>
      <w:rFonts w:eastAsia="Times New Roman"/>
      <w:sz w:val="24"/>
      <w:szCs w:val="24"/>
      <w:lang w:val="en-US"/>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97164"/>
    <w:rPr>
      <w:sz w:val="18"/>
      <w:szCs w:val="18"/>
    </w:rPr>
  </w:style>
  <w:style w:type="character" w:customStyle="1" w:styleId="BalloonTextChar">
    <w:name w:val="Balloon Text Char"/>
    <w:basedOn w:val="DefaultParagraphFont"/>
    <w:link w:val="BalloonText"/>
    <w:uiPriority w:val="99"/>
    <w:semiHidden/>
    <w:rsid w:val="00297164"/>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6550C8"/>
    <w:rPr>
      <w:b/>
      <w:bCs/>
    </w:rPr>
  </w:style>
  <w:style w:type="character" w:customStyle="1" w:styleId="CommentSubjectChar">
    <w:name w:val="Comment Subject Char"/>
    <w:basedOn w:val="CommentTextChar"/>
    <w:link w:val="CommentSubject"/>
    <w:uiPriority w:val="99"/>
    <w:semiHidden/>
    <w:rsid w:val="006550C8"/>
    <w:rPr>
      <w:b/>
      <w:bCs/>
      <w:sz w:val="20"/>
      <w:szCs w:val="20"/>
    </w:rPr>
  </w:style>
  <w:style w:type="character" w:styleId="PlaceholderText">
    <w:name w:val="Placeholder Text"/>
    <w:basedOn w:val="DefaultParagraphFont"/>
    <w:uiPriority w:val="99"/>
    <w:semiHidden/>
    <w:rsid w:val="000925BB"/>
    <w:rPr>
      <w:color w:val="808080"/>
    </w:rPr>
  </w:style>
  <w:style w:type="paragraph" w:styleId="Bibliography">
    <w:name w:val="Bibliography"/>
    <w:basedOn w:val="Normal"/>
    <w:next w:val="Normal"/>
    <w:uiPriority w:val="37"/>
    <w:unhideWhenUsed/>
    <w:rsid w:val="00C20AB4"/>
    <w:pPr>
      <w:tabs>
        <w:tab w:val="left" w:pos="380"/>
        <w:tab w:val="left" w:pos="500"/>
      </w:tabs>
      <w:ind w:left="720" w:hanging="720"/>
    </w:pPr>
  </w:style>
  <w:style w:type="table" w:styleId="TableGridLight">
    <w:name w:val="Grid Table Light"/>
    <w:basedOn w:val="TableNormal"/>
    <w:uiPriority w:val="40"/>
    <w:rsid w:val="00EF024B"/>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EF024B"/>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39"/>
    <w:rsid w:val="00EF024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C3295"/>
    <w:pPr>
      <w:tabs>
        <w:tab w:val="center" w:pos="4513"/>
        <w:tab w:val="right" w:pos="9026"/>
      </w:tabs>
    </w:pPr>
  </w:style>
  <w:style w:type="character" w:customStyle="1" w:styleId="HeaderChar">
    <w:name w:val="Header Char"/>
    <w:basedOn w:val="DefaultParagraphFont"/>
    <w:link w:val="Header"/>
    <w:uiPriority w:val="99"/>
    <w:rsid w:val="005C3295"/>
  </w:style>
  <w:style w:type="paragraph" w:styleId="Footer">
    <w:name w:val="footer"/>
    <w:basedOn w:val="Normal"/>
    <w:link w:val="FooterChar"/>
    <w:uiPriority w:val="99"/>
    <w:unhideWhenUsed/>
    <w:rsid w:val="005C3295"/>
    <w:pPr>
      <w:tabs>
        <w:tab w:val="center" w:pos="4513"/>
        <w:tab w:val="right" w:pos="9026"/>
      </w:tabs>
    </w:pPr>
  </w:style>
  <w:style w:type="character" w:customStyle="1" w:styleId="FooterChar">
    <w:name w:val="Footer Char"/>
    <w:basedOn w:val="DefaultParagraphFont"/>
    <w:link w:val="Footer"/>
    <w:uiPriority w:val="99"/>
    <w:rsid w:val="005C3295"/>
  </w:style>
  <w:style w:type="paragraph" w:styleId="ListParagraph">
    <w:name w:val="List Paragraph"/>
    <w:basedOn w:val="Normal"/>
    <w:uiPriority w:val="34"/>
    <w:qFormat/>
    <w:rsid w:val="00F25A83"/>
    <w:pPr>
      <w:ind w:left="720"/>
      <w:contextualSpacing/>
    </w:pPr>
  </w:style>
  <w:style w:type="character" w:styleId="Hyperlink">
    <w:name w:val="Hyperlink"/>
    <w:basedOn w:val="DefaultParagraphFont"/>
    <w:uiPriority w:val="99"/>
    <w:unhideWhenUsed/>
    <w:rsid w:val="00306C2C"/>
    <w:rPr>
      <w:color w:val="0000FF" w:themeColor="hyperlink"/>
      <w:u w:val="single"/>
    </w:rPr>
  </w:style>
  <w:style w:type="character" w:customStyle="1" w:styleId="UnresolvedMention1">
    <w:name w:val="Unresolved Mention1"/>
    <w:basedOn w:val="DefaultParagraphFont"/>
    <w:uiPriority w:val="99"/>
    <w:semiHidden/>
    <w:unhideWhenUsed/>
    <w:rsid w:val="00306C2C"/>
    <w:rPr>
      <w:color w:val="605E5C"/>
      <w:shd w:val="clear" w:color="auto" w:fill="E1DFDD"/>
    </w:rPr>
  </w:style>
  <w:style w:type="character" w:styleId="FollowedHyperlink">
    <w:name w:val="FollowedHyperlink"/>
    <w:basedOn w:val="DefaultParagraphFont"/>
    <w:uiPriority w:val="99"/>
    <w:semiHidden/>
    <w:unhideWhenUsed/>
    <w:rsid w:val="0030783D"/>
    <w:rPr>
      <w:color w:val="800080" w:themeColor="followedHyperlink"/>
      <w:u w:val="single"/>
    </w:rPr>
  </w:style>
  <w:style w:type="character" w:customStyle="1" w:styleId="mi">
    <w:name w:val="mi"/>
    <w:basedOn w:val="DefaultParagraphFont"/>
    <w:rsid w:val="002C6DFC"/>
  </w:style>
  <w:style w:type="paragraph" w:styleId="Revision">
    <w:name w:val="Revision"/>
    <w:hidden/>
    <w:uiPriority w:val="99"/>
    <w:semiHidden/>
    <w:rsid w:val="00484C1D"/>
    <w:pPr>
      <w:spacing w:line="240" w:lineRule="auto"/>
    </w:pPr>
    <w:rPr>
      <w:rFonts w:eastAsia="Times New Roman"/>
      <w:sz w:val="24"/>
      <w:szCs w:val="24"/>
    </w:rPr>
  </w:style>
  <w:style w:type="character" w:styleId="PageNumber">
    <w:name w:val="page number"/>
    <w:basedOn w:val="DefaultParagraphFont"/>
    <w:uiPriority w:val="99"/>
    <w:semiHidden/>
    <w:unhideWhenUsed/>
    <w:rsid w:val="00DD2AF3"/>
  </w:style>
  <w:style w:type="paragraph" w:styleId="Caption">
    <w:name w:val="caption"/>
    <w:basedOn w:val="Normal"/>
    <w:next w:val="Normal"/>
    <w:uiPriority w:val="35"/>
    <w:unhideWhenUsed/>
    <w:qFormat/>
    <w:rsid w:val="00E62D6B"/>
    <w:pPr>
      <w:spacing w:after="200"/>
    </w:pPr>
    <w:rPr>
      <w:i/>
      <w:iCs/>
      <w:color w:val="1F497D" w:themeColor="text2"/>
      <w:sz w:val="18"/>
      <w:szCs w:val="18"/>
    </w:rPr>
  </w:style>
  <w:style w:type="character" w:styleId="LineNumber">
    <w:name w:val="line number"/>
    <w:basedOn w:val="DefaultParagraphFont"/>
    <w:uiPriority w:val="99"/>
    <w:semiHidden/>
    <w:unhideWhenUsed/>
    <w:rsid w:val="00B127D1"/>
  </w:style>
  <w:style w:type="character" w:customStyle="1" w:styleId="UnresolvedMention2">
    <w:name w:val="Unresolved Mention2"/>
    <w:basedOn w:val="DefaultParagraphFont"/>
    <w:uiPriority w:val="99"/>
    <w:semiHidden/>
    <w:unhideWhenUsed/>
    <w:rsid w:val="00344EED"/>
    <w:rPr>
      <w:color w:val="605E5C"/>
      <w:shd w:val="clear" w:color="auto" w:fill="E1DFDD"/>
    </w:rPr>
  </w:style>
  <w:style w:type="character" w:customStyle="1" w:styleId="UnresolvedMention3">
    <w:name w:val="Unresolved Mention3"/>
    <w:basedOn w:val="DefaultParagraphFont"/>
    <w:uiPriority w:val="99"/>
    <w:semiHidden/>
    <w:unhideWhenUsed/>
    <w:rsid w:val="00C7383F"/>
    <w:rPr>
      <w:color w:val="605E5C"/>
      <w:shd w:val="clear" w:color="auto" w:fill="E1DFDD"/>
    </w:rPr>
  </w:style>
  <w:style w:type="character" w:customStyle="1" w:styleId="UnresolvedMention4">
    <w:name w:val="Unresolved Mention4"/>
    <w:basedOn w:val="DefaultParagraphFont"/>
    <w:uiPriority w:val="99"/>
    <w:semiHidden/>
    <w:unhideWhenUsed/>
    <w:rsid w:val="00147617"/>
    <w:rPr>
      <w:color w:val="605E5C"/>
      <w:shd w:val="clear" w:color="auto" w:fill="E1DFDD"/>
    </w:rPr>
  </w:style>
  <w:style w:type="character" w:styleId="UnresolvedMention">
    <w:name w:val="Unresolved Mention"/>
    <w:basedOn w:val="DefaultParagraphFont"/>
    <w:uiPriority w:val="99"/>
    <w:semiHidden/>
    <w:unhideWhenUsed/>
    <w:rsid w:val="00D611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06168">
      <w:bodyDiv w:val="1"/>
      <w:marLeft w:val="0"/>
      <w:marRight w:val="0"/>
      <w:marTop w:val="0"/>
      <w:marBottom w:val="0"/>
      <w:divBdr>
        <w:top w:val="none" w:sz="0" w:space="0" w:color="auto"/>
        <w:left w:val="none" w:sz="0" w:space="0" w:color="auto"/>
        <w:bottom w:val="none" w:sz="0" w:space="0" w:color="auto"/>
        <w:right w:val="none" w:sz="0" w:space="0" w:color="auto"/>
      </w:divBdr>
    </w:div>
    <w:div w:id="160125952">
      <w:bodyDiv w:val="1"/>
      <w:marLeft w:val="0"/>
      <w:marRight w:val="0"/>
      <w:marTop w:val="0"/>
      <w:marBottom w:val="0"/>
      <w:divBdr>
        <w:top w:val="none" w:sz="0" w:space="0" w:color="auto"/>
        <w:left w:val="none" w:sz="0" w:space="0" w:color="auto"/>
        <w:bottom w:val="none" w:sz="0" w:space="0" w:color="auto"/>
        <w:right w:val="none" w:sz="0" w:space="0" w:color="auto"/>
      </w:divBdr>
    </w:div>
    <w:div w:id="283343764">
      <w:bodyDiv w:val="1"/>
      <w:marLeft w:val="0"/>
      <w:marRight w:val="0"/>
      <w:marTop w:val="0"/>
      <w:marBottom w:val="0"/>
      <w:divBdr>
        <w:top w:val="none" w:sz="0" w:space="0" w:color="auto"/>
        <w:left w:val="none" w:sz="0" w:space="0" w:color="auto"/>
        <w:bottom w:val="none" w:sz="0" w:space="0" w:color="auto"/>
        <w:right w:val="none" w:sz="0" w:space="0" w:color="auto"/>
      </w:divBdr>
    </w:div>
    <w:div w:id="312878644">
      <w:bodyDiv w:val="1"/>
      <w:marLeft w:val="0"/>
      <w:marRight w:val="0"/>
      <w:marTop w:val="0"/>
      <w:marBottom w:val="0"/>
      <w:divBdr>
        <w:top w:val="none" w:sz="0" w:space="0" w:color="auto"/>
        <w:left w:val="none" w:sz="0" w:space="0" w:color="auto"/>
        <w:bottom w:val="none" w:sz="0" w:space="0" w:color="auto"/>
        <w:right w:val="none" w:sz="0" w:space="0" w:color="auto"/>
      </w:divBdr>
    </w:div>
    <w:div w:id="331417782">
      <w:bodyDiv w:val="1"/>
      <w:marLeft w:val="0"/>
      <w:marRight w:val="0"/>
      <w:marTop w:val="0"/>
      <w:marBottom w:val="0"/>
      <w:divBdr>
        <w:top w:val="none" w:sz="0" w:space="0" w:color="auto"/>
        <w:left w:val="none" w:sz="0" w:space="0" w:color="auto"/>
        <w:bottom w:val="none" w:sz="0" w:space="0" w:color="auto"/>
        <w:right w:val="none" w:sz="0" w:space="0" w:color="auto"/>
      </w:divBdr>
    </w:div>
    <w:div w:id="419907507">
      <w:bodyDiv w:val="1"/>
      <w:marLeft w:val="0"/>
      <w:marRight w:val="0"/>
      <w:marTop w:val="0"/>
      <w:marBottom w:val="0"/>
      <w:divBdr>
        <w:top w:val="none" w:sz="0" w:space="0" w:color="auto"/>
        <w:left w:val="none" w:sz="0" w:space="0" w:color="auto"/>
        <w:bottom w:val="none" w:sz="0" w:space="0" w:color="auto"/>
        <w:right w:val="none" w:sz="0" w:space="0" w:color="auto"/>
      </w:divBdr>
    </w:div>
    <w:div w:id="460923340">
      <w:bodyDiv w:val="1"/>
      <w:marLeft w:val="0"/>
      <w:marRight w:val="0"/>
      <w:marTop w:val="0"/>
      <w:marBottom w:val="0"/>
      <w:divBdr>
        <w:top w:val="none" w:sz="0" w:space="0" w:color="auto"/>
        <w:left w:val="none" w:sz="0" w:space="0" w:color="auto"/>
        <w:bottom w:val="none" w:sz="0" w:space="0" w:color="auto"/>
        <w:right w:val="none" w:sz="0" w:space="0" w:color="auto"/>
      </w:divBdr>
    </w:div>
    <w:div w:id="515659345">
      <w:bodyDiv w:val="1"/>
      <w:marLeft w:val="0"/>
      <w:marRight w:val="0"/>
      <w:marTop w:val="0"/>
      <w:marBottom w:val="0"/>
      <w:divBdr>
        <w:top w:val="none" w:sz="0" w:space="0" w:color="auto"/>
        <w:left w:val="none" w:sz="0" w:space="0" w:color="auto"/>
        <w:bottom w:val="none" w:sz="0" w:space="0" w:color="auto"/>
        <w:right w:val="none" w:sz="0" w:space="0" w:color="auto"/>
      </w:divBdr>
    </w:div>
    <w:div w:id="530610734">
      <w:bodyDiv w:val="1"/>
      <w:marLeft w:val="0"/>
      <w:marRight w:val="0"/>
      <w:marTop w:val="0"/>
      <w:marBottom w:val="0"/>
      <w:divBdr>
        <w:top w:val="none" w:sz="0" w:space="0" w:color="auto"/>
        <w:left w:val="none" w:sz="0" w:space="0" w:color="auto"/>
        <w:bottom w:val="none" w:sz="0" w:space="0" w:color="auto"/>
        <w:right w:val="none" w:sz="0" w:space="0" w:color="auto"/>
      </w:divBdr>
    </w:div>
    <w:div w:id="557939657">
      <w:bodyDiv w:val="1"/>
      <w:marLeft w:val="0"/>
      <w:marRight w:val="0"/>
      <w:marTop w:val="0"/>
      <w:marBottom w:val="0"/>
      <w:divBdr>
        <w:top w:val="none" w:sz="0" w:space="0" w:color="auto"/>
        <w:left w:val="none" w:sz="0" w:space="0" w:color="auto"/>
        <w:bottom w:val="none" w:sz="0" w:space="0" w:color="auto"/>
        <w:right w:val="none" w:sz="0" w:space="0" w:color="auto"/>
      </w:divBdr>
    </w:div>
    <w:div w:id="559249934">
      <w:bodyDiv w:val="1"/>
      <w:marLeft w:val="0"/>
      <w:marRight w:val="0"/>
      <w:marTop w:val="0"/>
      <w:marBottom w:val="0"/>
      <w:divBdr>
        <w:top w:val="none" w:sz="0" w:space="0" w:color="auto"/>
        <w:left w:val="none" w:sz="0" w:space="0" w:color="auto"/>
        <w:bottom w:val="none" w:sz="0" w:space="0" w:color="auto"/>
        <w:right w:val="none" w:sz="0" w:space="0" w:color="auto"/>
      </w:divBdr>
    </w:div>
    <w:div w:id="574052880">
      <w:bodyDiv w:val="1"/>
      <w:marLeft w:val="0"/>
      <w:marRight w:val="0"/>
      <w:marTop w:val="0"/>
      <w:marBottom w:val="0"/>
      <w:divBdr>
        <w:top w:val="none" w:sz="0" w:space="0" w:color="auto"/>
        <w:left w:val="none" w:sz="0" w:space="0" w:color="auto"/>
        <w:bottom w:val="none" w:sz="0" w:space="0" w:color="auto"/>
        <w:right w:val="none" w:sz="0" w:space="0" w:color="auto"/>
      </w:divBdr>
    </w:div>
    <w:div w:id="681930069">
      <w:bodyDiv w:val="1"/>
      <w:marLeft w:val="0"/>
      <w:marRight w:val="0"/>
      <w:marTop w:val="0"/>
      <w:marBottom w:val="0"/>
      <w:divBdr>
        <w:top w:val="none" w:sz="0" w:space="0" w:color="auto"/>
        <w:left w:val="none" w:sz="0" w:space="0" w:color="auto"/>
        <w:bottom w:val="none" w:sz="0" w:space="0" w:color="auto"/>
        <w:right w:val="none" w:sz="0" w:space="0" w:color="auto"/>
      </w:divBdr>
    </w:div>
    <w:div w:id="730353153">
      <w:bodyDiv w:val="1"/>
      <w:marLeft w:val="0"/>
      <w:marRight w:val="0"/>
      <w:marTop w:val="0"/>
      <w:marBottom w:val="0"/>
      <w:divBdr>
        <w:top w:val="none" w:sz="0" w:space="0" w:color="auto"/>
        <w:left w:val="none" w:sz="0" w:space="0" w:color="auto"/>
        <w:bottom w:val="none" w:sz="0" w:space="0" w:color="auto"/>
        <w:right w:val="none" w:sz="0" w:space="0" w:color="auto"/>
      </w:divBdr>
    </w:div>
    <w:div w:id="770663263">
      <w:bodyDiv w:val="1"/>
      <w:marLeft w:val="0"/>
      <w:marRight w:val="0"/>
      <w:marTop w:val="0"/>
      <w:marBottom w:val="0"/>
      <w:divBdr>
        <w:top w:val="none" w:sz="0" w:space="0" w:color="auto"/>
        <w:left w:val="none" w:sz="0" w:space="0" w:color="auto"/>
        <w:bottom w:val="none" w:sz="0" w:space="0" w:color="auto"/>
        <w:right w:val="none" w:sz="0" w:space="0" w:color="auto"/>
      </w:divBdr>
    </w:div>
    <w:div w:id="787815587">
      <w:bodyDiv w:val="1"/>
      <w:marLeft w:val="0"/>
      <w:marRight w:val="0"/>
      <w:marTop w:val="0"/>
      <w:marBottom w:val="0"/>
      <w:divBdr>
        <w:top w:val="none" w:sz="0" w:space="0" w:color="auto"/>
        <w:left w:val="none" w:sz="0" w:space="0" w:color="auto"/>
        <w:bottom w:val="none" w:sz="0" w:space="0" w:color="auto"/>
        <w:right w:val="none" w:sz="0" w:space="0" w:color="auto"/>
      </w:divBdr>
    </w:div>
    <w:div w:id="806166766">
      <w:bodyDiv w:val="1"/>
      <w:marLeft w:val="0"/>
      <w:marRight w:val="0"/>
      <w:marTop w:val="0"/>
      <w:marBottom w:val="0"/>
      <w:divBdr>
        <w:top w:val="none" w:sz="0" w:space="0" w:color="auto"/>
        <w:left w:val="none" w:sz="0" w:space="0" w:color="auto"/>
        <w:bottom w:val="none" w:sz="0" w:space="0" w:color="auto"/>
        <w:right w:val="none" w:sz="0" w:space="0" w:color="auto"/>
      </w:divBdr>
    </w:div>
    <w:div w:id="811024465">
      <w:bodyDiv w:val="1"/>
      <w:marLeft w:val="0"/>
      <w:marRight w:val="0"/>
      <w:marTop w:val="0"/>
      <w:marBottom w:val="0"/>
      <w:divBdr>
        <w:top w:val="none" w:sz="0" w:space="0" w:color="auto"/>
        <w:left w:val="none" w:sz="0" w:space="0" w:color="auto"/>
        <w:bottom w:val="none" w:sz="0" w:space="0" w:color="auto"/>
        <w:right w:val="none" w:sz="0" w:space="0" w:color="auto"/>
      </w:divBdr>
    </w:div>
    <w:div w:id="811560072">
      <w:bodyDiv w:val="1"/>
      <w:marLeft w:val="0"/>
      <w:marRight w:val="0"/>
      <w:marTop w:val="0"/>
      <w:marBottom w:val="0"/>
      <w:divBdr>
        <w:top w:val="none" w:sz="0" w:space="0" w:color="auto"/>
        <w:left w:val="none" w:sz="0" w:space="0" w:color="auto"/>
        <w:bottom w:val="none" w:sz="0" w:space="0" w:color="auto"/>
        <w:right w:val="none" w:sz="0" w:space="0" w:color="auto"/>
      </w:divBdr>
    </w:div>
    <w:div w:id="888148401">
      <w:bodyDiv w:val="1"/>
      <w:marLeft w:val="0"/>
      <w:marRight w:val="0"/>
      <w:marTop w:val="0"/>
      <w:marBottom w:val="0"/>
      <w:divBdr>
        <w:top w:val="none" w:sz="0" w:space="0" w:color="auto"/>
        <w:left w:val="none" w:sz="0" w:space="0" w:color="auto"/>
        <w:bottom w:val="none" w:sz="0" w:space="0" w:color="auto"/>
        <w:right w:val="none" w:sz="0" w:space="0" w:color="auto"/>
      </w:divBdr>
    </w:div>
    <w:div w:id="915474065">
      <w:bodyDiv w:val="1"/>
      <w:marLeft w:val="0"/>
      <w:marRight w:val="0"/>
      <w:marTop w:val="0"/>
      <w:marBottom w:val="0"/>
      <w:divBdr>
        <w:top w:val="none" w:sz="0" w:space="0" w:color="auto"/>
        <w:left w:val="none" w:sz="0" w:space="0" w:color="auto"/>
        <w:bottom w:val="none" w:sz="0" w:space="0" w:color="auto"/>
        <w:right w:val="none" w:sz="0" w:space="0" w:color="auto"/>
      </w:divBdr>
    </w:div>
    <w:div w:id="916089033">
      <w:bodyDiv w:val="1"/>
      <w:marLeft w:val="0"/>
      <w:marRight w:val="0"/>
      <w:marTop w:val="0"/>
      <w:marBottom w:val="0"/>
      <w:divBdr>
        <w:top w:val="none" w:sz="0" w:space="0" w:color="auto"/>
        <w:left w:val="none" w:sz="0" w:space="0" w:color="auto"/>
        <w:bottom w:val="none" w:sz="0" w:space="0" w:color="auto"/>
        <w:right w:val="none" w:sz="0" w:space="0" w:color="auto"/>
      </w:divBdr>
    </w:div>
    <w:div w:id="976110962">
      <w:bodyDiv w:val="1"/>
      <w:marLeft w:val="0"/>
      <w:marRight w:val="0"/>
      <w:marTop w:val="0"/>
      <w:marBottom w:val="0"/>
      <w:divBdr>
        <w:top w:val="none" w:sz="0" w:space="0" w:color="auto"/>
        <w:left w:val="none" w:sz="0" w:space="0" w:color="auto"/>
        <w:bottom w:val="none" w:sz="0" w:space="0" w:color="auto"/>
        <w:right w:val="none" w:sz="0" w:space="0" w:color="auto"/>
      </w:divBdr>
    </w:div>
    <w:div w:id="1047996957">
      <w:bodyDiv w:val="1"/>
      <w:marLeft w:val="0"/>
      <w:marRight w:val="0"/>
      <w:marTop w:val="0"/>
      <w:marBottom w:val="0"/>
      <w:divBdr>
        <w:top w:val="none" w:sz="0" w:space="0" w:color="auto"/>
        <w:left w:val="none" w:sz="0" w:space="0" w:color="auto"/>
        <w:bottom w:val="none" w:sz="0" w:space="0" w:color="auto"/>
        <w:right w:val="none" w:sz="0" w:space="0" w:color="auto"/>
      </w:divBdr>
    </w:div>
    <w:div w:id="1162963338">
      <w:bodyDiv w:val="1"/>
      <w:marLeft w:val="0"/>
      <w:marRight w:val="0"/>
      <w:marTop w:val="0"/>
      <w:marBottom w:val="0"/>
      <w:divBdr>
        <w:top w:val="none" w:sz="0" w:space="0" w:color="auto"/>
        <w:left w:val="none" w:sz="0" w:space="0" w:color="auto"/>
        <w:bottom w:val="none" w:sz="0" w:space="0" w:color="auto"/>
        <w:right w:val="none" w:sz="0" w:space="0" w:color="auto"/>
      </w:divBdr>
    </w:div>
    <w:div w:id="1173230036">
      <w:bodyDiv w:val="1"/>
      <w:marLeft w:val="0"/>
      <w:marRight w:val="0"/>
      <w:marTop w:val="0"/>
      <w:marBottom w:val="0"/>
      <w:divBdr>
        <w:top w:val="none" w:sz="0" w:space="0" w:color="auto"/>
        <w:left w:val="none" w:sz="0" w:space="0" w:color="auto"/>
        <w:bottom w:val="none" w:sz="0" w:space="0" w:color="auto"/>
        <w:right w:val="none" w:sz="0" w:space="0" w:color="auto"/>
      </w:divBdr>
    </w:div>
    <w:div w:id="1174614512">
      <w:bodyDiv w:val="1"/>
      <w:marLeft w:val="0"/>
      <w:marRight w:val="0"/>
      <w:marTop w:val="0"/>
      <w:marBottom w:val="0"/>
      <w:divBdr>
        <w:top w:val="none" w:sz="0" w:space="0" w:color="auto"/>
        <w:left w:val="none" w:sz="0" w:space="0" w:color="auto"/>
        <w:bottom w:val="none" w:sz="0" w:space="0" w:color="auto"/>
        <w:right w:val="none" w:sz="0" w:space="0" w:color="auto"/>
      </w:divBdr>
    </w:div>
    <w:div w:id="1194348236">
      <w:bodyDiv w:val="1"/>
      <w:marLeft w:val="0"/>
      <w:marRight w:val="0"/>
      <w:marTop w:val="0"/>
      <w:marBottom w:val="0"/>
      <w:divBdr>
        <w:top w:val="none" w:sz="0" w:space="0" w:color="auto"/>
        <w:left w:val="none" w:sz="0" w:space="0" w:color="auto"/>
        <w:bottom w:val="none" w:sz="0" w:space="0" w:color="auto"/>
        <w:right w:val="none" w:sz="0" w:space="0" w:color="auto"/>
      </w:divBdr>
    </w:div>
    <w:div w:id="1215777044">
      <w:bodyDiv w:val="1"/>
      <w:marLeft w:val="0"/>
      <w:marRight w:val="0"/>
      <w:marTop w:val="0"/>
      <w:marBottom w:val="0"/>
      <w:divBdr>
        <w:top w:val="none" w:sz="0" w:space="0" w:color="auto"/>
        <w:left w:val="none" w:sz="0" w:space="0" w:color="auto"/>
        <w:bottom w:val="none" w:sz="0" w:space="0" w:color="auto"/>
        <w:right w:val="none" w:sz="0" w:space="0" w:color="auto"/>
      </w:divBdr>
    </w:div>
    <w:div w:id="1225720975">
      <w:bodyDiv w:val="1"/>
      <w:marLeft w:val="0"/>
      <w:marRight w:val="0"/>
      <w:marTop w:val="0"/>
      <w:marBottom w:val="0"/>
      <w:divBdr>
        <w:top w:val="none" w:sz="0" w:space="0" w:color="auto"/>
        <w:left w:val="none" w:sz="0" w:space="0" w:color="auto"/>
        <w:bottom w:val="none" w:sz="0" w:space="0" w:color="auto"/>
        <w:right w:val="none" w:sz="0" w:space="0" w:color="auto"/>
      </w:divBdr>
    </w:div>
    <w:div w:id="1257178183">
      <w:bodyDiv w:val="1"/>
      <w:marLeft w:val="0"/>
      <w:marRight w:val="0"/>
      <w:marTop w:val="0"/>
      <w:marBottom w:val="0"/>
      <w:divBdr>
        <w:top w:val="none" w:sz="0" w:space="0" w:color="auto"/>
        <w:left w:val="none" w:sz="0" w:space="0" w:color="auto"/>
        <w:bottom w:val="none" w:sz="0" w:space="0" w:color="auto"/>
        <w:right w:val="none" w:sz="0" w:space="0" w:color="auto"/>
      </w:divBdr>
    </w:div>
    <w:div w:id="1301420447">
      <w:bodyDiv w:val="1"/>
      <w:marLeft w:val="0"/>
      <w:marRight w:val="0"/>
      <w:marTop w:val="0"/>
      <w:marBottom w:val="0"/>
      <w:divBdr>
        <w:top w:val="none" w:sz="0" w:space="0" w:color="auto"/>
        <w:left w:val="none" w:sz="0" w:space="0" w:color="auto"/>
        <w:bottom w:val="none" w:sz="0" w:space="0" w:color="auto"/>
        <w:right w:val="none" w:sz="0" w:space="0" w:color="auto"/>
      </w:divBdr>
    </w:div>
    <w:div w:id="1315137899">
      <w:bodyDiv w:val="1"/>
      <w:marLeft w:val="0"/>
      <w:marRight w:val="0"/>
      <w:marTop w:val="0"/>
      <w:marBottom w:val="0"/>
      <w:divBdr>
        <w:top w:val="none" w:sz="0" w:space="0" w:color="auto"/>
        <w:left w:val="none" w:sz="0" w:space="0" w:color="auto"/>
        <w:bottom w:val="none" w:sz="0" w:space="0" w:color="auto"/>
        <w:right w:val="none" w:sz="0" w:space="0" w:color="auto"/>
      </w:divBdr>
    </w:div>
    <w:div w:id="1343439018">
      <w:bodyDiv w:val="1"/>
      <w:marLeft w:val="0"/>
      <w:marRight w:val="0"/>
      <w:marTop w:val="0"/>
      <w:marBottom w:val="0"/>
      <w:divBdr>
        <w:top w:val="none" w:sz="0" w:space="0" w:color="auto"/>
        <w:left w:val="none" w:sz="0" w:space="0" w:color="auto"/>
        <w:bottom w:val="none" w:sz="0" w:space="0" w:color="auto"/>
        <w:right w:val="none" w:sz="0" w:space="0" w:color="auto"/>
      </w:divBdr>
    </w:div>
    <w:div w:id="1349217608">
      <w:bodyDiv w:val="1"/>
      <w:marLeft w:val="0"/>
      <w:marRight w:val="0"/>
      <w:marTop w:val="0"/>
      <w:marBottom w:val="0"/>
      <w:divBdr>
        <w:top w:val="none" w:sz="0" w:space="0" w:color="auto"/>
        <w:left w:val="none" w:sz="0" w:space="0" w:color="auto"/>
        <w:bottom w:val="none" w:sz="0" w:space="0" w:color="auto"/>
        <w:right w:val="none" w:sz="0" w:space="0" w:color="auto"/>
      </w:divBdr>
    </w:div>
    <w:div w:id="1400711205">
      <w:bodyDiv w:val="1"/>
      <w:marLeft w:val="0"/>
      <w:marRight w:val="0"/>
      <w:marTop w:val="0"/>
      <w:marBottom w:val="0"/>
      <w:divBdr>
        <w:top w:val="none" w:sz="0" w:space="0" w:color="auto"/>
        <w:left w:val="none" w:sz="0" w:space="0" w:color="auto"/>
        <w:bottom w:val="none" w:sz="0" w:space="0" w:color="auto"/>
        <w:right w:val="none" w:sz="0" w:space="0" w:color="auto"/>
      </w:divBdr>
    </w:div>
    <w:div w:id="1413315345">
      <w:bodyDiv w:val="1"/>
      <w:marLeft w:val="0"/>
      <w:marRight w:val="0"/>
      <w:marTop w:val="0"/>
      <w:marBottom w:val="0"/>
      <w:divBdr>
        <w:top w:val="none" w:sz="0" w:space="0" w:color="auto"/>
        <w:left w:val="none" w:sz="0" w:space="0" w:color="auto"/>
        <w:bottom w:val="none" w:sz="0" w:space="0" w:color="auto"/>
        <w:right w:val="none" w:sz="0" w:space="0" w:color="auto"/>
      </w:divBdr>
    </w:div>
    <w:div w:id="1456951030">
      <w:bodyDiv w:val="1"/>
      <w:marLeft w:val="0"/>
      <w:marRight w:val="0"/>
      <w:marTop w:val="0"/>
      <w:marBottom w:val="0"/>
      <w:divBdr>
        <w:top w:val="none" w:sz="0" w:space="0" w:color="auto"/>
        <w:left w:val="none" w:sz="0" w:space="0" w:color="auto"/>
        <w:bottom w:val="none" w:sz="0" w:space="0" w:color="auto"/>
        <w:right w:val="none" w:sz="0" w:space="0" w:color="auto"/>
      </w:divBdr>
    </w:div>
    <w:div w:id="1538854496">
      <w:bodyDiv w:val="1"/>
      <w:marLeft w:val="0"/>
      <w:marRight w:val="0"/>
      <w:marTop w:val="0"/>
      <w:marBottom w:val="0"/>
      <w:divBdr>
        <w:top w:val="none" w:sz="0" w:space="0" w:color="auto"/>
        <w:left w:val="none" w:sz="0" w:space="0" w:color="auto"/>
        <w:bottom w:val="none" w:sz="0" w:space="0" w:color="auto"/>
        <w:right w:val="none" w:sz="0" w:space="0" w:color="auto"/>
      </w:divBdr>
    </w:div>
    <w:div w:id="1546091644">
      <w:bodyDiv w:val="1"/>
      <w:marLeft w:val="0"/>
      <w:marRight w:val="0"/>
      <w:marTop w:val="0"/>
      <w:marBottom w:val="0"/>
      <w:divBdr>
        <w:top w:val="none" w:sz="0" w:space="0" w:color="auto"/>
        <w:left w:val="none" w:sz="0" w:space="0" w:color="auto"/>
        <w:bottom w:val="none" w:sz="0" w:space="0" w:color="auto"/>
        <w:right w:val="none" w:sz="0" w:space="0" w:color="auto"/>
      </w:divBdr>
      <w:divsChild>
        <w:div w:id="6434615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64817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53543395">
      <w:bodyDiv w:val="1"/>
      <w:marLeft w:val="0"/>
      <w:marRight w:val="0"/>
      <w:marTop w:val="0"/>
      <w:marBottom w:val="0"/>
      <w:divBdr>
        <w:top w:val="none" w:sz="0" w:space="0" w:color="auto"/>
        <w:left w:val="none" w:sz="0" w:space="0" w:color="auto"/>
        <w:bottom w:val="none" w:sz="0" w:space="0" w:color="auto"/>
        <w:right w:val="none" w:sz="0" w:space="0" w:color="auto"/>
      </w:divBdr>
    </w:div>
    <w:div w:id="1561162936">
      <w:bodyDiv w:val="1"/>
      <w:marLeft w:val="0"/>
      <w:marRight w:val="0"/>
      <w:marTop w:val="0"/>
      <w:marBottom w:val="0"/>
      <w:divBdr>
        <w:top w:val="none" w:sz="0" w:space="0" w:color="auto"/>
        <w:left w:val="none" w:sz="0" w:space="0" w:color="auto"/>
        <w:bottom w:val="none" w:sz="0" w:space="0" w:color="auto"/>
        <w:right w:val="none" w:sz="0" w:space="0" w:color="auto"/>
      </w:divBdr>
    </w:div>
    <w:div w:id="1595867908">
      <w:bodyDiv w:val="1"/>
      <w:marLeft w:val="0"/>
      <w:marRight w:val="0"/>
      <w:marTop w:val="0"/>
      <w:marBottom w:val="0"/>
      <w:divBdr>
        <w:top w:val="none" w:sz="0" w:space="0" w:color="auto"/>
        <w:left w:val="none" w:sz="0" w:space="0" w:color="auto"/>
        <w:bottom w:val="none" w:sz="0" w:space="0" w:color="auto"/>
        <w:right w:val="none" w:sz="0" w:space="0" w:color="auto"/>
      </w:divBdr>
    </w:div>
    <w:div w:id="1640844065">
      <w:bodyDiv w:val="1"/>
      <w:marLeft w:val="0"/>
      <w:marRight w:val="0"/>
      <w:marTop w:val="0"/>
      <w:marBottom w:val="0"/>
      <w:divBdr>
        <w:top w:val="none" w:sz="0" w:space="0" w:color="auto"/>
        <w:left w:val="none" w:sz="0" w:space="0" w:color="auto"/>
        <w:bottom w:val="none" w:sz="0" w:space="0" w:color="auto"/>
        <w:right w:val="none" w:sz="0" w:space="0" w:color="auto"/>
      </w:divBdr>
    </w:div>
    <w:div w:id="1641107306">
      <w:bodyDiv w:val="1"/>
      <w:marLeft w:val="0"/>
      <w:marRight w:val="0"/>
      <w:marTop w:val="0"/>
      <w:marBottom w:val="0"/>
      <w:divBdr>
        <w:top w:val="none" w:sz="0" w:space="0" w:color="auto"/>
        <w:left w:val="none" w:sz="0" w:space="0" w:color="auto"/>
        <w:bottom w:val="none" w:sz="0" w:space="0" w:color="auto"/>
        <w:right w:val="none" w:sz="0" w:space="0" w:color="auto"/>
      </w:divBdr>
    </w:div>
    <w:div w:id="1647203204">
      <w:bodyDiv w:val="1"/>
      <w:marLeft w:val="0"/>
      <w:marRight w:val="0"/>
      <w:marTop w:val="0"/>
      <w:marBottom w:val="0"/>
      <w:divBdr>
        <w:top w:val="none" w:sz="0" w:space="0" w:color="auto"/>
        <w:left w:val="none" w:sz="0" w:space="0" w:color="auto"/>
        <w:bottom w:val="none" w:sz="0" w:space="0" w:color="auto"/>
        <w:right w:val="none" w:sz="0" w:space="0" w:color="auto"/>
      </w:divBdr>
    </w:div>
    <w:div w:id="1696225335">
      <w:bodyDiv w:val="1"/>
      <w:marLeft w:val="0"/>
      <w:marRight w:val="0"/>
      <w:marTop w:val="0"/>
      <w:marBottom w:val="0"/>
      <w:divBdr>
        <w:top w:val="none" w:sz="0" w:space="0" w:color="auto"/>
        <w:left w:val="none" w:sz="0" w:space="0" w:color="auto"/>
        <w:bottom w:val="none" w:sz="0" w:space="0" w:color="auto"/>
        <w:right w:val="none" w:sz="0" w:space="0" w:color="auto"/>
      </w:divBdr>
    </w:div>
    <w:div w:id="1723477028">
      <w:bodyDiv w:val="1"/>
      <w:marLeft w:val="0"/>
      <w:marRight w:val="0"/>
      <w:marTop w:val="0"/>
      <w:marBottom w:val="0"/>
      <w:divBdr>
        <w:top w:val="none" w:sz="0" w:space="0" w:color="auto"/>
        <w:left w:val="none" w:sz="0" w:space="0" w:color="auto"/>
        <w:bottom w:val="none" w:sz="0" w:space="0" w:color="auto"/>
        <w:right w:val="none" w:sz="0" w:space="0" w:color="auto"/>
      </w:divBdr>
    </w:div>
    <w:div w:id="1726562691">
      <w:bodyDiv w:val="1"/>
      <w:marLeft w:val="0"/>
      <w:marRight w:val="0"/>
      <w:marTop w:val="0"/>
      <w:marBottom w:val="0"/>
      <w:divBdr>
        <w:top w:val="none" w:sz="0" w:space="0" w:color="auto"/>
        <w:left w:val="none" w:sz="0" w:space="0" w:color="auto"/>
        <w:bottom w:val="none" w:sz="0" w:space="0" w:color="auto"/>
        <w:right w:val="none" w:sz="0" w:space="0" w:color="auto"/>
      </w:divBdr>
    </w:div>
    <w:div w:id="1780879513">
      <w:bodyDiv w:val="1"/>
      <w:marLeft w:val="0"/>
      <w:marRight w:val="0"/>
      <w:marTop w:val="0"/>
      <w:marBottom w:val="0"/>
      <w:divBdr>
        <w:top w:val="none" w:sz="0" w:space="0" w:color="auto"/>
        <w:left w:val="none" w:sz="0" w:space="0" w:color="auto"/>
        <w:bottom w:val="none" w:sz="0" w:space="0" w:color="auto"/>
        <w:right w:val="none" w:sz="0" w:space="0" w:color="auto"/>
      </w:divBdr>
    </w:div>
    <w:div w:id="1790316033">
      <w:bodyDiv w:val="1"/>
      <w:marLeft w:val="0"/>
      <w:marRight w:val="0"/>
      <w:marTop w:val="0"/>
      <w:marBottom w:val="0"/>
      <w:divBdr>
        <w:top w:val="none" w:sz="0" w:space="0" w:color="auto"/>
        <w:left w:val="none" w:sz="0" w:space="0" w:color="auto"/>
        <w:bottom w:val="none" w:sz="0" w:space="0" w:color="auto"/>
        <w:right w:val="none" w:sz="0" w:space="0" w:color="auto"/>
      </w:divBdr>
    </w:div>
    <w:div w:id="1802073910">
      <w:bodyDiv w:val="1"/>
      <w:marLeft w:val="0"/>
      <w:marRight w:val="0"/>
      <w:marTop w:val="0"/>
      <w:marBottom w:val="0"/>
      <w:divBdr>
        <w:top w:val="none" w:sz="0" w:space="0" w:color="auto"/>
        <w:left w:val="none" w:sz="0" w:space="0" w:color="auto"/>
        <w:bottom w:val="none" w:sz="0" w:space="0" w:color="auto"/>
        <w:right w:val="none" w:sz="0" w:space="0" w:color="auto"/>
      </w:divBdr>
    </w:div>
    <w:div w:id="1802571716">
      <w:bodyDiv w:val="1"/>
      <w:marLeft w:val="0"/>
      <w:marRight w:val="0"/>
      <w:marTop w:val="0"/>
      <w:marBottom w:val="0"/>
      <w:divBdr>
        <w:top w:val="none" w:sz="0" w:space="0" w:color="auto"/>
        <w:left w:val="none" w:sz="0" w:space="0" w:color="auto"/>
        <w:bottom w:val="none" w:sz="0" w:space="0" w:color="auto"/>
        <w:right w:val="none" w:sz="0" w:space="0" w:color="auto"/>
      </w:divBdr>
    </w:div>
    <w:div w:id="1822113376">
      <w:bodyDiv w:val="1"/>
      <w:marLeft w:val="0"/>
      <w:marRight w:val="0"/>
      <w:marTop w:val="0"/>
      <w:marBottom w:val="0"/>
      <w:divBdr>
        <w:top w:val="none" w:sz="0" w:space="0" w:color="auto"/>
        <w:left w:val="none" w:sz="0" w:space="0" w:color="auto"/>
        <w:bottom w:val="none" w:sz="0" w:space="0" w:color="auto"/>
        <w:right w:val="none" w:sz="0" w:space="0" w:color="auto"/>
      </w:divBdr>
    </w:div>
    <w:div w:id="1872717261">
      <w:bodyDiv w:val="1"/>
      <w:marLeft w:val="0"/>
      <w:marRight w:val="0"/>
      <w:marTop w:val="0"/>
      <w:marBottom w:val="0"/>
      <w:divBdr>
        <w:top w:val="none" w:sz="0" w:space="0" w:color="auto"/>
        <w:left w:val="none" w:sz="0" w:space="0" w:color="auto"/>
        <w:bottom w:val="none" w:sz="0" w:space="0" w:color="auto"/>
        <w:right w:val="none" w:sz="0" w:space="0" w:color="auto"/>
      </w:divBdr>
    </w:div>
    <w:div w:id="1924333938">
      <w:bodyDiv w:val="1"/>
      <w:marLeft w:val="0"/>
      <w:marRight w:val="0"/>
      <w:marTop w:val="0"/>
      <w:marBottom w:val="0"/>
      <w:divBdr>
        <w:top w:val="none" w:sz="0" w:space="0" w:color="auto"/>
        <w:left w:val="none" w:sz="0" w:space="0" w:color="auto"/>
        <w:bottom w:val="none" w:sz="0" w:space="0" w:color="auto"/>
        <w:right w:val="none" w:sz="0" w:space="0" w:color="auto"/>
      </w:divBdr>
    </w:div>
    <w:div w:id="1936937519">
      <w:bodyDiv w:val="1"/>
      <w:marLeft w:val="0"/>
      <w:marRight w:val="0"/>
      <w:marTop w:val="0"/>
      <w:marBottom w:val="0"/>
      <w:divBdr>
        <w:top w:val="none" w:sz="0" w:space="0" w:color="auto"/>
        <w:left w:val="none" w:sz="0" w:space="0" w:color="auto"/>
        <w:bottom w:val="none" w:sz="0" w:space="0" w:color="auto"/>
        <w:right w:val="none" w:sz="0" w:space="0" w:color="auto"/>
      </w:divBdr>
    </w:div>
    <w:div w:id="1946959183">
      <w:bodyDiv w:val="1"/>
      <w:marLeft w:val="0"/>
      <w:marRight w:val="0"/>
      <w:marTop w:val="0"/>
      <w:marBottom w:val="0"/>
      <w:divBdr>
        <w:top w:val="none" w:sz="0" w:space="0" w:color="auto"/>
        <w:left w:val="none" w:sz="0" w:space="0" w:color="auto"/>
        <w:bottom w:val="none" w:sz="0" w:space="0" w:color="auto"/>
        <w:right w:val="none" w:sz="0" w:space="0" w:color="auto"/>
      </w:divBdr>
    </w:div>
    <w:div w:id="1957591147">
      <w:bodyDiv w:val="1"/>
      <w:marLeft w:val="0"/>
      <w:marRight w:val="0"/>
      <w:marTop w:val="0"/>
      <w:marBottom w:val="0"/>
      <w:divBdr>
        <w:top w:val="none" w:sz="0" w:space="0" w:color="auto"/>
        <w:left w:val="none" w:sz="0" w:space="0" w:color="auto"/>
        <w:bottom w:val="none" w:sz="0" w:space="0" w:color="auto"/>
        <w:right w:val="none" w:sz="0" w:space="0" w:color="auto"/>
      </w:divBdr>
    </w:div>
    <w:div w:id="1994335460">
      <w:bodyDiv w:val="1"/>
      <w:marLeft w:val="0"/>
      <w:marRight w:val="0"/>
      <w:marTop w:val="0"/>
      <w:marBottom w:val="0"/>
      <w:divBdr>
        <w:top w:val="none" w:sz="0" w:space="0" w:color="auto"/>
        <w:left w:val="none" w:sz="0" w:space="0" w:color="auto"/>
        <w:bottom w:val="none" w:sz="0" w:space="0" w:color="auto"/>
        <w:right w:val="none" w:sz="0" w:space="0" w:color="auto"/>
      </w:divBdr>
    </w:div>
    <w:div w:id="1998726014">
      <w:bodyDiv w:val="1"/>
      <w:marLeft w:val="0"/>
      <w:marRight w:val="0"/>
      <w:marTop w:val="0"/>
      <w:marBottom w:val="0"/>
      <w:divBdr>
        <w:top w:val="none" w:sz="0" w:space="0" w:color="auto"/>
        <w:left w:val="none" w:sz="0" w:space="0" w:color="auto"/>
        <w:bottom w:val="none" w:sz="0" w:space="0" w:color="auto"/>
        <w:right w:val="none" w:sz="0" w:space="0" w:color="auto"/>
      </w:divBdr>
    </w:div>
    <w:div w:id="2047755515">
      <w:bodyDiv w:val="1"/>
      <w:marLeft w:val="0"/>
      <w:marRight w:val="0"/>
      <w:marTop w:val="0"/>
      <w:marBottom w:val="0"/>
      <w:divBdr>
        <w:top w:val="none" w:sz="0" w:space="0" w:color="auto"/>
        <w:left w:val="none" w:sz="0" w:space="0" w:color="auto"/>
        <w:bottom w:val="none" w:sz="0" w:space="0" w:color="auto"/>
        <w:right w:val="none" w:sz="0" w:space="0" w:color="auto"/>
      </w:divBdr>
    </w:div>
    <w:div w:id="2100174320">
      <w:bodyDiv w:val="1"/>
      <w:marLeft w:val="0"/>
      <w:marRight w:val="0"/>
      <w:marTop w:val="0"/>
      <w:marBottom w:val="0"/>
      <w:divBdr>
        <w:top w:val="none" w:sz="0" w:space="0" w:color="auto"/>
        <w:left w:val="none" w:sz="0" w:space="0" w:color="auto"/>
        <w:bottom w:val="none" w:sz="0" w:space="0" w:color="auto"/>
        <w:right w:val="none" w:sz="0" w:space="0" w:color="auto"/>
      </w:divBdr>
    </w:div>
    <w:div w:id="21401474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x.lindmark@slu.se" TargetMode="External"/><Relationship Id="rId13" Type="http://schemas.openxmlformats.org/officeDocument/2006/relationships/hyperlink" Target="https://www.ices.dk/data/data-portals/Pages/DATRAS.aspx" TargetMode="External"/><Relationship Id="rId18" Type="http://schemas.openxmlformats.org/officeDocument/2006/relationships/image" Target="media/image4.emf"/><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emf"/><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www.emodnet.eu/en/bathymetry"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1DC9E9-C5CF-45F5-BD82-50CBCDDBA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TotalTime>
  <Pages>31</Pages>
  <Words>54481</Words>
  <Characters>310545</Characters>
  <Application>Microsoft Office Word</Application>
  <DocSecurity>0</DocSecurity>
  <Lines>2587</Lines>
  <Paragraphs>728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Michele Casini</dc:creator>
  <cp:lastModifiedBy>Max Lindmark</cp:lastModifiedBy>
  <cp:revision>2013</cp:revision>
  <cp:lastPrinted>2022-10-21T08:07:00Z</cp:lastPrinted>
  <dcterms:created xsi:type="dcterms:W3CDTF">2022-10-21T08:07:00Z</dcterms:created>
  <dcterms:modified xsi:type="dcterms:W3CDTF">2023-01-23T07:35:00Z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id="RJX6lTH2"/&gt;&lt;style id="http://www.zotero.org/styles/ices-journal-of-marine-science" hasBibliography="1" bibliographyStyleHasBeenSet="1"/&gt;&lt;prefs&gt;&lt;pref name="fieldType" value="Field"/&gt;&lt;pref name="do</vt:lpwstr>
  </property>
  <property fmtid="{D5CDD505-2E9C-101B-9397-08002B2CF9AE}" pid="3" name="ZOTERO_PREF_2">
    <vt:lpwstr>ntAskDelayCitationUpdates" value="true"/&gt;&lt;/prefs&gt;&lt;/data&gt;</vt:lpwstr>
  </property>
</Properties>
</file>